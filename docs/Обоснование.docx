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84782B" w14:textId="77777777" w:rsidR="00A57743" w:rsidRPr="00B429E0" w:rsidRDefault="00A57743" w:rsidP="00A57743">
      <w:pPr>
        <w:rPr>
          <w:b/>
          <w:sz w:val="28"/>
        </w:rPr>
      </w:pPr>
      <w:r w:rsidRPr="00B429E0">
        <w:rPr>
          <w:b/>
          <w:sz w:val="28"/>
        </w:rPr>
        <w:t>Курсовая работа:</w:t>
      </w:r>
    </w:p>
    <w:p w14:paraId="3602DCB8" w14:textId="77777777" w:rsidR="00A57743" w:rsidRPr="007311A9" w:rsidRDefault="00A57743" w:rsidP="00A57743">
      <w:pPr>
        <w:pStyle w:val="ListParagraph"/>
        <w:numPr>
          <w:ilvl w:val="0"/>
          <w:numId w:val="10"/>
        </w:numPr>
        <w:spacing w:after="160" w:line="259" w:lineRule="auto"/>
      </w:pPr>
      <w:r w:rsidRPr="007311A9">
        <w:t>Обоснование дипломного проекта – первая часть пояснительной записки (начать к концу сентября):</w:t>
      </w:r>
    </w:p>
    <w:p w14:paraId="26DA432E" w14:textId="77777777" w:rsidR="00A57743" w:rsidRPr="007311A9" w:rsidRDefault="00A57743" w:rsidP="00A57743">
      <w:pPr>
        <w:pStyle w:val="ListParagraph"/>
        <w:numPr>
          <w:ilvl w:val="0"/>
          <w:numId w:val="11"/>
        </w:numPr>
        <w:spacing w:after="160" w:line="259" w:lineRule="auto"/>
      </w:pPr>
      <w:r w:rsidRPr="007311A9">
        <w:t>Описание темы (что под ней подразумевается) – постановка задачи;</w:t>
      </w:r>
    </w:p>
    <w:p w14:paraId="1E50085D" w14:textId="77777777" w:rsidR="00A57743" w:rsidRPr="007311A9" w:rsidRDefault="00A57743" w:rsidP="00A57743">
      <w:pPr>
        <w:pStyle w:val="ListParagraph"/>
        <w:numPr>
          <w:ilvl w:val="0"/>
          <w:numId w:val="11"/>
        </w:numPr>
        <w:spacing w:after="160" w:line="259" w:lineRule="auto"/>
      </w:pPr>
      <w:r w:rsidRPr="007311A9">
        <w:t>Исследование предметной области (анализ проблематики; задача, которую мы решаем нашим дипломом) – определение методов, уточнение требований к программному модулю – зачем, почему, для кого, предпосылки;</w:t>
      </w:r>
    </w:p>
    <w:p w14:paraId="7F5DAAA7" w14:textId="77777777" w:rsidR="00A57743" w:rsidRPr="007311A9" w:rsidRDefault="00A57743" w:rsidP="00A57743">
      <w:pPr>
        <w:pStyle w:val="ListParagraph"/>
        <w:numPr>
          <w:ilvl w:val="0"/>
          <w:numId w:val="11"/>
        </w:numPr>
        <w:spacing w:after="160" w:line="259" w:lineRule="auto"/>
      </w:pPr>
      <w:r w:rsidRPr="007311A9">
        <w:t>Обзор аналогов и выводы из обзора (их описание, обоснование и сравнение);</w:t>
      </w:r>
    </w:p>
    <w:p w14:paraId="4768C4D3" w14:textId="77777777" w:rsidR="00A57743" w:rsidRPr="007311A9" w:rsidRDefault="00A57743" w:rsidP="00A57743">
      <w:pPr>
        <w:pStyle w:val="ListParagraph"/>
        <w:numPr>
          <w:ilvl w:val="0"/>
          <w:numId w:val="11"/>
        </w:numPr>
        <w:spacing w:after="160" w:line="259" w:lineRule="auto"/>
      </w:pPr>
      <w:r w:rsidRPr="007311A9">
        <w:t>Формирование функциональных требований к дипломному проекту.</w:t>
      </w:r>
    </w:p>
    <w:p w14:paraId="1953ABBF" w14:textId="77777777" w:rsidR="00A57743" w:rsidRPr="007311A9" w:rsidRDefault="00A57743" w:rsidP="00A57743">
      <w:pPr>
        <w:pStyle w:val="ListParagraph"/>
        <w:numPr>
          <w:ilvl w:val="0"/>
          <w:numId w:val="10"/>
        </w:numPr>
        <w:spacing w:after="160" w:line="259" w:lineRule="auto"/>
      </w:pPr>
      <w:r w:rsidRPr="007311A9">
        <w:t>Функциональные требования (выбор технических средств разработки).</w:t>
      </w:r>
    </w:p>
    <w:p w14:paraId="39F070BD" w14:textId="77777777" w:rsidR="00A57743" w:rsidRPr="007311A9" w:rsidRDefault="00A57743" w:rsidP="00A57743">
      <w:pPr>
        <w:pStyle w:val="ListParagraph"/>
        <w:numPr>
          <w:ilvl w:val="0"/>
          <w:numId w:val="10"/>
        </w:numPr>
        <w:spacing w:after="160" w:line="259" w:lineRule="auto"/>
      </w:pPr>
      <w:r w:rsidRPr="007311A9">
        <w:t>Модель будущего дипломного проекта (диаграммы, алгоритмы).</w:t>
      </w:r>
    </w:p>
    <w:p w14:paraId="5821DEE5" w14:textId="77777777" w:rsidR="00A57743" w:rsidRPr="007311A9" w:rsidRDefault="00A57743" w:rsidP="00A57743">
      <w:pPr>
        <w:pStyle w:val="ListParagraph"/>
        <w:numPr>
          <w:ilvl w:val="0"/>
          <w:numId w:val="10"/>
        </w:numPr>
        <w:spacing w:after="160" w:line="259" w:lineRule="auto"/>
      </w:pPr>
      <w:r w:rsidRPr="007311A9">
        <w:t>Техническое задание.</w:t>
      </w:r>
    </w:p>
    <w:p w14:paraId="2670E809" w14:textId="77777777" w:rsidR="00A57743" w:rsidRPr="007311A9" w:rsidRDefault="00A57743" w:rsidP="00A57743">
      <w:pPr>
        <w:pStyle w:val="ListParagraph"/>
        <w:numPr>
          <w:ilvl w:val="0"/>
          <w:numId w:val="10"/>
        </w:numPr>
        <w:spacing w:after="160" w:line="259" w:lineRule="auto"/>
      </w:pPr>
      <w:r w:rsidRPr="007311A9">
        <w:t>Разработка дипломного проекта (март).</w:t>
      </w:r>
    </w:p>
    <w:p w14:paraId="548269E0" w14:textId="77777777" w:rsidR="00A57743" w:rsidRPr="007311A9" w:rsidRDefault="00A57743" w:rsidP="00A57743">
      <w:pPr>
        <w:pStyle w:val="ListParagraph"/>
        <w:numPr>
          <w:ilvl w:val="0"/>
          <w:numId w:val="10"/>
        </w:numPr>
        <w:spacing w:after="160" w:line="259" w:lineRule="auto"/>
      </w:pPr>
      <w:r w:rsidRPr="007311A9">
        <w:t>Техническое описание.</w:t>
      </w:r>
    </w:p>
    <w:p w14:paraId="2A249097" w14:textId="77777777" w:rsidR="00A57743" w:rsidRPr="007311A9" w:rsidRDefault="00A57743" w:rsidP="00A57743">
      <w:pPr>
        <w:pStyle w:val="ListParagraph"/>
        <w:numPr>
          <w:ilvl w:val="0"/>
          <w:numId w:val="10"/>
        </w:numPr>
        <w:spacing w:after="160" w:line="259" w:lineRule="auto"/>
      </w:pPr>
      <w:r w:rsidRPr="007311A9">
        <w:t>Экономическая оценка дипломного проекта – экономика отрасли.</w:t>
      </w:r>
    </w:p>
    <w:p w14:paraId="57CBBF01" w14:textId="77777777" w:rsidR="00A57743" w:rsidRPr="007311A9" w:rsidRDefault="00A57743" w:rsidP="00A57743">
      <w:pPr>
        <w:pStyle w:val="ListParagraph"/>
        <w:numPr>
          <w:ilvl w:val="0"/>
          <w:numId w:val="10"/>
        </w:numPr>
        <w:spacing w:after="160" w:line="259" w:lineRule="auto"/>
      </w:pPr>
      <w:r w:rsidRPr="007311A9">
        <w:t>Пояснительная записка (2-3 приложения: Модель, ТЗ, Тех. Описание) – около 70 страниц.</w:t>
      </w:r>
    </w:p>
    <w:p w14:paraId="3E6B7483" w14:textId="77777777" w:rsidR="00A57743" w:rsidRPr="007311A9" w:rsidRDefault="00A57743" w:rsidP="00A57743">
      <w:pPr>
        <w:ind w:left="360"/>
      </w:pPr>
      <w:r w:rsidRPr="007311A9">
        <w:t>Затем получаем отзыв от заказчика</w:t>
      </w:r>
      <w:r>
        <w:t xml:space="preserve"> (</w:t>
      </w:r>
      <w:r w:rsidRPr="007311A9">
        <w:t>лицензия) и руководителя.</w:t>
      </w:r>
    </w:p>
    <w:p w14:paraId="3B6195B0" w14:textId="77777777" w:rsidR="00A57743" w:rsidRPr="007311A9" w:rsidRDefault="00A57743" w:rsidP="00A57743">
      <w:pPr>
        <w:ind w:left="360"/>
      </w:pPr>
      <w:r w:rsidRPr="007311A9">
        <w:rPr>
          <w:b/>
        </w:rPr>
        <w:t>Защита</w:t>
      </w:r>
      <w:r w:rsidRPr="007311A9">
        <w:t>: документы + презентация.</w:t>
      </w:r>
    </w:p>
    <w:p w14:paraId="217F2A75" w14:textId="078B9285" w:rsidR="00A57743" w:rsidRPr="00783456" w:rsidRDefault="00A57743" w:rsidP="00E9561A">
      <w:pPr>
        <w:spacing w:line="360" w:lineRule="auto"/>
        <w:ind w:left="360"/>
      </w:pPr>
      <w:r w:rsidRPr="007311A9">
        <w:rPr>
          <w:b/>
        </w:rPr>
        <w:t>Мастер-классы</w:t>
      </w:r>
      <w:r w:rsidRPr="007311A9">
        <w:t xml:space="preserve"> от экспертов и внутренних лиц по презентации своего диплома.</w:t>
      </w:r>
      <w:r>
        <w:br/>
      </w:r>
    </w:p>
    <w:p w14:paraId="629B70FB" w14:textId="77777777" w:rsidR="00A57743" w:rsidRDefault="00A57743" w:rsidP="00B8128C">
      <w:pPr>
        <w:spacing w:after="240"/>
        <w:jc w:val="center"/>
        <w:rPr>
          <w:rFonts w:ascii="Arial" w:hAnsi="Arial" w:cs="Arial"/>
          <w:bCs/>
          <w:caps/>
          <w:sz w:val="32"/>
          <w:szCs w:val="32"/>
        </w:rPr>
      </w:pPr>
    </w:p>
    <w:p w14:paraId="38A538E5" w14:textId="77777777" w:rsidR="00A57743" w:rsidRDefault="00A57743">
      <w:pPr>
        <w:spacing w:after="160" w:line="259" w:lineRule="auto"/>
        <w:rPr>
          <w:rFonts w:ascii="Arial" w:hAnsi="Arial" w:cs="Arial"/>
          <w:bCs/>
          <w:caps/>
          <w:sz w:val="32"/>
          <w:szCs w:val="32"/>
        </w:rPr>
      </w:pPr>
      <w:r>
        <w:rPr>
          <w:rFonts w:ascii="Arial" w:hAnsi="Arial" w:cs="Arial"/>
          <w:bCs/>
          <w:caps/>
          <w:sz w:val="32"/>
          <w:szCs w:val="32"/>
        </w:rPr>
        <w:br w:type="page"/>
      </w:r>
    </w:p>
    <w:p w14:paraId="40DFFBD4" w14:textId="2D65272C" w:rsidR="00BE77B8" w:rsidRPr="007B6EB6" w:rsidRDefault="00BE77B8">
      <w:pPr>
        <w:spacing w:after="240" w:line="360" w:lineRule="auto"/>
        <w:jc w:val="center"/>
        <w:rPr>
          <w:ins w:id="0" w:author="Котлицкий Сергей Андреевич" w:date="2019-10-03T23:01:00Z"/>
          <w:rFonts w:ascii="Arial" w:hAnsi="Arial" w:cs="Arial"/>
          <w:bCs/>
          <w:caps/>
          <w:sz w:val="32"/>
          <w:szCs w:val="32"/>
        </w:rPr>
        <w:pPrChange w:id="1" w:author="Котлицкий Сергей Андреевич" w:date="2019-10-03T23:03:00Z">
          <w:pPr>
            <w:spacing w:after="240"/>
            <w:jc w:val="center"/>
          </w:pPr>
        </w:pPrChange>
      </w:pPr>
      <w:ins w:id="2" w:author="Котлицкий Сергей Андреевич" w:date="2019-10-03T23:01:00Z">
        <w:r>
          <w:rPr>
            <w:rFonts w:ascii="Arial" w:hAnsi="Arial" w:cs="Arial"/>
            <w:bCs/>
            <w:caps/>
            <w:sz w:val="32"/>
            <w:szCs w:val="32"/>
          </w:rPr>
          <w:lastRenderedPageBreak/>
          <w:t>1 АНАЛИЗ</w:t>
        </w:r>
        <w:r w:rsidRPr="007B6EB6">
          <w:rPr>
            <w:rFonts w:ascii="Arial" w:hAnsi="Arial" w:cs="Arial"/>
            <w:bCs/>
            <w:caps/>
            <w:sz w:val="32"/>
            <w:szCs w:val="32"/>
          </w:rPr>
          <w:t xml:space="preserve"> </w:t>
        </w:r>
        <w:r>
          <w:rPr>
            <w:rFonts w:ascii="Arial" w:hAnsi="Arial" w:cs="Arial"/>
            <w:bCs/>
            <w:caps/>
            <w:sz w:val="32"/>
            <w:szCs w:val="32"/>
          </w:rPr>
          <w:t>поставленной</w:t>
        </w:r>
        <w:r w:rsidRPr="007B6EB6">
          <w:rPr>
            <w:rFonts w:ascii="Arial" w:hAnsi="Arial" w:cs="Arial"/>
            <w:bCs/>
            <w:caps/>
            <w:sz w:val="32"/>
            <w:szCs w:val="32"/>
          </w:rPr>
          <w:t xml:space="preserve"> </w:t>
        </w:r>
        <w:r>
          <w:rPr>
            <w:rFonts w:ascii="Arial" w:hAnsi="Arial" w:cs="Arial"/>
            <w:bCs/>
            <w:caps/>
            <w:sz w:val="32"/>
            <w:szCs w:val="32"/>
          </w:rPr>
          <w:t>задачи</w:t>
        </w:r>
      </w:ins>
    </w:p>
    <w:p w14:paraId="1A382344" w14:textId="4DCFAE58" w:rsidR="003A3052" w:rsidRPr="00BE77B8" w:rsidRDefault="00BE77B8">
      <w:pPr>
        <w:spacing w:after="240" w:line="360" w:lineRule="auto"/>
        <w:ind w:firstLine="708"/>
        <w:rPr>
          <w:rFonts w:ascii="Arial" w:hAnsi="Arial" w:cs="Arial"/>
          <w:bCs/>
          <w:caps/>
          <w:sz w:val="28"/>
          <w:szCs w:val="28"/>
          <w:rPrChange w:id="3" w:author="Котлицкий Сергей Андреевич" w:date="2019-10-03T23:02:00Z">
            <w:rPr>
              <w:rFonts w:ascii="Arial" w:hAnsi="Arial" w:cs="Arial"/>
              <w:bCs/>
              <w:caps/>
              <w:sz w:val="32"/>
              <w:szCs w:val="32"/>
            </w:rPr>
          </w:rPrChange>
        </w:rPr>
        <w:pPrChange w:id="4" w:author="Котлицкий Сергей Андреевич" w:date="2019-10-03T23:03:00Z">
          <w:pPr>
            <w:spacing w:after="240"/>
            <w:jc w:val="center"/>
          </w:pPr>
        </w:pPrChange>
      </w:pPr>
      <w:ins w:id="5" w:author="Котлицкий Сергей Андреевич" w:date="2019-10-03T23:02:00Z">
        <w:r>
          <w:rPr>
            <w:rFonts w:ascii="Arial" w:hAnsi="Arial" w:cs="Arial"/>
            <w:bCs/>
            <w:sz w:val="28"/>
            <w:szCs w:val="28"/>
          </w:rPr>
          <w:t xml:space="preserve">1.1 </w:t>
        </w:r>
      </w:ins>
      <w:r w:rsidRPr="00BE77B8">
        <w:rPr>
          <w:rFonts w:ascii="Arial" w:hAnsi="Arial" w:cs="Arial"/>
          <w:bCs/>
          <w:sz w:val="28"/>
          <w:szCs w:val="28"/>
        </w:rPr>
        <w:t>Формулировка</w:t>
      </w:r>
      <w:r w:rsidR="00AF0DCF" w:rsidRPr="00BE77B8">
        <w:rPr>
          <w:rFonts w:ascii="Arial" w:hAnsi="Arial" w:cs="Arial"/>
          <w:bCs/>
          <w:caps/>
          <w:sz w:val="28"/>
          <w:szCs w:val="28"/>
          <w:rPrChange w:id="6" w:author="Котлицкий Сергей Андреевич" w:date="2019-10-03T23:02:00Z">
            <w:rPr>
              <w:rFonts w:ascii="Arial" w:hAnsi="Arial" w:cs="Arial"/>
              <w:bCs/>
              <w:caps/>
              <w:sz w:val="32"/>
              <w:szCs w:val="32"/>
            </w:rPr>
          </w:rPrChange>
        </w:rPr>
        <w:t xml:space="preserve"> </w:t>
      </w:r>
      <w:r w:rsidRPr="00BE77B8">
        <w:rPr>
          <w:rFonts w:ascii="Arial" w:hAnsi="Arial" w:cs="Arial"/>
          <w:bCs/>
          <w:sz w:val="28"/>
          <w:szCs w:val="28"/>
        </w:rPr>
        <w:t>поставленной</w:t>
      </w:r>
      <w:r w:rsidR="00AF0DCF" w:rsidRPr="00BE77B8">
        <w:rPr>
          <w:rFonts w:ascii="Arial" w:hAnsi="Arial" w:cs="Arial"/>
          <w:bCs/>
          <w:caps/>
          <w:sz w:val="28"/>
          <w:szCs w:val="28"/>
          <w:rPrChange w:id="7" w:author="Котлицкий Сергей Андреевич" w:date="2019-10-03T23:02:00Z">
            <w:rPr>
              <w:rFonts w:ascii="Arial" w:hAnsi="Arial" w:cs="Arial"/>
              <w:bCs/>
              <w:caps/>
              <w:sz w:val="32"/>
              <w:szCs w:val="32"/>
            </w:rPr>
          </w:rPrChange>
        </w:rPr>
        <w:t xml:space="preserve"> </w:t>
      </w:r>
      <w:r w:rsidRPr="00BE77B8">
        <w:rPr>
          <w:rFonts w:ascii="Arial" w:hAnsi="Arial" w:cs="Arial"/>
          <w:bCs/>
          <w:sz w:val="28"/>
          <w:szCs w:val="28"/>
        </w:rPr>
        <w:t>задачи</w:t>
      </w:r>
    </w:p>
    <w:p w14:paraId="6B398661" w14:textId="6B050861" w:rsidR="00810B84" w:rsidRDefault="00810B8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Задачей </w:t>
      </w:r>
      <w:r w:rsidR="00E5472F">
        <w:rPr>
          <w:sz w:val="28"/>
          <w:szCs w:val="28"/>
        </w:rPr>
        <w:t xml:space="preserve">дипломного проектирования </w:t>
      </w:r>
      <w:r>
        <w:rPr>
          <w:sz w:val="28"/>
          <w:szCs w:val="28"/>
        </w:rPr>
        <w:t>является</w:t>
      </w:r>
      <w:r w:rsidR="00541937">
        <w:rPr>
          <w:sz w:val="28"/>
          <w:szCs w:val="28"/>
        </w:rPr>
        <w:t xml:space="preserve"> </w:t>
      </w:r>
      <w:ins w:id="8" w:author="Котлицкий Сергей Андреевич" w:date="2019-10-03T21:02:00Z">
        <w:r w:rsidR="00387F94">
          <w:rPr>
            <w:sz w:val="28"/>
            <w:szCs w:val="28"/>
          </w:rPr>
          <w:t xml:space="preserve">разработка </w:t>
        </w:r>
        <w:r w:rsidR="00387F94" w:rsidRPr="00387F94">
          <w:rPr>
            <w:sz w:val="28"/>
            <w:szCs w:val="28"/>
            <w:rPrChange w:id="9" w:author="Котлицкий Сергей Андреевич" w:date="2019-10-03T21:02:00Z">
              <w:rPr>
                <w:sz w:val="28"/>
                <w:szCs w:val="28"/>
                <w:lang w:val="en-US"/>
              </w:rPr>
            </w:rPrChange>
          </w:rPr>
          <w:t>(</w:t>
        </w:r>
      </w:ins>
      <w:r w:rsidR="00541937">
        <w:rPr>
          <w:sz w:val="28"/>
          <w:szCs w:val="28"/>
        </w:rPr>
        <w:t>функциональное</w:t>
      </w:r>
      <w:r>
        <w:rPr>
          <w:sz w:val="28"/>
          <w:szCs w:val="28"/>
        </w:rPr>
        <w:t xml:space="preserve"> </w:t>
      </w:r>
      <w:r w:rsidR="00541937">
        <w:rPr>
          <w:sz w:val="28"/>
          <w:szCs w:val="28"/>
        </w:rPr>
        <w:t>моделирование</w:t>
      </w:r>
      <w:ins w:id="10" w:author="Котлицкий Сергей Андреевич" w:date="2019-10-03T21:02:00Z">
        <w:r w:rsidR="00387F94" w:rsidRPr="00387F94">
          <w:rPr>
            <w:sz w:val="28"/>
            <w:szCs w:val="28"/>
            <w:rPrChange w:id="11" w:author="Котлицкий Сергей Андреевич" w:date="2019-10-03T21:02:00Z">
              <w:rPr>
                <w:sz w:val="28"/>
                <w:szCs w:val="28"/>
                <w:lang w:val="en-US"/>
              </w:rPr>
            </w:rPrChange>
          </w:rPr>
          <w:t>)</w:t>
        </w:r>
      </w:ins>
      <w:r>
        <w:rPr>
          <w:sz w:val="28"/>
          <w:szCs w:val="28"/>
        </w:rPr>
        <w:t xml:space="preserve"> </w:t>
      </w:r>
      <w:r w:rsidR="00EA4F88">
        <w:rPr>
          <w:sz w:val="28"/>
          <w:szCs w:val="28"/>
        </w:rPr>
        <w:t>приложения</w:t>
      </w:r>
      <w:r w:rsidR="008E549D">
        <w:rPr>
          <w:sz w:val="28"/>
          <w:szCs w:val="28"/>
        </w:rPr>
        <w:t xml:space="preserve"> (далее - система)</w:t>
      </w:r>
      <w:r>
        <w:rPr>
          <w:sz w:val="28"/>
          <w:szCs w:val="28"/>
        </w:rPr>
        <w:t xml:space="preserve"> для </w:t>
      </w:r>
      <w:r w:rsidRPr="00E039DA">
        <w:rPr>
          <w:sz w:val="28"/>
          <w:szCs w:val="28"/>
          <w:rPrChange w:id="12" w:author="Котлицкий Сергей Андреевич" w:date="2019-10-03T10:14:00Z">
            <w:rPr>
              <w:sz w:val="28"/>
              <w:szCs w:val="28"/>
              <w:highlight w:val="yellow"/>
            </w:rPr>
          </w:rPrChange>
        </w:rPr>
        <w:t>управления</w:t>
      </w:r>
      <w:del w:id="13" w:author="Котлицкий Сергей Андреевич" w:date="2019-10-03T21:02:00Z">
        <w:r w:rsidR="00896785" w:rsidDel="00387F94">
          <w:rPr>
            <w:sz w:val="28"/>
            <w:szCs w:val="28"/>
          </w:rPr>
          <w:delText xml:space="preserve"> (развернуть)</w:delText>
        </w:r>
      </w:del>
      <w:r>
        <w:rPr>
          <w:sz w:val="28"/>
          <w:szCs w:val="28"/>
        </w:rPr>
        <w:t xml:space="preserve"> проектами</w:t>
      </w:r>
      <w:del w:id="14" w:author="Котлицкий Сергей Андреевич" w:date="2019-10-04T20:42:00Z">
        <w:r w:rsidR="00541937" w:rsidDel="00B24557">
          <w:rPr>
            <w:sz w:val="28"/>
            <w:szCs w:val="28"/>
          </w:rPr>
          <w:delText xml:space="preserve"> </w:delText>
        </w:r>
      </w:del>
      <w:del w:id="15" w:author="Котлицкий Сергей Андреевич" w:date="2019-10-03T21:03:00Z">
        <w:r w:rsidR="00541937" w:rsidRPr="00FF50E4" w:rsidDel="00387F94">
          <w:rPr>
            <w:sz w:val="28"/>
            <w:szCs w:val="28"/>
            <w:highlight w:val="yellow"/>
            <w:rPrChange w:id="16" w:author="Котлицкий Сергей Андреевич" w:date="2019-10-03T17:06:00Z">
              <w:rPr>
                <w:sz w:val="28"/>
                <w:szCs w:val="28"/>
              </w:rPr>
            </w:rPrChange>
          </w:rPr>
          <w:delText>по</w:delText>
        </w:r>
      </w:del>
      <w:del w:id="17" w:author="Котлицкий Сергей Андреевич" w:date="2019-10-04T20:42:00Z">
        <w:r w:rsidR="00541937" w:rsidRPr="00FF50E4" w:rsidDel="00B24557">
          <w:rPr>
            <w:sz w:val="28"/>
            <w:szCs w:val="28"/>
            <w:highlight w:val="yellow"/>
            <w:rPrChange w:id="18" w:author="Котлицкий Сергей Андреевич" w:date="2019-10-03T17:06:00Z">
              <w:rPr>
                <w:sz w:val="28"/>
                <w:szCs w:val="28"/>
              </w:rPr>
            </w:rPrChange>
          </w:rPr>
          <w:delText xml:space="preserve"> разработке ПО</w:delText>
        </w:r>
      </w:del>
      <w:del w:id="19" w:author="Котлицкий Сергей Андреевич" w:date="2019-10-03T21:03:00Z">
        <w:r w:rsidDel="00387F94">
          <w:rPr>
            <w:sz w:val="28"/>
            <w:szCs w:val="28"/>
          </w:rPr>
          <w:delText>, котор</w:delText>
        </w:r>
        <w:r w:rsidR="00541937" w:rsidDel="00387F94">
          <w:rPr>
            <w:sz w:val="28"/>
            <w:szCs w:val="28"/>
          </w:rPr>
          <w:delText>ое</w:delText>
        </w:r>
        <w:r w:rsidDel="00387F94">
          <w:rPr>
            <w:sz w:val="28"/>
            <w:szCs w:val="28"/>
          </w:rPr>
          <w:delText xml:space="preserve"> будет обеспечивать пользователей возможностью распределения задач</w:delText>
        </w:r>
        <w:r w:rsidR="00544DDE" w:rsidDel="00387F94">
          <w:rPr>
            <w:sz w:val="28"/>
            <w:szCs w:val="28"/>
          </w:rPr>
          <w:delText xml:space="preserve"> в рамках проекта</w:delText>
        </w:r>
        <w:r w:rsidDel="00387F94">
          <w:rPr>
            <w:sz w:val="28"/>
            <w:szCs w:val="28"/>
          </w:rPr>
          <w:delText>, управления сроками</w:delText>
        </w:r>
        <w:r w:rsidR="00544DDE" w:rsidDel="00387F94">
          <w:rPr>
            <w:sz w:val="28"/>
            <w:szCs w:val="28"/>
          </w:rPr>
          <w:delText xml:space="preserve"> выполнения</w:delText>
        </w:r>
        <w:r w:rsidDel="00387F94">
          <w:rPr>
            <w:sz w:val="28"/>
            <w:szCs w:val="28"/>
          </w:rPr>
          <w:delText xml:space="preserve"> задач, прикреплением файлов</w:delText>
        </w:r>
        <w:r w:rsidR="00544DDE" w:rsidDel="00387F94">
          <w:rPr>
            <w:sz w:val="28"/>
            <w:szCs w:val="28"/>
          </w:rPr>
          <w:delText xml:space="preserve"> с данными, относящимися</w:delText>
        </w:r>
        <w:r w:rsidDel="00387F94">
          <w:rPr>
            <w:sz w:val="28"/>
            <w:szCs w:val="28"/>
          </w:rPr>
          <w:delText xml:space="preserve"> к проекту</w:delText>
        </w:r>
        <w:r w:rsidR="007B6EB6" w:rsidDel="00387F94">
          <w:rPr>
            <w:sz w:val="28"/>
            <w:szCs w:val="28"/>
          </w:rPr>
          <w:delText xml:space="preserve">, а также визуализации </w:delText>
        </w:r>
      </w:del>
      <w:del w:id="20" w:author="Котлицкий Сергей Андреевич" w:date="2019-10-03T10:15:00Z">
        <w:r w:rsidR="00F10681" w:rsidRPr="00362D44" w:rsidDel="00E039DA">
          <w:rPr>
            <w:sz w:val="28"/>
            <w:szCs w:val="28"/>
            <w:highlight w:val="yellow"/>
          </w:rPr>
          <w:delText>(исходных требований к проекту)</w:delText>
        </w:r>
      </w:del>
      <w:del w:id="21" w:author="Котлицкий Сергей Андреевич" w:date="2019-10-03T12:09:00Z">
        <w:r w:rsidR="00F10681" w:rsidDel="00A07719">
          <w:rPr>
            <w:sz w:val="28"/>
            <w:szCs w:val="28"/>
          </w:rPr>
          <w:delText xml:space="preserve"> </w:delText>
        </w:r>
      </w:del>
      <w:del w:id="22" w:author="Котлицкий Сергей Андреевич" w:date="2019-10-03T21:03:00Z">
        <w:r w:rsidR="007B6EB6" w:rsidDel="00387F94">
          <w:rPr>
            <w:sz w:val="28"/>
            <w:szCs w:val="28"/>
          </w:rPr>
          <w:delText xml:space="preserve">задач посредствам </w:delText>
        </w:r>
        <w:r w:rsidR="007B6EB6" w:rsidRPr="00FF50E4" w:rsidDel="00387F94">
          <w:rPr>
            <w:sz w:val="28"/>
            <w:szCs w:val="28"/>
            <w:highlight w:val="yellow"/>
            <w:rPrChange w:id="23" w:author="Котлицкий Сергей Андреевич" w:date="2019-10-03T17:07:00Z">
              <w:rPr>
                <w:sz w:val="28"/>
                <w:szCs w:val="28"/>
              </w:rPr>
            </w:rPrChange>
          </w:rPr>
          <w:delText>ассоциативных</w:delText>
        </w:r>
        <w:r w:rsidR="007B6EB6" w:rsidDel="00387F94">
          <w:rPr>
            <w:sz w:val="28"/>
            <w:szCs w:val="28"/>
          </w:rPr>
          <w:delText xml:space="preserve"> карт</w:delText>
        </w:r>
      </w:del>
      <w:ins w:id="24" w:author="Котлицкий Сергей Андреевич" w:date="2019-10-03T21:03:00Z">
        <w:r w:rsidR="00387F94">
          <w:rPr>
            <w:sz w:val="28"/>
            <w:szCs w:val="28"/>
          </w:rPr>
          <w:t xml:space="preserve"> с использованием тех</w:t>
        </w:r>
      </w:ins>
      <w:ins w:id="25" w:author="Котлицкий Сергей Андреевич" w:date="2019-10-03T21:04:00Z">
        <w:r w:rsidR="00387F94">
          <w:rPr>
            <w:sz w:val="28"/>
            <w:szCs w:val="28"/>
          </w:rPr>
          <w:t>нологии интел</w:t>
        </w:r>
      </w:ins>
      <w:ins w:id="26" w:author="Котлицкий Сергей Андреевич" w:date="2019-10-03T21:05:00Z">
        <w:r w:rsidR="00387F94">
          <w:rPr>
            <w:sz w:val="28"/>
            <w:szCs w:val="28"/>
          </w:rPr>
          <w:t>л</w:t>
        </w:r>
      </w:ins>
      <w:ins w:id="27" w:author="Котлицкий Сергей Андреевич" w:date="2019-10-03T21:04:00Z">
        <w:r w:rsidR="00387F94">
          <w:rPr>
            <w:sz w:val="28"/>
            <w:szCs w:val="28"/>
          </w:rPr>
          <w:t>ект-карт</w:t>
        </w:r>
      </w:ins>
      <w:r>
        <w:rPr>
          <w:sz w:val="28"/>
          <w:szCs w:val="28"/>
        </w:rPr>
        <w:t>.</w:t>
      </w:r>
    </w:p>
    <w:p w14:paraId="18E52995" w14:textId="06EEC362" w:rsidR="00810B84" w:rsidRDefault="00810B84" w:rsidP="00810B8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Назначение </w:t>
      </w:r>
      <w:r w:rsidR="00773E05">
        <w:rPr>
          <w:sz w:val="28"/>
          <w:szCs w:val="28"/>
        </w:rPr>
        <w:t>разработки</w:t>
      </w:r>
      <w:r>
        <w:rPr>
          <w:sz w:val="28"/>
          <w:szCs w:val="28"/>
        </w:rPr>
        <w:t xml:space="preserve"> – обеспечение пользователей</w:t>
      </w:r>
      <w:r w:rsidRPr="00B3292D">
        <w:rPr>
          <w:sz w:val="28"/>
          <w:szCs w:val="28"/>
        </w:rPr>
        <w:t xml:space="preserve"> </w:t>
      </w:r>
      <w:ins w:id="28" w:author="Котлицкий Сергей Андреевич" w:date="2019-10-03T21:08:00Z">
        <w:r w:rsidR="00FF5FFE">
          <w:rPr>
            <w:sz w:val="28"/>
            <w:szCs w:val="28"/>
          </w:rPr>
          <w:t>инструменто</w:t>
        </w:r>
      </w:ins>
      <w:ins w:id="29" w:author="Котлицкий Сергей Андреевич" w:date="2019-10-07T17:14:00Z">
        <w:r w:rsidR="00786E58">
          <w:rPr>
            <w:sz w:val="28"/>
            <w:szCs w:val="28"/>
          </w:rPr>
          <w:t>м</w:t>
        </w:r>
      </w:ins>
      <w:ins w:id="30" w:author="Котлицкий Сергей Андреевич" w:date="2019-10-03T21:08:00Z">
        <w:r w:rsidR="00FF5FFE">
          <w:rPr>
            <w:sz w:val="28"/>
            <w:szCs w:val="28"/>
          </w:rPr>
          <w:t xml:space="preserve"> визуализации при распределении задач и контроле за их выполнение</w:t>
        </w:r>
      </w:ins>
      <w:ins w:id="31" w:author="Котлицкий Сергей Андреевич" w:date="2019-10-03T21:09:00Z">
        <w:r w:rsidR="00FF5FFE">
          <w:rPr>
            <w:sz w:val="28"/>
            <w:szCs w:val="28"/>
          </w:rPr>
          <w:t>м в рамках управления проектом</w:t>
        </w:r>
      </w:ins>
      <w:del w:id="32" w:author="Котлицкий Сергей Андреевич" w:date="2019-10-03T21:09:00Z">
        <w:r w:rsidDel="00FF5FFE">
          <w:rPr>
            <w:sz w:val="28"/>
            <w:szCs w:val="28"/>
          </w:rPr>
          <w:delText xml:space="preserve">системой для распределения задач, а также контроля за выполнением задач </w:delText>
        </w:r>
        <w:r w:rsidR="00362D44" w:rsidDel="00FF5FFE">
          <w:rPr>
            <w:sz w:val="28"/>
            <w:szCs w:val="28"/>
          </w:rPr>
          <w:delText xml:space="preserve">при реализации </w:delText>
        </w:r>
        <w:r w:rsidDel="00FF5FFE">
          <w:rPr>
            <w:sz w:val="28"/>
            <w:szCs w:val="28"/>
          </w:rPr>
          <w:delText>проекта</w:delText>
        </w:r>
      </w:del>
      <w:r>
        <w:rPr>
          <w:sz w:val="28"/>
          <w:szCs w:val="28"/>
        </w:rPr>
        <w:t>.</w:t>
      </w:r>
    </w:p>
    <w:p w14:paraId="2A78F3CD" w14:textId="5D712330" w:rsidR="00810B84" w:rsidDel="000015FE" w:rsidRDefault="008E549D" w:rsidP="00810B84">
      <w:pPr>
        <w:spacing w:line="360" w:lineRule="auto"/>
        <w:ind w:firstLine="709"/>
        <w:jc w:val="both"/>
        <w:rPr>
          <w:del w:id="33" w:author="Котлицкий Сергей Андреевич" w:date="2019-10-03T23:05:00Z"/>
          <w:sz w:val="28"/>
          <w:szCs w:val="28"/>
        </w:rPr>
      </w:pPr>
      <w:r>
        <w:rPr>
          <w:sz w:val="28"/>
          <w:szCs w:val="28"/>
        </w:rPr>
        <w:t xml:space="preserve">Целевой аудиторией является </w:t>
      </w:r>
      <w:r w:rsidR="00810B84">
        <w:rPr>
          <w:sz w:val="28"/>
          <w:szCs w:val="28"/>
        </w:rPr>
        <w:t>в первую очередь,</w:t>
      </w:r>
      <w:r>
        <w:rPr>
          <w:sz w:val="28"/>
          <w:szCs w:val="28"/>
        </w:rPr>
        <w:t xml:space="preserve"> </w:t>
      </w:r>
      <w:r w:rsidR="00810B84">
        <w:rPr>
          <w:sz w:val="28"/>
          <w:szCs w:val="28"/>
        </w:rPr>
        <w:t xml:space="preserve">команды, </w:t>
      </w:r>
      <w:del w:id="34" w:author="Котлицкий Сергей Андреевич" w:date="2019-10-03T21:07:00Z">
        <w:r w:rsidR="00810B84" w:rsidDel="00166AE2">
          <w:rPr>
            <w:sz w:val="28"/>
            <w:szCs w:val="28"/>
          </w:rPr>
          <w:delText>выполняющ</w:delText>
        </w:r>
        <w:r w:rsidR="003A4AF3" w:rsidDel="00166AE2">
          <w:rPr>
            <w:sz w:val="28"/>
            <w:szCs w:val="28"/>
          </w:rPr>
          <w:delText>ие</w:delText>
        </w:r>
        <w:r w:rsidR="00810B84" w:rsidDel="00166AE2">
          <w:rPr>
            <w:sz w:val="28"/>
            <w:szCs w:val="28"/>
          </w:rPr>
          <w:delText xml:space="preserve"> </w:delText>
        </w:r>
        <w:r w:rsidR="00810B84" w:rsidRPr="005E7326" w:rsidDel="00166AE2">
          <w:rPr>
            <w:sz w:val="28"/>
            <w:szCs w:val="28"/>
            <w:highlight w:val="yellow"/>
            <w:rPrChange w:id="35" w:author="Котлицкий Сергей Андреевич" w:date="2019-10-03T20:30:00Z">
              <w:rPr>
                <w:sz w:val="28"/>
                <w:szCs w:val="28"/>
              </w:rPr>
            </w:rPrChange>
          </w:rPr>
          <w:delText>разработку программного обеспечения</w:delText>
        </w:r>
      </w:del>
      <w:ins w:id="36" w:author="Котлицкий Сергей Андреевич" w:date="2019-10-03T21:07:00Z">
        <w:r w:rsidR="00166AE2">
          <w:rPr>
            <w:sz w:val="28"/>
            <w:szCs w:val="28"/>
          </w:rPr>
          <w:t>осуществляющие</w:t>
        </w:r>
      </w:ins>
      <w:ins w:id="37" w:author="Котлицкий Сергей Андреевич" w:date="2019-10-03T21:08:00Z">
        <w:r w:rsidR="00166AE2">
          <w:rPr>
            <w:sz w:val="28"/>
            <w:szCs w:val="28"/>
          </w:rPr>
          <w:t xml:space="preserve"> проектную деятельность</w:t>
        </w:r>
      </w:ins>
      <w:r w:rsidR="00810B84">
        <w:rPr>
          <w:sz w:val="28"/>
          <w:szCs w:val="28"/>
        </w:rPr>
        <w:t>.</w:t>
      </w:r>
    </w:p>
    <w:p w14:paraId="0669731F" w14:textId="05A14ACB" w:rsidR="00B2639A" w:rsidDel="000015FE" w:rsidRDefault="00B2639A" w:rsidP="00810B84">
      <w:pPr>
        <w:spacing w:line="360" w:lineRule="auto"/>
        <w:ind w:left="708"/>
        <w:jc w:val="both"/>
        <w:rPr>
          <w:del w:id="38" w:author="Котлицкий Сергей Андреевич" w:date="2019-10-03T23:05:00Z"/>
          <w:sz w:val="28"/>
          <w:szCs w:val="28"/>
        </w:rPr>
      </w:pPr>
    </w:p>
    <w:p w14:paraId="68CC19F5" w14:textId="5614500E" w:rsidR="00B2639A" w:rsidRDefault="00B2639A">
      <w:pPr>
        <w:spacing w:line="360" w:lineRule="auto"/>
        <w:ind w:firstLine="709"/>
        <w:jc w:val="both"/>
        <w:rPr>
          <w:sz w:val="28"/>
          <w:szCs w:val="28"/>
        </w:rPr>
        <w:pPrChange w:id="39" w:author="Котлицкий Сергей Андреевич" w:date="2019-10-03T23:05:00Z">
          <w:pPr>
            <w:spacing w:after="160" w:line="259" w:lineRule="auto"/>
          </w:pPr>
        </w:pPrChange>
      </w:pPr>
      <w:del w:id="40" w:author="Котлицкий Сергей Андреевич" w:date="2019-10-03T23:05:00Z">
        <w:r w:rsidDel="000015FE">
          <w:rPr>
            <w:sz w:val="28"/>
            <w:szCs w:val="28"/>
          </w:rPr>
          <w:br w:type="page"/>
        </w:r>
      </w:del>
    </w:p>
    <w:p w14:paraId="7098566F" w14:textId="50F2F12F" w:rsidR="00AF0DCF" w:rsidRPr="00A57743" w:rsidRDefault="009A7978">
      <w:pPr>
        <w:pStyle w:val="a"/>
        <w:spacing w:line="360" w:lineRule="auto"/>
        <w:ind w:firstLine="708"/>
        <w:jc w:val="left"/>
        <w:pPrChange w:id="41" w:author="Котлицкий Сергей Андреевич" w:date="2019-10-03T23:04:00Z">
          <w:pPr>
            <w:spacing w:before="240" w:after="240"/>
            <w:jc w:val="center"/>
          </w:pPr>
        </w:pPrChange>
      </w:pPr>
      <w:ins w:id="42" w:author="Котлицкий Сергей Андреевич" w:date="2019-10-03T23:04:00Z">
        <w:r>
          <w:t>1.2 О</w:t>
        </w:r>
      </w:ins>
      <w:del w:id="43" w:author="Котлицкий Сергей Андреевич" w:date="2019-10-03T23:04:00Z">
        <w:r w:rsidR="00B71785" w:rsidDel="009A7978">
          <w:delText>о</w:delText>
        </w:r>
      </w:del>
      <w:r w:rsidR="00B71785">
        <w:t>бзор</w:t>
      </w:r>
      <w:r w:rsidR="00B71785" w:rsidRPr="00A57743">
        <w:t xml:space="preserve"> </w:t>
      </w:r>
      <w:r w:rsidR="00B71785">
        <w:t>предметной</w:t>
      </w:r>
      <w:r w:rsidR="00B71785" w:rsidRPr="00A57743">
        <w:t xml:space="preserve"> </w:t>
      </w:r>
      <w:r w:rsidR="00B71785">
        <w:t>области</w:t>
      </w:r>
    </w:p>
    <w:p w14:paraId="2680FBCA" w14:textId="3D4B84BC" w:rsidR="00896785" w:rsidDel="00E3660F" w:rsidRDefault="00E3660F" w:rsidP="00D9242B">
      <w:pPr>
        <w:spacing w:line="360" w:lineRule="auto"/>
        <w:ind w:firstLine="708"/>
        <w:jc w:val="both"/>
        <w:rPr>
          <w:del w:id="44" w:author="Котлицкий Сергей Андреевич" w:date="2019-10-03T10:16:00Z"/>
          <w:sz w:val="28"/>
          <w:szCs w:val="28"/>
        </w:rPr>
        <w:pPrChange w:id="45" w:author="Котлицкий Сергей Андреевич" w:date="2019-10-07T17:22:00Z">
          <w:pPr>
            <w:spacing w:line="360" w:lineRule="auto"/>
            <w:jc w:val="both"/>
          </w:pPr>
        </w:pPrChange>
      </w:pPr>
      <w:ins w:id="46" w:author="Котлицкий Сергей Андреевич" w:date="2019-10-03T22:06:00Z">
        <w:r>
          <w:rPr>
            <w:sz w:val="28"/>
            <w:szCs w:val="28"/>
          </w:rPr>
          <w:t>Управление проектами подразумевает под собой совокупность планирования</w:t>
        </w:r>
      </w:ins>
      <w:ins w:id="47" w:author="Котлицкий Сергей Андреевич" w:date="2019-10-03T22:07:00Z">
        <w:r>
          <w:rPr>
            <w:sz w:val="28"/>
            <w:szCs w:val="28"/>
          </w:rPr>
          <w:t>, реализации, а также контроля за ходом выполнения проекта.</w:t>
        </w:r>
      </w:ins>
      <w:del w:id="48" w:author="Котлицкий Сергей Андреевич" w:date="2019-10-03T10:16:00Z">
        <w:r w:rsidR="00896785" w:rsidDel="00215B16">
          <w:rPr>
            <w:sz w:val="28"/>
            <w:szCs w:val="28"/>
          </w:rPr>
          <w:delText>(</w:delText>
        </w:r>
        <w:r w:rsidR="00896785" w:rsidRPr="00935294" w:rsidDel="00215B16">
          <w:rPr>
            <w:sz w:val="28"/>
            <w:szCs w:val="28"/>
            <w:highlight w:val="yellow"/>
          </w:rPr>
          <w:delText>Сценарий выполнения проекта, есть руководитель, исполнители</w:delText>
        </w:r>
        <w:r w:rsidR="00896785" w:rsidDel="00215B16">
          <w:rPr>
            <w:sz w:val="28"/>
            <w:szCs w:val="28"/>
          </w:rPr>
          <w:delText>)</w:delText>
        </w:r>
      </w:del>
    </w:p>
    <w:p w14:paraId="3E6DB20D" w14:textId="77777777" w:rsidR="00E3660F" w:rsidRDefault="00E3660F" w:rsidP="00D9242B">
      <w:pPr>
        <w:spacing w:line="360" w:lineRule="auto"/>
        <w:ind w:firstLine="708"/>
        <w:jc w:val="both"/>
        <w:rPr>
          <w:ins w:id="49" w:author="Котлицкий Сергей Андреевич" w:date="2019-10-03T22:07:00Z"/>
          <w:sz w:val="28"/>
          <w:szCs w:val="28"/>
        </w:rPr>
        <w:pPrChange w:id="50" w:author="Котлицкий Сергей Андреевич" w:date="2019-10-07T17:22:00Z">
          <w:pPr>
            <w:spacing w:line="360" w:lineRule="auto"/>
            <w:ind w:firstLine="709"/>
            <w:jc w:val="both"/>
          </w:pPr>
        </w:pPrChange>
      </w:pPr>
    </w:p>
    <w:p w14:paraId="58C4CBD1" w14:textId="39B02215" w:rsidR="00101698" w:rsidRDefault="00E549BF" w:rsidP="00D9242B">
      <w:pPr>
        <w:spacing w:line="360" w:lineRule="auto"/>
        <w:jc w:val="both"/>
        <w:rPr>
          <w:ins w:id="51" w:author="Котлицкий Сергей Андреевич" w:date="2019-10-03T22:08:00Z"/>
          <w:sz w:val="28"/>
          <w:szCs w:val="28"/>
        </w:rPr>
        <w:pPrChange w:id="52" w:author="Котлицкий Сергей Андреевич" w:date="2019-10-07T17:22:00Z">
          <w:pPr>
            <w:spacing w:line="360" w:lineRule="auto"/>
            <w:jc w:val="both"/>
          </w:pPr>
        </w:pPrChange>
      </w:pPr>
      <w:ins w:id="53" w:author="Котлицкий Сергей Андреевич" w:date="2019-10-03T22:07:00Z">
        <w:r>
          <w:rPr>
            <w:sz w:val="28"/>
            <w:szCs w:val="28"/>
          </w:rPr>
          <w:tab/>
          <w:t>Проц</w:t>
        </w:r>
      </w:ins>
      <w:ins w:id="54" w:author="Котлицкий Сергей Андреевич" w:date="2019-10-03T22:08:00Z">
        <w:r>
          <w:rPr>
            <w:sz w:val="28"/>
            <w:szCs w:val="28"/>
          </w:rPr>
          <w:t>есс управления проектом включает в себя следующие этапы:</w:t>
        </w:r>
      </w:ins>
    </w:p>
    <w:p w14:paraId="35185E31" w14:textId="16E54B50" w:rsidR="00E549BF" w:rsidRDefault="00D0765B" w:rsidP="00D9242B">
      <w:pPr>
        <w:pStyle w:val="ListParagraph"/>
        <w:numPr>
          <w:ilvl w:val="0"/>
          <w:numId w:val="17"/>
        </w:numPr>
        <w:spacing w:line="360" w:lineRule="auto"/>
        <w:jc w:val="both"/>
        <w:rPr>
          <w:ins w:id="55" w:author="Котлицкий Сергей Андреевич" w:date="2019-10-03T22:09:00Z"/>
          <w:sz w:val="28"/>
          <w:szCs w:val="28"/>
        </w:rPr>
        <w:pPrChange w:id="56" w:author="Котлицкий Сергей Андреевич" w:date="2019-10-07T17:22:00Z">
          <w:pPr>
            <w:pStyle w:val="ListParagraph"/>
            <w:numPr>
              <w:numId w:val="17"/>
            </w:numPr>
            <w:spacing w:line="360" w:lineRule="auto"/>
            <w:ind w:hanging="360"/>
            <w:jc w:val="both"/>
          </w:pPr>
        </w:pPrChange>
      </w:pPr>
      <w:ins w:id="57" w:author="Котлицкий Сергей Андреевич" w:date="2019-10-03T23:08:00Z">
        <w:r>
          <w:rPr>
            <w:sz w:val="28"/>
            <w:szCs w:val="28"/>
          </w:rPr>
          <w:t>этапы</w:t>
        </w:r>
      </w:ins>
      <w:ins w:id="58" w:author="Котлицкий Сергей Андреевич" w:date="2019-10-03T22:08:00Z">
        <w:r w:rsidR="00E549BF">
          <w:rPr>
            <w:sz w:val="28"/>
            <w:szCs w:val="28"/>
          </w:rPr>
          <w:t xml:space="preserve"> </w:t>
        </w:r>
        <w:r w:rsidR="00F4370D">
          <w:rPr>
            <w:sz w:val="28"/>
            <w:szCs w:val="28"/>
          </w:rPr>
          <w:t>процессо</w:t>
        </w:r>
      </w:ins>
      <w:ins w:id="59" w:author="Котлицкий Сергей Андреевич" w:date="2019-10-03T22:09:00Z">
        <w:r w:rsidR="00F4370D">
          <w:rPr>
            <w:sz w:val="28"/>
            <w:szCs w:val="28"/>
          </w:rPr>
          <w:t>в инициализации;</w:t>
        </w:r>
      </w:ins>
    </w:p>
    <w:p w14:paraId="3A180E5B" w14:textId="15FDE620" w:rsidR="00F4370D" w:rsidRDefault="00D0765B" w:rsidP="00D9242B">
      <w:pPr>
        <w:pStyle w:val="ListParagraph"/>
        <w:numPr>
          <w:ilvl w:val="0"/>
          <w:numId w:val="17"/>
        </w:numPr>
        <w:spacing w:line="360" w:lineRule="auto"/>
        <w:jc w:val="both"/>
        <w:rPr>
          <w:ins w:id="60" w:author="Котлицкий Сергей Андреевич" w:date="2019-10-03T22:09:00Z"/>
          <w:sz w:val="28"/>
          <w:szCs w:val="28"/>
        </w:rPr>
        <w:pPrChange w:id="61" w:author="Котлицкий Сергей Андреевич" w:date="2019-10-07T17:22:00Z">
          <w:pPr>
            <w:pStyle w:val="ListParagraph"/>
            <w:numPr>
              <w:numId w:val="17"/>
            </w:numPr>
            <w:spacing w:line="360" w:lineRule="auto"/>
            <w:ind w:hanging="360"/>
            <w:jc w:val="both"/>
          </w:pPr>
        </w:pPrChange>
      </w:pPr>
      <w:ins w:id="62" w:author="Котлицкий Сергей Андреевич" w:date="2019-10-03T22:09:00Z">
        <w:r>
          <w:rPr>
            <w:sz w:val="28"/>
            <w:szCs w:val="28"/>
          </w:rPr>
          <w:t>этапы процессов планирования;</w:t>
        </w:r>
      </w:ins>
    </w:p>
    <w:p w14:paraId="6C4C3B33" w14:textId="1C809A3E" w:rsidR="00F4370D" w:rsidRDefault="00D0765B" w:rsidP="00D9242B">
      <w:pPr>
        <w:pStyle w:val="ListParagraph"/>
        <w:numPr>
          <w:ilvl w:val="0"/>
          <w:numId w:val="17"/>
        </w:numPr>
        <w:spacing w:line="360" w:lineRule="auto"/>
        <w:jc w:val="both"/>
        <w:rPr>
          <w:ins w:id="63" w:author="Котлицкий Сергей Андреевич" w:date="2019-10-03T22:09:00Z"/>
          <w:sz w:val="28"/>
          <w:szCs w:val="28"/>
        </w:rPr>
        <w:pPrChange w:id="64" w:author="Котлицкий Сергей Андреевич" w:date="2019-10-07T17:22:00Z">
          <w:pPr>
            <w:pStyle w:val="ListParagraph"/>
            <w:numPr>
              <w:numId w:val="17"/>
            </w:numPr>
            <w:spacing w:line="360" w:lineRule="auto"/>
            <w:ind w:hanging="360"/>
            <w:jc w:val="both"/>
          </w:pPr>
        </w:pPrChange>
      </w:pPr>
      <w:ins w:id="65" w:author="Котлицкий Сергей Андреевич" w:date="2019-10-03T22:09:00Z">
        <w:r>
          <w:rPr>
            <w:sz w:val="28"/>
            <w:szCs w:val="28"/>
          </w:rPr>
          <w:t>этапы процессов организации исполнения;</w:t>
        </w:r>
      </w:ins>
    </w:p>
    <w:p w14:paraId="09D42646" w14:textId="351051B5" w:rsidR="00F4370D" w:rsidRDefault="00D0765B" w:rsidP="00D9242B">
      <w:pPr>
        <w:pStyle w:val="ListParagraph"/>
        <w:numPr>
          <w:ilvl w:val="0"/>
          <w:numId w:val="17"/>
        </w:numPr>
        <w:spacing w:line="360" w:lineRule="auto"/>
        <w:jc w:val="both"/>
        <w:rPr>
          <w:ins w:id="66" w:author="Котлицкий Сергей Андреевич" w:date="2019-10-03T22:09:00Z"/>
          <w:sz w:val="28"/>
          <w:szCs w:val="28"/>
        </w:rPr>
        <w:pPrChange w:id="67" w:author="Котлицкий Сергей Андреевич" w:date="2019-10-07T17:22:00Z">
          <w:pPr>
            <w:pStyle w:val="ListParagraph"/>
            <w:numPr>
              <w:numId w:val="17"/>
            </w:numPr>
            <w:spacing w:line="360" w:lineRule="auto"/>
            <w:ind w:hanging="360"/>
            <w:jc w:val="both"/>
          </w:pPr>
        </w:pPrChange>
      </w:pPr>
      <w:ins w:id="68" w:author="Котлицкий Сергей Андреевич" w:date="2019-10-03T22:09:00Z">
        <w:r>
          <w:rPr>
            <w:sz w:val="28"/>
            <w:szCs w:val="28"/>
          </w:rPr>
          <w:t xml:space="preserve">этапы </w:t>
        </w:r>
        <w:r w:rsidR="00F4370D">
          <w:rPr>
            <w:sz w:val="28"/>
            <w:szCs w:val="28"/>
          </w:rPr>
          <w:t>процессов завершения</w:t>
        </w:r>
      </w:ins>
      <w:ins w:id="69" w:author="Котлицкий Сергей Андреевич" w:date="2019-10-07T17:57:00Z">
        <w:r w:rsidR="00546925">
          <w:rPr>
            <w:sz w:val="28"/>
            <w:szCs w:val="28"/>
          </w:rPr>
          <w:t>.</w:t>
        </w:r>
      </w:ins>
    </w:p>
    <w:p w14:paraId="320BD15E" w14:textId="26B7CD36" w:rsidR="00F4370D" w:rsidRDefault="00E9306C" w:rsidP="00D9242B">
      <w:pPr>
        <w:spacing w:line="360" w:lineRule="auto"/>
        <w:ind w:firstLine="708"/>
        <w:jc w:val="both"/>
        <w:rPr>
          <w:ins w:id="70" w:author="Котлицкий Сергей Андреевич" w:date="2019-10-03T22:51:00Z"/>
          <w:sz w:val="28"/>
          <w:szCs w:val="28"/>
        </w:rPr>
        <w:pPrChange w:id="71" w:author="Котлицкий Сергей Андреевич" w:date="2019-10-07T17:22:00Z">
          <w:pPr>
            <w:spacing w:line="360" w:lineRule="auto"/>
            <w:jc w:val="both"/>
          </w:pPr>
        </w:pPrChange>
      </w:pPr>
      <w:ins w:id="72" w:author="Котлицкий Сергей Андреевич" w:date="2019-10-03T22:50:00Z">
        <w:r>
          <w:rPr>
            <w:sz w:val="28"/>
            <w:szCs w:val="28"/>
          </w:rPr>
          <w:t>В проек</w:t>
        </w:r>
      </w:ins>
      <w:ins w:id="73" w:author="Котлицкий Сергей Андреевич" w:date="2019-10-03T22:51:00Z">
        <w:r>
          <w:rPr>
            <w:sz w:val="28"/>
            <w:szCs w:val="28"/>
          </w:rPr>
          <w:t>те выделяют две роли: руководитель команды и участник команды.</w:t>
        </w:r>
      </w:ins>
    </w:p>
    <w:p w14:paraId="74484C7B" w14:textId="44EC7D94" w:rsidR="00E9306C" w:rsidRDefault="00E9306C" w:rsidP="00D9242B">
      <w:pPr>
        <w:spacing w:line="360" w:lineRule="auto"/>
        <w:ind w:firstLine="708"/>
        <w:jc w:val="both"/>
        <w:rPr>
          <w:ins w:id="74" w:author="Котлицкий Сергей Андреевич" w:date="2019-10-03T22:15:00Z"/>
          <w:sz w:val="28"/>
          <w:szCs w:val="28"/>
        </w:rPr>
        <w:pPrChange w:id="75" w:author="Котлицкий Сергей Андреевич" w:date="2019-10-07T17:22:00Z">
          <w:pPr>
            <w:spacing w:line="360" w:lineRule="auto"/>
            <w:jc w:val="both"/>
          </w:pPr>
        </w:pPrChange>
      </w:pPr>
      <w:ins w:id="76" w:author="Котлицкий Сергей Андреевич" w:date="2019-10-03T22:51:00Z">
        <w:r>
          <w:rPr>
            <w:sz w:val="28"/>
            <w:szCs w:val="28"/>
          </w:rPr>
          <w:t>Р</w:t>
        </w:r>
      </w:ins>
      <w:ins w:id="77" w:author="Котлицкий Сергей Андреевич" w:date="2019-10-03T22:52:00Z">
        <w:r>
          <w:rPr>
            <w:sz w:val="28"/>
            <w:szCs w:val="28"/>
          </w:rPr>
          <w:t>уководитель команды отвечает за распределение задач по участникам команды, а также за контроль сроков выполнения этапов проекта.</w:t>
        </w:r>
      </w:ins>
    </w:p>
    <w:p w14:paraId="7BF4667F" w14:textId="1372CDB5" w:rsidR="008911CE" w:rsidRDefault="008911CE" w:rsidP="00D9242B">
      <w:pPr>
        <w:spacing w:line="360" w:lineRule="auto"/>
        <w:ind w:firstLine="708"/>
        <w:jc w:val="both"/>
        <w:rPr>
          <w:ins w:id="78" w:author="Котлицкий Сергей Андреевич" w:date="2019-10-03T22:16:00Z"/>
          <w:sz w:val="28"/>
          <w:szCs w:val="28"/>
        </w:rPr>
        <w:pPrChange w:id="79" w:author="Котлицкий Сергей Андреевич" w:date="2019-10-07T17:22:00Z">
          <w:pPr>
            <w:spacing w:line="360" w:lineRule="auto"/>
            <w:ind w:firstLine="708"/>
            <w:jc w:val="both"/>
          </w:pPr>
        </w:pPrChange>
      </w:pPr>
      <w:ins w:id="80" w:author="Котлицкий Сергей Андреевич" w:date="2019-10-03T22:15:00Z">
        <w:r>
          <w:rPr>
            <w:sz w:val="28"/>
            <w:szCs w:val="28"/>
          </w:rPr>
          <w:t>Далее, детальнее рассмотрим этапы процессов планирования и организации исполнения проекта.</w:t>
        </w:r>
      </w:ins>
    </w:p>
    <w:p w14:paraId="364A634F" w14:textId="0EC5DAD3" w:rsidR="00D800A6" w:rsidRDefault="00D800A6" w:rsidP="00D9242B">
      <w:pPr>
        <w:spacing w:line="360" w:lineRule="auto"/>
        <w:ind w:firstLine="708"/>
        <w:jc w:val="both"/>
        <w:rPr>
          <w:ins w:id="81" w:author="Котлицкий Сергей Андреевич" w:date="2019-10-03T22:21:00Z"/>
          <w:sz w:val="28"/>
          <w:szCs w:val="28"/>
        </w:rPr>
        <w:pPrChange w:id="82" w:author="Котлицкий Сергей Андреевич" w:date="2019-10-07T17:22:00Z">
          <w:pPr>
            <w:spacing w:line="360" w:lineRule="auto"/>
            <w:ind w:firstLine="708"/>
            <w:jc w:val="both"/>
          </w:pPr>
        </w:pPrChange>
      </w:pPr>
      <w:ins w:id="83" w:author="Котлицкий Сергей Андреевич" w:date="2019-10-03T22:16:00Z">
        <w:r w:rsidRPr="00D800A6">
          <w:rPr>
            <w:sz w:val="28"/>
            <w:szCs w:val="28"/>
          </w:rPr>
          <w:t xml:space="preserve">Процессы планирования проекта начинаются от момента запуска проекта и реализуются вплоть до завершающих стадий. Это многократные процедуры, реализуемые на каждой фазе решения проектной задачи. Целями этих </w:t>
        </w:r>
        <w:r w:rsidRPr="00D800A6">
          <w:rPr>
            <w:sz w:val="28"/>
            <w:szCs w:val="28"/>
          </w:rPr>
          <w:lastRenderedPageBreak/>
          <w:t>процессов являются: детальная разработка содержания, выработка плана действий по управлению проектом и составление календарного расписания работ.</w:t>
        </w:r>
      </w:ins>
    </w:p>
    <w:p w14:paraId="57687823" w14:textId="1CDDA04B" w:rsidR="00C36BD1" w:rsidRDefault="00C36BD1" w:rsidP="00D9242B">
      <w:pPr>
        <w:spacing w:line="360" w:lineRule="auto"/>
        <w:ind w:firstLine="708"/>
        <w:jc w:val="both"/>
        <w:rPr>
          <w:ins w:id="84" w:author="Котлицкий Сергей Андреевич" w:date="2019-10-03T22:21:00Z"/>
          <w:sz w:val="28"/>
          <w:szCs w:val="28"/>
        </w:rPr>
        <w:pPrChange w:id="85" w:author="Котлицкий Сергей Андреевич" w:date="2019-10-07T17:22:00Z">
          <w:pPr>
            <w:spacing w:line="360" w:lineRule="auto"/>
            <w:ind w:firstLine="708"/>
            <w:jc w:val="both"/>
          </w:pPr>
        </w:pPrChange>
      </w:pPr>
      <w:ins w:id="86" w:author="Котлицкий Сергей Андреевич" w:date="2019-10-03T22:21:00Z">
        <w:r>
          <w:rPr>
            <w:sz w:val="28"/>
            <w:szCs w:val="28"/>
          </w:rPr>
          <w:t>Рассмотрим некоторые из этапов создани</w:t>
        </w:r>
      </w:ins>
      <w:ins w:id="87" w:author="Котлицкий Сергей Андреевич" w:date="2019-10-03T22:22:00Z">
        <w:r>
          <w:rPr>
            <w:sz w:val="28"/>
            <w:szCs w:val="28"/>
          </w:rPr>
          <w:t>я</w:t>
        </w:r>
      </w:ins>
      <w:ins w:id="88" w:author="Котлицкий Сергей Андреевич" w:date="2019-10-03T22:21:00Z">
        <w:r>
          <w:rPr>
            <w:sz w:val="28"/>
            <w:szCs w:val="28"/>
          </w:rPr>
          <w:t xml:space="preserve"> планов проекта</w:t>
        </w:r>
      </w:ins>
      <w:ins w:id="89" w:author="Котлицкий Сергей Андреевич" w:date="2019-10-07T17:15:00Z">
        <w:r w:rsidR="00012256">
          <w:rPr>
            <w:sz w:val="28"/>
            <w:szCs w:val="28"/>
          </w:rPr>
          <w:t>:</w:t>
        </w:r>
      </w:ins>
    </w:p>
    <w:p w14:paraId="40717B03" w14:textId="3CC29451" w:rsidR="00A91DD0" w:rsidRPr="00A91DD0" w:rsidRDefault="00D0765B" w:rsidP="00D9242B">
      <w:pPr>
        <w:pStyle w:val="ListParagraph"/>
        <w:numPr>
          <w:ilvl w:val="0"/>
          <w:numId w:val="19"/>
        </w:numPr>
        <w:spacing w:line="360" w:lineRule="auto"/>
        <w:jc w:val="both"/>
        <w:rPr>
          <w:ins w:id="90" w:author="Котлицкий Сергей Андреевич" w:date="2019-10-03T22:29:00Z"/>
          <w:sz w:val="28"/>
          <w:szCs w:val="28"/>
          <w:lang w:eastAsia="ru-RU"/>
          <w:rPrChange w:id="91" w:author="Котлицкий Сергей Андреевич" w:date="2019-10-03T22:30:00Z">
            <w:rPr>
              <w:ins w:id="92" w:author="Котлицкий Сергей Андреевич" w:date="2019-10-03T22:29:00Z"/>
            </w:rPr>
          </w:rPrChange>
        </w:rPr>
        <w:pPrChange w:id="93" w:author="Котлицкий Сергей Андреевич" w:date="2019-10-07T17:22:00Z">
          <w:pPr>
            <w:pStyle w:val="ListParagraph"/>
            <w:numPr>
              <w:numId w:val="19"/>
            </w:numPr>
            <w:ind w:hanging="360"/>
          </w:pPr>
        </w:pPrChange>
      </w:pPr>
      <w:ins w:id="94" w:author="Котлицкий Сергей Андреевич" w:date="2019-10-03T22:29:00Z">
        <w:r w:rsidRPr="00A91DD0">
          <w:rPr>
            <w:sz w:val="28"/>
            <w:szCs w:val="28"/>
          </w:rPr>
          <w:t>разработка структуры проекта. в наиболее полном варианте в этап входит создание деревьев целей, задач, организационной структуры</w:t>
        </w:r>
      </w:ins>
      <w:ins w:id="95" w:author="Котлицкий Сергей Андреевич" w:date="2019-10-04T13:53:00Z">
        <w:r w:rsidR="00C53473">
          <w:rPr>
            <w:sz w:val="28"/>
            <w:szCs w:val="28"/>
          </w:rPr>
          <w:t>;</w:t>
        </w:r>
      </w:ins>
    </w:p>
    <w:p w14:paraId="0D780364" w14:textId="0E3BAB5E" w:rsidR="00B946CF" w:rsidRDefault="00D0765B" w:rsidP="00D9242B">
      <w:pPr>
        <w:pStyle w:val="ListParagraph"/>
        <w:numPr>
          <w:ilvl w:val="0"/>
          <w:numId w:val="19"/>
        </w:numPr>
        <w:spacing w:line="360" w:lineRule="auto"/>
        <w:jc w:val="both"/>
        <w:rPr>
          <w:ins w:id="96" w:author="Котлицкий Сергей Андреевич" w:date="2019-10-03T22:33:00Z"/>
          <w:sz w:val="28"/>
          <w:szCs w:val="28"/>
        </w:rPr>
        <w:pPrChange w:id="97" w:author="Котлицкий Сергей Андреевич" w:date="2019-10-07T17:22:00Z">
          <w:pPr>
            <w:pStyle w:val="ListParagraph"/>
            <w:numPr>
              <w:numId w:val="19"/>
            </w:numPr>
            <w:spacing w:line="360" w:lineRule="auto"/>
            <w:ind w:hanging="360"/>
          </w:pPr>
        </w:pPrChange>
      </w:pPr>
      <w:ins w:id="98" w:author="Котлицкий Сергей Андреевич" w:date="2019-10-03T22:32:00Z">
        <w:r w:rsidRPr="00B946CF">
          <w:rPr>
            <w:sz w:val="28"/>
            <w:szCs w:val="28"/>
          </w:rPr>
          <w:t>определение последовательности работ</w:t>
        </w:r>
        <w:proofErr w:type="gramStart"/>
        <w:r w:rsidRPr="00B946CF">
          <w:rPr>
            <w:sz w:val="28"/>
            <w:szCs w:val="28"/>
          </w:rPr>
          <w:t>.</w:t>
        </w:r>
        <w:proofErr w:type="gramEnd"/>
        <w:r w:rsidRPr="00B946CF">
          <w:rPr>
            <w:sz w:val="28"/>
            <w:szCs w:val="28"/>
          </w:rPr>
          <w:t xml:space="preserve"> данный этап позволяет выстроить логику взаимосвязей операций</w:t>
        </w:r>
      </w:ins>
      <w:ins w:id="99" w:author="Котлицкий Сергей Андреевич" w:date="2019-10-04T13:53:00Z">
        <w:r w:rsidR="00C53473">
          <w:rPr>
            <w:sz w:val="28"/>
            <w:szCs w:val="28"/>
          </w:rPr>
          <w:t>;</w:t>
        </w:r>
      </w:ins>
    </w:p>
    <w:p w14:paraId="474AE2A1" w14:textId="5F4315D2" w:rsidR="00B946CF" w:rsidRPr="00B946CF" w:rsidRDefault="00D0765B" w:rsidP="00D9242B">
      <w:pPr>
        <w:pStyle w:val="ListParagraph"/>
        <w:numPr>
          <w:ilvl w:val="0"/>
          <w:numId w:val="19"/>
        </w:numPr>
        <w:spacing w:line="360" w:lineRule="auto"/>
        <w:jc w:val="both"/>
        <w:rPr>
          <w:ins w:id="100" w:author="Котлицкий Сергей Андреевич" w:date="2019-10-03T22:34:00Z"/>
          <w:sz w:val="28"/>
          <w:szCs w:val="28"/>
          <w:lang w:eastAsia="ru-RU"/>
          <w:rPrChange w:id="101" w:author="Котлицкий Сергей Андреевич" w:date="2019-10-03T22:34:00Z">
            <w:rPr>
              <w:ins w:id="102" w:author="Котлицкий Сергей Андреевич" w:date="2019-10-03T22:34:00Z"/>
            </w:rPr>
          </w:rPrChange>
        </w:rPr>
        <w:pPrChange w:id="103" w:author="Котлицкий Сергей Андреевич" w:date="2019-10-07T17:22:00Z">
          <w:pPr>
            <w:pStyle w:val="ListParagraph"/>
            <w:numPr>
              <w:numId w:val="19"/>
            </w:numPr>
            <w:ind w:hanging="360"/>
          </w:pPr>
        </w:pPrChange>
      </w:pPr>
      <w:ins w:id="104" w:author="Котлицкий Сергей Андреевич" w:date="2019-10-03T22:34:00Z">
        <w:r w:rsidRPr="00B946CF">
          <w:rPr>
            <w:sz w:val="28"/>
            <w:szCs w:val="28"/>
          </w:rPr>
          <w:t>календарное планирование проекта</w:t>
        </w:r>
      </w:ins>
      <w:ins w:id="105" w:author="Котлицкий Сергей Андреевич" w:date="2019-10-04T13:52:00Z">
        <w:r w:rsidR="00C53473">
          <w:rPr>
            <w:sz w:val="28"/>
            <w:szCs w:val="28"/>
          </w:rPr>
          <w:t>;</w:t>
        </w:r>
      </w:ins>
    </w:p>
    <w:p w14:paraId="0FAA60A6" w14:textId="0127F51A" w:rsidR="00B946CF" w:rsidRPr="00E779D2" w:rsidRDefault="00D0765B" w:rsidP="00D9242B">
      <w:pPr>
        <w:pStyle w:val="ListParagraph"/>
        <w:numPr>
          <w:ilvl w:val="0"/>
          <w:numId w:val="19"/>
        </w:numPr>
        <w:spacing w:line="360" w:lineRule="auto"/>
        <w:jc w:val="both"/>
        <w:rPr>
          <w:ins w:id="106" w:author="Котлицкий Сергей Андреевич" w:date="2019-10-03T22:56:00Z"/>
          <w:rPrChange w:id="107" w:author="Котлицкий Сергей Андреевич" w:date="2019-10-03T22:56:00Z">
            <w:rPr>
              <w:ins w:id="108" w:author="Котлицкий Сергей Андреевич" w:date="2019-10-03T22:56:00Z"/>
              <w:rFonts w:ascii="Arial" w:hAnsi="Arial" w:cs="Arial"/>
              <w:color w:val="000000"/>
              <w:sz w:val="21"/>
              <w:szCs w:val="21"/>
              <w:shd w:val="clear" w:color="auto" w:fill="FFFFFF"/>
            </w:rPr>
          </w:rPrChange>
        </w:rPr>
        <w:pPrChange w:id="109" w:author="Котлицкий Сергей Андреевич" w:date="2019-10-07T17:22:00Z">
          <w:pPr>
            <w:pStyle w:val="ListParagraph"/>
            <w:numPr>
              <w:numId w:val="19"/>
            </w:numPr>
            <w:spacing w:line="360" w:lineRule="auto"/>
            <w:ind w:hanging="360"/>
          </w:pPr>
        </w:pPrChange>
      </w:pPr>
      <w:ins w:id="110" w:author="Котлицкий Сергей Андреевич" w:date="2019-10-03T22:34:00Z">
        <w:r w:rsidRPr="00B946CF">
          <w:rPr>
            <w:sz w:val="28"/>
            <w:szCs w:val="28"/>
          </w:rPr>
          <w:t xml:space="preserve">выполнение вспомогательных планировочных мероприятий. в настоящий этап включается разработка планов поставок, коммуникаций и других </w:t>
        </w:r>
        <w:r w:rsidR="00B946CF" w:rsidRPr="00B946CF">
          <w:rPr>
            <w:sz w:val="28"/>
            <w:szCs w:val="28"/>
            <w:rPrChange w:id="111" w:author="Котлицкий Сергей Андреевич" w:date="2019-10-03T22:34:00Z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rPrChange>
          </w:rPr>
          <w:t>обеспечительных планов</w:t>
        </w:r>
      </w:ins>
      <w:ins w:id="112" w:author="Котлицкий Сергей Андреевич" w:date="2019-10-07T17:57:00Z">
        <w:r w:rsidR="000F0C9F">
          <w:rPr>
            <w:sz w:val="28"/>
            <w:szCs w:val="28"/>
          </w:rPr>
          <w:t>.</w:t>
        </w:r>
      </w:ins>
    </w:p>
    <w:p w14:paraId="33AC6AA9" w14:textId="7974A1C0" w:rsidR="00E779D2" w:rsidRDefault="00E779D2" w:rsidP="00D9242B">
      <w:pPr>
        <w:spacing w:line="360" w:lineRule="auto"/>
        <w:ind w:firstLine="708"/>
        <w:jc w:val="both"/>
        <w:rPr>
          <w:ins w:id="113" w:author="Котлицкий Сергей Андреевич" w:date="2019-10-07T17:24:00Z"/>
          <w:sz w:val="28"/>
          <w:szCs w:val="28"/>
        </w:rPr>
      </w:pPr>
      <w:ins w:id="114" w:author="Котлицкий Сергей Андреевич" w:date="2019-10-03T22:56:00Z">
        <w:r w:rsidRPr="00E779D2">
          <w:rPr>
            <w:sz w:val="28"/>
            <w:szCs w:val="28"/>
            <w:rPrChange w:id="115" w:author="Котлицкий Сергей Андреевич" w:date="2019-10-03T22:56:00Z">
              <w:rPr/>
            </w:rPrChange>
          </w:rPr>
          <w:t>Средством, с помощью которого можно визуализировать структуру проекта, является интеллект-карты</w:t>
        </w:r>
        <w:r>
          <w:rPr>
            <w:sz w:val="28"/>
            <w:szCs w:val="28"/>
          </w:rPr>
          <w:t>.</w:t>
        </w:r>
      </w:ins>
      <w:bookmarkStart w:id="116" w:name="_GoBack"/>
      <w:bookmarkEnd w:id="116"/>
    </w:p>
    <w:p w14:paraId="400082A4" w14:textId="67EDA60A" w:rsidR="00C8633E" w:rsidRDefault="00C8633E" w:rsidP="00D9242B">
      <w:pPr>
        <w:spacing w:line="360" w:lineRule="auto"/>
        <w:ind w:firstLine="708"/>
        <w:jc w:val="both"/>
        <w:rPr>
          <w:ins w:id="117" w:author="Котлицкий Сергей Андреевич" w:date="2019-10-07T17:54:00Z"/>
          <w:sz w:val="28"/>
          <w:szCs w:val="28"/>
        </w:rPr>
      </w:pPr>
      <w:ins w:id="118" w:author="Котлицкий Сергей Андреевич" w:date="2019-10-07T17:26:00Z">
        <w:r>
          <w:rPr>
            <w:sz w:val="28"/>
            <w:szCs w:val="28"/>
          </w:rPr>
          <w:t xml:space="preserve">Методология интеллект-карт </w:t>
        </w:r>
        <w:r w:rsidRPr="00304A2D">
          <w:rPr>
            <w:sz w:val="28"/>
            <w:szCs w:val="28"/>
            <w:rPrChange w:id="119" w:author="Котлицкий Сергей Андреевич" w:date="2019-10-15T12:10:00Z">
              <w:rPr>
                <w:sz w:val="28"/>
                <w:szCs w:val="28"/>
              </w:rPr>
            </w:rPrChange>
          </w:rPr>
          <w:t>представляет собой</w:t>
        </w:r>
      </w:ins>
      <w:ins w:id="120" w:author="Котлицкий Сергей Андреевич" w:date="2019-10-07T17:51:00Z">
        <w:r w:rsidR="00067816">
          <w:rPr>
            <w:sz w:val="28"/>
            <w:szCs w:val="28"/>
          </w:rPr>
          <w:t xml:space="preserve"> </w:t>
        </w:r>
        <w:r w:rsidR="00067816" w:rsidRPr="00067816">
          <w:rPr>
            <w:sz w:val="28"/>
            <w:szCs w:val="28"/>
          </w:rPr>
          <w:t xml:space="preserve">инструмент активизации мыслительного процесса через построение </w:t>
        </w:r>
        <w:proofErr w:type="spellStart"/>
        <w:r w:rsidR="00067816" w:rsidRPr="00067816">
          <w:rPr>
            <w:sz w:val="28"/>
            <w:szCs w:val="28"/>
          </w:rPr>
          <w:t>радиантных</w:t>
        </w:r>
        <w:proofErr w:type="spellEnd"/>
        <w:r w:rsidR="00067816" w:rsidRPr="00067816">
          <w:rPr>
            <w:sz w:val="28"/>
            <w:szCs w:val="28"/>
          </w:rPr>
          <w:t xml:space="preserve"> диаграмм, способствующий построению индивидуальных деревьев мозгового штурма, </w:t>
        </w:r>
      </w:ins>
      <w:ins w:id="121" w:author="Котлицкий Сергей Андреевич" w:date="2019-10-07T17:53:00Z">
        <w:r w:rsidR="00067816">
          <w:rPr>
            <w:sz w:val="28"/>
            <w:szCs w:val="28"/>
          </w:rPr>
          <w:t xml:space="preserve">которые </w:t>
        </w:r>
      </w:ins>
      <w:ins w:id="122" w:author="Котлицкий Сергей Андреевич" w:date="2019-10-07T17:51:00Z">
        <w:r w:rsidR="00067816" w:rsidRPr="00067816">
          <w:rPr>
            <w:sz w:val="28"/>
            <w:szCs w:val="28"/>
          </w:rPr>
          <w:t>способству</w:t>
        </w:r>
      </w:ins>
      <w:ins w:id="123" w:author="Котлицкий Сергей Андреевич" w:date="2019-10-07T17:53:00Z">
        <w:r w:rsidR="00067816">
          <w:rPr>
            <w:sz w:val="28"/>
            <w:szCs w:val="28"/>
          </w:rPr>
          <w:t>ют</w:t>
        </w:r>
      </w:ins>
      <w:ins w:id="124" w:author="Котлицкий Сергей Андреевич" w:date="2019-10-07T17:51:00Z">
        <w:r w:rsidR="00067816" w:rsidRPr="00067816">
          <w:rPr>
            <w:sz w:val="28"/>
            <w:szCs w:val="28"/>
          </w:rPr>
          <w:t xml:space="preserve"> генераци</w:t>
        </w:r>
      </w:ins>
      <w:ins w:id="125" w:author="Котлицкий Сергей Андреевич" w:date="2019-10-07T17:53:00Z">
        <w:r w:rsidR="00067816">
          <w:rPr>
            <w:sz w:val="28"/>
            <w:szCs w:val="28"/>
          </w:rPr>
          <w:t>и</w:t>
        </w:r>
      </w:ins>
      <w:ins w:id="126" w:author="Котлицкий Сергей Андреевич" w:date="2019-10-07T17:51:00Z">
        <w:r w:rsidR="00067816" w:rsidRPr="00067816">
          <w:rPr>
            <w:sz w:val="28"/>
            <w:szCs w:val="28"/>
          </w:rPr>
          <w:t xml:space="preserve"> идей и быстрому запоминанию информации</w:t>
        </w:r>
        <w:r w:rsidR="00067816">
          <w:rPr>
            <w:sz w:val="28"/>
            <w:szCs w:val="28"/>
          </w:rPr>
          <w:t>.</w:t>
        </w:r>
      </w:ins>
    </w:p>
    <w:p w14:paraId="383EAE23" w14:textId="3A9826BD" w:rsidR="00067816" w:rsidRPr="00067816" w:rsidRDefault="00067816" w:rsidP="00F777F7">
      <w:pPr>
        <w:spacing w:line="360" w:lineRule="auto"/>
        <w:ind w:firstLine="708"/>
        <w:jc w:val="both"/>
        <w:rPr>
          <w:ins w:id="127" w:author="Котлицкий Сергей Андреевич" w:date="2019-10-07T17:56:00Z"/>
          <w:sz w:val="28"/>
          <w:szCs w:val="28"/>
        </w:rPr>
        <w:pPrChange w:id="128" w:author="Котлицкий Сергей Андреевич" w:date="2019-10-07T17:57:00Z">
          <w:pPr>
            <w:spacing w:line="360" w:lineRule="auto"/>
            <w:ind w:firstLine="708"/>
            <w:jc w:val="both"/>
          </w:pPr>
        </w:pPrChange>
      </w:pPr>
      <w:ins w:id="129" w:author="Котлицкий Сергей Андреевич" w:date="2019-10-07T17:56:00Z">
        <w:r w:rsidRPr="00067816">
          <w:rPr>
            <w:sz w:val="28"/>
            <w:szCs w:val="28"/>
          </w:rPr>
          <w:t>Существуют различные области использования интеллект-карт, такие</w:t>
        </w:r>
      </w:ins>
      <w:ins w:id="130" w:author="Котлицкий Сергей Андреевич" w:date="2019-10-07T17:57:00Z">
        <w:r w:rsidR="00F777F7">
          <w:rPr>
            <w:sz w:val="28"/>
            <w:szCs w:val="28"/>
          </w:rPr>
          <w:t xml:space="preserve"> </w:t>
        </w:r>
      </w:ins>
      <w:ins w:id="131" w:author="Котлицкий Сергей Андреевич" w:date="2019-10-07T17:56:00Z">
        <w:r w:rsidRPr="00067816">
          <w:rPr>
            <w:sz w:val="28"/>
            <w:szCs w:val="28"/>
          </w:rPr>
          <w:t>как:</w:t>
        </w:r>
      </w:ins>
    </w:p>
    <w:p w14:paraId="57AB33F4" w14:textId="6E232DFC" w:rsidR="00067816" w:rsidRPr="00F777F7" w:rsidRDefault="00067816" w:rsidP="00F777F7">
      <w:pPr>
        <w:pStyle w:val="ListParagraph"/>
        <w:numPr>
          <w:ilvl w:val="0"/>
          <w:numId w:val="22"/>
        </w:numPr>
        <w:spacing w:line="360" w:lineRule="auto"/>
        <w:jc w:val="both"/>
        <w:rPr>
          <w:ins w:id="132" w:author="Котлицкий Сергей Андреевич" w:date="2019-10-07T17:56:00Z"/>
          <w:sz w:val="28"/>
          <w:szCs w:val="28"/>
          <w:rPrChange w:id="133" w:author="Котлицкий Сергей Андреевич" w:date="2019-10-07T17:57:00Z">
            <w:rPr>
              <w:ins w:id="134" w:author="Котлицкий Сергей Андреевич" w:date="2019-10-07T17:56:00Z"/>
            </w:rPr>
          </w:rPrChange>
        </w:rPr>
        <w:pPrChange w:id="135" w:author="Котлицкий Сергей Андреевич" w:date="2019-10-07T17:57:00Z">
          <w:pPr>
            <w:spacing w:line="360" w:lineRule="auto"/>
            <w:ind w:firstLine="708"/>
            <w:jc w:val="both"/>
          </w:pPr>
        </w:pPrChange>
      </w:pPr>
      <w:ins w:id="136" w:author="Котлицкий Сергей Андреевич" w:date="2019-10-07T17:56:00Z">
        <w:r w:rsidRPr="00F777F7">
          <w:rPr>
            <w:sz w:val="28"/>
            <w:szCs w:val="28"/>
            <w:rPrChange w:id="137" w:author="Котлицкий Сергей Андреевич" w:date="2019-10-07T17:57:00Z">
              <w:rPr/>
            </w:rPrChange>
          </w:rPr>
          <w:t>планирование;</w:t>
        </w:r>
      </w:ins>
    </w:p>
    <w:p w14:paraId="5DF4FD2B" w14:textId="090AD305" w:rsidR="00067816" w:rsidRPr="00F777F7" w:rsidRDefault="00067816" w:rsidP="00F777F7">
      <w:pPr>
        <w:pStyle w:val="ListParagraph"/>
        <w:numPr>
          <w:ilvl w:val="0"/>
          <w:numId w:val="22"/>
        </w:numPr>
        <w:spacing w:line="360" w:lineRule="auto"/>
        <w:jc w:val="both"/>
        <w:rPr>
          <w:ins w:id="138" w:author="Котлицкий Сергей Андреевич" w:date="2019-10-07T17:56:00Z"/>
          <w:sz w:val="28"/>
          <w:szCs w:val="28"/>
          <w:rPrChange w:id="139" w:author="Котлицкий Сергей Андреевич" w:date="2019-10-07T17:57:00Z">
            <w:rPr>
              <w:ins w:id="140" w:author="Котлицкий Сергей Андреевич" w:date="2019-10-07T17:56:00Z"/>
            </w:rPr>
          </w:rPrChange>
        </w:rPr>
        <w:pPrChange w:id="141" w:author="Котлицкий Сергей Андреевич" w:date="2019-10-07T17:57:00Z">
          <w:pPr>
            <w:spacing w:line="360" w:lineRule="auto"/>
            <w:ind w:firstLine="708"/>
            <w:jc w:val="both"/>
          </w:pPr>
        </w:pPrChange>
      </w:pPr>
      <w:ins w:id="142" w:author="Котлицкий Сергей Андреевич" w:date="2019-10-07T17:56:00Z">
        <w:r w:rsidRPr="00F777F7">
          <w:rPr>
            <w:sz w:val="28"/>
            <w:szCs w:val="28"/>
            <w:rPrChange w:id="143" w:author="Котлицкий Сергей Андреевич" w:date="2019-10-07T17:57:00Z">
              <w:rPr/>
            </w:rPrChange>
          </w:rPr>
          <w:t>презентации;</w:t>
        </w:r>
      </w:ins>
    </w:p>
    <w:p w14:paraId="1AA1392F" w14:textId="33E834A2" w:rsidR="00067816" w:rsidRPr="00F777F7" w:rsidRDefault="00067816" w:rsidP="00F777F7">
      <w:pPr>
        <w:pStyle w:val="ListParagraph"/>
        <w:numPr>
          <w:ilvl w:val="0"/>
          <w:numId w:val="22"/>
        </w:numPr>
        <w:spacing w:line="360" w:lineRule="auto"/>
        <w:jc w:val="both"/>
        <w:rPr>
          <w:ins w:id="144" w:author="Котлицкий Сергей Андреевич" w:date="2019-10-07T17:56:00Z"/>
          <w:sz w:val="28"/>
          <w:szCs w:val="28"/>
          <w:rPrChange w:id="145" w:author="Котлицкий Сергей Андреевич" w:date="2019-10-07T17:57:00Z">
            <w:rPr>
              <w:ins w:id="146" w:author="Котлицкий Сергей Андреевич" w:date="2019-10-07T17:56:00Z"/>
            </w:rPr>
          </w:rPrChange>
        </w:rPr>
        <w:pPrChange w:id="147" w:author="Котлицкий Сергей Андреевич" w:date="2019-10-07T17:57:00Z">
          <w:pPr>
            <w:spacing w:line="360" w:lineRule="auto"/>
            <w:ind w:firstLine="708"/>
            <w:jc w:val="both"/>
          </w:pPr>
        </w:pPrChange>
      </w:pPr>
      <w:ins w:id="148" w:author="Котлицкий Сергей Андреевич" w:date="2019-10-07T17:56:00Z">
        <w:r w:rsidRPr="00F777F7">
          <w:rPr>
            <w:sz w:val="28"/>
            <w:szCs w:val="28"/>
            <w:rPrChange w:id="149" w:author="Котлицкий Сергей Андреевич" w:date="2019-10-07T17:57:00Z">
              <w:rPr/>
            </w:rPrChange>
          </w:rPr>
          <w:t>запоминание;</w:t>
        </w:r>
      </w:ins>
    </w:p>
    <w:p w14:paraId="361B7C64" w14:textId="73E28572" w:rsidR="00067816" w:rsidRPr="00F777F7" w:rsidRDefault="00067816" w:rsidP="00F777F7">
      <w:pPr>
        <w:pStyle w:val="ListParagraph"/>
        <w:numPr>
          <w:ilvl w:val="0"/>
          <w:numId w:val="22"/>
        </w:numPr>
        <w:spacing w:line="360" w:lineRule="auto"/>
        <w:jc w:val="both"/>
        <w:rPr>
          <w:ins w:id="150" w:author="Котлицкий Сергей Андреевич" w:date="2019-10-07T17:56:00Z"/>
          <w:sz w:val="28"/>
          <w:szCs w:val="28"/>
          <w:rPrChange w:id="151" w:author="Котлицкий Сергей Андреевич" w:date="2019-10-07T17:57:00Z">
            <w:rPr>
              <w:ins w:id="152" w:author="Котлицкий Сергей Андреевич" w:date="2019-10-07T17:56:00Z"/>
            </w:rPr>
          </w:rPrChange>
        </w:rPr>
        <w:pPrChange w:id="153" w:author="Котлицкий Сергей Андреевич" w:date="2019-10-07T17:57:00Z">
          <w:pPr>
            <w:spacing w:line="360" w:lineRule="auto"/>
            <w:ind w:firstLine="708"/>
            <w:jc w:val="both"/>
          </w:pPr>
        </w:pPrChange>
      </w:pPr>
      <w:ins w:id="154" w:author="Котлицкий Сергей Андреевич" w:date="2019-10-07T17:56:00Z">
        <w:r w:rsidRPr="00F777F7">
          <w:rPr>
            <w:sz w:val="28"/>
            <w:szCs w:val="28"/>
            <w:rPrChange w:id="155" w:author="Котлицкий Сергей Андреевич" w:date="2019-10-07T17:57:00Z">
              <w:rPr/>
            </w:rPrChange>
          </w:rPr>
          <w:t>обучение;</w:t>
        </w:r>
      </w:ins>
    </w:p>
    <w:p w14:paraId="577FEAA2" w14:textId="72AC9CE8" w:rsidR="00067816" w:rsidRPr="00F777F7" w:rsidRDefault="00067816" w:rsidP="00F777F7">
      <w:pPr>
        <w:pStyle w:val="ListParagraph"/>
        <w:numPr>
          <w:ilvl w:val="0"/>
          <w:numId w:val="22"/>
        </w:numPr>
        <w:spacing w:line="360" w:lineRule="auto"/>
        <w:jc w:val="both"/>
        <w:rPr>
          <w:ins w:id="156" w:author="Котлицкий Сергей Андреевич" w:date="2019-10-07T17:56:00Z"/>
          <w:sz w:val="28"/>
          <w:szCs w:val="28"/>
          <w:rPrChange w:id="157" w:author="Котлицкий Сергей Андреевич" w:date="2019-10-07T17:57:00Z">
            <w:rPr>
              <w:ins w:id="158" w:author="Котлицкий Сергей Андреевич" w:date="2019-10-07T17:56:00Z"/>
            </w:rPr>
          </w:rPrChange>
        </w:rPr>
        <w:pPrChange w:id="159" w:author="Котлицкий Сергей Андреевич" w:date="2019-10-07T17:57:00Z">
          <w:pPr>
            <w:spacing w:line="360" w:lineRule="auto"/>
            <w:ind w:firstLine="708"/>
            <w:jc w:val="both"/>
          </w:pPr>
        </w:pPrChange>
      </w:pPr>
      <w:ins w:id="160" w:author="Котлицкий Сергей Андреевич" w:date="2019-10-07T17:56:00Z">
        <w:r w:rsidRPr="00F777F7">
          <w:rPr>
            <w:sz w:val="28"/>
            <w:szCs w:val="28"/>
            <w:rPrChange w:id="161" w:author="Котлицкий Сергей Андреевич" w:date="2019-10-07T17:57:00Z">
              <w:rPr/>
            </w:rPrChange>
          </w:rPr>
          <w:t>мозговой штурм;</w:t>
        </w:r>
      </w:ins>
    </w:p>
    <w:p w14:paraId="553ED306" w14:textId="6D4FED4B" w:rsidR="00067816" w:rsidRPr="00F777F7" w:rsidRDefault="00067816" w:rsidP="00F777F7">
      <w:pPr>
        <w:pStyle w:val="ListParagraph"/>
        <w:numPr>
          <w:ilvl w:val="0"/>
          <w:numId w:val="22"/>
        </w:numPr>
        <w:spacing w:line="360" w:lineRule="auto"/>
        <w:jc w:val="both"/>
        <w:rPr>
          <w:ins w:id="162" w:author="Котлицкий Сергей Андреевич" w:date="2019-10-03T22:34:00Z"/>
          <w:sz w:val="28"/>
          <w:szCs w:val="28"/>
          <w:rPrChange w:id="163" w:author="Котлицкий Сергей Андреевич" w:date="2019-10-07T17:57:00Z">
            <w:rPr>
              <w:ins w:id="164" w:author="Котлицкий Сергей Андреевич" w:date="2019-10-03T22:34:00Z"/>
            </w:rPr>
          </w:rPrChange>
        </w:rPr>
        <w:pPrChange w:id="165" w:author="Котлицкий Сергей Андреевич" w:date="2019-10-07T17:57:00Z">
          <w:pPr>
            <w:pStyle w:val="ListParagraph"/>
            <w:numPr>
              <w:numId w:val="19"/>
            </w:numPr>
            <w:ind w:hanging="360"/>
          </w:pPr>
        </w:pPrChange>
      </w:pPr>
      <w:ins w:id="166" w:author="Котлицкий Сергей Андреевич" w:date="2019-10-07T17:56:00Z">
        <w:r w:rsidRPr="00F777F7">
          <w:rPr>
            <w:sz w:val="28"/>
            <w:szCs w:val="28"/>
            <w:rPrChange w:id="167" w:author="Котлицкий Сергей Андреевич" w:date="2019-10-07T17:57:00Z">
              <w:rPr/>
            </w:rPrChange>
          </w:rPr>
          <w:t>принятие решений.</w:t>
        </w:r>
      </w:ins>
    </w:p>
    <w:p w14:paraId="24C2A67A" w14:textId="07D4DC3A" w:rsidR="00C36BD1" w:rsidRPr="00DA6515" w:rsidRDefault="00DA6515" w:rsidP="00D9242B">
      <w:pPr>
        <w:spacing w:line="360" w:lineRule="auto"/>
        <w:ind w:firstLine="708"/>
        <w:jc w:val="both"/>
        <w:rPr>
          <w:ins w:id="168" w:author="Котлицкий Сергей Андреевич" w:date="2019-10-03T22:16:00Z"/>
          <w:sz w:val="28"/>
          <w:szCs w:val="28"/>
          <w:rPrChange w:id="169" w:author="Котлицкий Сергей Андреевич" w:date="2019-10-03T22:35:00Z">
            <w:rPr>
              <w:ins w:id="170" w:author="Котлицкий Сергей Андреевич" w:date="2019-10-03T22:16:00Z"/>
            </w:rPr>
          </w:rPrChange>
        </w:rPr>
        <w:pPrChange w:id="171" w:author="Котлицкий Сергей Андреевич" w:date="2019-10-07T17:22:00Z">
          <w:pPr>
            <w:spacing w:line="360" w:lineRule="auto"/>
            <w:ind w:firstLine="708"/>
            <w:jc w:val="both"/>
          </w:pPr>
        </w:pPrChange>
      </w:pPr>
      <w:ins w:id="172" w:author="Котлицкий Сергей Андреевич" w:date="2019-10-03T22:35:00Z">
        <w:r>
          <w:rPr>
            <w:sz w:val="28"/>
            <w:szCs w:val="28"/>
          </w:rPr>
          <w:t xml:space="preserve">Процессы планирования сроков </w:t>
        </w:r>
      </w:ins>
      <w:ins w:id="173" w:author="Котлицкий Сергей Андреевич" w:date="2019-10-03T22:36:00Z">
        <w:r>
          <w:rPr>
            <w:sz w:val="28"/>
            <w:szCs w:val="28"/>
          </w:rPr>
          <w:t>проекта</w:t>
        </w:r>
      </w:ins>
      <w:ins w:id="174" w:author="Котлицкий Сергей Андреевич" w:date="2019-10-03T22:35:00Z">
        <w:r>
          <w:rPr>
            <w:sz w:val="28"/>
            <w:szCs w:val="28"/>
          </w:rPr>
          <w:t xml:space="preserve"> </w:t>
        </w:r>
      </w:ins>
      <w:ins w:id="175" w:author="Котлицкий Сергей Андреевич" w:date="2019-10-03T22:36:00Z">
        <w:r>
          <w:rPr>
            <w:sz w:val="28"/>
            <w:szCs w:val="28"/>
          </w:rPr>
          <w:t>может решить система посредством установки сроков выполнения задач</w:t>
        </w:r>
      </w:ins>
      <w:ins w:id="176" w:author="Котлицкий Сергей Андреевич" w:date="2019-10-03T22:56:00Z">
        <w:r w:rsidR="00E779D2">
          <w:rPr>
            <w:sz w:val="28"/>
            <w:szCs w:val="28"/>
          </w:rPr>
          <w:t>.</w:t>
        </w:r>
      </w:ins>
    </w:p>
    <w:p w14:paraId="05E798A3" w14:textId="10E2D3E7" w:rsidR="00D800A6" w:rsidRPr="00F4370D" w:rsidRDefault="007B0AFA" w:rsidP="00D9242B">
      <w:pPr>
        <w:spacing w:line="360" w:lineRule="auto"/>
        <w:ind w:firstLine="708"/>
        <w:jc w:val="both"/>
        <w:rPr>
          <w:ins w:id="177" w:author="Котлицкий Сергей Андреевич" w:date="2019-10-03T21:52:00Z"/>
          <w:sz w:val="28"/>
          <w:szCs w:val="28"/>
          <w:rPrChange w:id="178" w:author="Котлицкий Сергей Андреевич" w:date="2019-10-03T22:09:00Z">
            <w:rPr>
              <w:ins w:id="179" w:author="Котлицкий Сергей Андреевич" w:date="2019-10-03T21:52:00Z"/>
            </w:rPr>
          </w:rPrChange>
        </w:rPr>
        <w:pPrChange w:id="180" w:author="Котлицкий Сергей Андреевич" w:date="2019-10-07T17:22:00Z">
          <w:pPr>
            <w:spacing w:line="360" w:lineRule="auto"/>
            <w:ind w:firstLine="709"/>
            <w:jc w:val="both"/>
          </w:pPr>
        </w:pPrChange>
      </w:pPr>
      <w:ins w:id="181" w:author="Котлицкий Сергей Андреевич" w:date="2019-10-03T22:37:00Z">
        <w:r w:rsidRPr="007B0AFA">
          <w:rPr>
            <w:sz w:val="28"/>
            <w:szCs w:val="28"/>
          </w:rPr>
          <w:t xml:space="preserve">Процессы организации исполнения проекта находятся исключительно в зоне управленческих компетенций </w:t>
        </w:r>
      </w:ins>
      <w:ins w:id="182" w:author="Котлицкий Сергей Андреевич" w:date="2019-10-03T22:38:00Z">
        <w:r>
          <w:rPr>
            <w:sz w:val="28"/>
            <w:szCs w:val="28"/>
          </w:rPr>
          <w:t>руководителя проекта</w:t>
        </w:r>
      </w:ins>
      <w:ins w:id="183" w:author="Котлицкий Сергей Андреевич" w:date="2019-10-03T22:37:00Z">
        <w:r w:rsidRPr="007B0AFA">
          <w:rPr>
            <w:sz w:val="28"/>
            <w:szCs w:val="28"/>
          </w:rPr>
          <w:t xml:space="preserve">. Постановка задач, </w:t>
        </w:r>
        <w:r w:rsidRPr="007B0AFA">
          <w:rPr>
            <w:sz w:val="28"/>
            <w:szCs w:val="28"/>
          </w:rPr>
          <w:lastRenderedPageBreak/>
          <w:t>координация и оперативное реагирование, проявление качеств лидера – все это должно выполняться на этапах данной группы процессов.</w:t>
        </w:r>
      </w:ins>
    </w:p>
    <w:p w14:paraId="46F849E1" w14:textId="6A78DE47" w:rsidR="007B0AFA" w:rsidRDefault="007B0AFA" w:rsidP="00D9242B">
      <w:pPr>
        <w:spacing w:line="360" w:lineRule="auto"/>
        <w:ind w:firstLine="708"/>
        <w:jc w:val="both"/>
        <w:rPr>
          <w:ins w:id="184" w:author="Котлицкий Сергей Андреевич" w:date="2019-10-03T22:38:00Z"/>
          <w:sz w:val="28"/>
          <w:szCs w:val="28"/>
        </w:rPr>
        <w:pPrChange w:id="185" w:author="Котлицкий Сергей Андреевич" w:date="2019-10-07T17:22:00Z">
          <w:pPr>
            <w:spacing w:line="360" w:lineRule="auto"/>
            <w:ind w:firstLine="708"/>
            <w:jc w:val="both"/>
          </w:pPr>
        </w:pPrChange>
      </w:pPr>
      <w:ins w:id="186" w:author="Котлицкий Сергей Андреевич" w:date="2019-10-03T22:38:00Z">
        <w:r>
          <w:rPr>
            <w:sz w:val="28"/>
            <w:szCs w:val="28"/>
          </w:rPr>
          <w:t xml:space="preserve">Рассмотрим некоторые из этапов </w:t>
        </w:r>
        <w:r w:rsidR="004D6670">
          <w:rPr>
            <w:sz w:val="28"/>
            <w:szCs w:val="28"/>
          </w:rPr>
          <w:t>организации исполнения</w:t>
        </w:r>
        <w:r>
          <w:rPr>
            <w:sz w:val="28"/>
            <w:szCs w:val="28"/>
          </w:rPr>
          <w:t xml:space="preserve"> проекта.</w:t>
        </w:r>
      </w:ins>
    </w:p>
    <w:p w14:paraId="2AEF022F" w14:textId="72DB2839" w:rsidR="005C7019" w:rsidRPr="005C7019" w:rsidRDefault="00D0765B" w:rsidP="00D9242B">
      <w:pPr>
        <w:pStyle w:val="ListParagraph"/>
        <w:numPr>
          <w:ilvl w:val="0"/>
          <w:numId w:val="20"/>
        </w:numPr>
        <w:spacing w:line="360" w:lineRule="auto"/>
        <w:jc w:val="both"/>
        <w:rPr>
          <w:ins w:id="187" w:author="Котлицкий Сергей Андреевич" w:date="2019-10-03T22:39:00Z"/>
          <w:sz w:val="28"/>
          <w:szCs w:val="28"/>
          <w:rPrChange w:id="188" w:author="Котлицкий Сергей Андреевич" w:date="2019-10-03T22:39:00Z">
            <w:rPr>
              <w:ins w:id="189" w:author="Котлицкий Сергей Андреевич" w:date="2019-10-03T22:39:00Z"/>
            </w:rPr>
          </w:rPrChange>
        </w:rPr>
        <w:pPrChange w:id="190" w:author="Котлицкий Сергей Андреевич" w:date="2019-10-07T17:22:00Z">
          <w:pPr>
            <w:pStyle w:val="ListParagraph"/>
            <w:numPr>
              <w:numId w:val="20"/>
            </w:numPr>
            <w:ind w:hanging="360"/>
          </w:pPr>
        </w:pPrChange>
      </w:pPr>
      <w:ins w:id="191" w:author="Котлицкий Сергей Андреевич" w:date="2019-10-03T22:39:00Z">
        <w:r w:rsidRPr="005C7019">
          <w:rPr>
            <w:sz w:val="28"/>
            <w:szCs w:val="28"/>
          </w:rPr>
          <w:t>обеспечение координации работ и исполнителей. этап своей целью имеет обеспечение четкого взаимодействия участников за счет установленных приоритетов задач, согласований с функциональными руководителями, качественной информационной поддержки команды</w:t>
        </w:r>
      </w:ins>
      <w:ins w:id="192" w:author="Котлицкий Сергей Андреевич" w:date="2019-10-04T13:52:00Z">
        <w:r w:rsidR="0049089A">
          <w:rPr>
            <w:sz w:val="28"/>
            <w:szCs w:val="28"/>
          </w:rPr>
          <w:t>;</w:t>
        </w:r>
      </w:ins>
    </w:p>
    <w:p w14:paraId="75F820F7" w14:textId="11DE3770" w:rsidR="005C7019" w:rsidRPr="005C7019" w:rsidRDefault="00D0765B" w:rsidP="00D9242B">
      <w:pPr>
        <w:pStyle w:val="ListParagraph"/>
        <w:numPr>
          <w:ilvl w:val="0"/>
          <w:numId w:val="20"/>
        </w:numPr>
        <w:spacing w:line="360" w:lineRule="auto"/>
        <w:jc w:val="both"/>
        <w:rPr>
          <w:ins w:id="193" w:author="Котлицкий Сергей Андреевич" w:date="2019-10-03T22:40:00Z"/>
          <w:sz w:val="28"/>
          <w:szCs w:val="28"/>
          <w:rPrChange w:id="194" w:author="Котлицкий Сергей Андреевич" w:date="2019-10-03T22:40:00Z">
            <w:rPr>
              <w:ins w:id="195" w:author="Котлицкий Сергей Андреевич" w:date="2019-10-03T22:40:00Z"/>
            </w:rPr>
          </w:rPrChange>
        </w:rPr>
        <w:pPrChange w:id="196" w:author="Котлицкий Сергей Андреевич" w:date="2019-10-07T17:22:00Z">
          <w:pPr>
            <w:pStyle w:val="ListParagraph"/>
            <w:numPr>
              <w:numId w:val="20"/>
            </w:numPr>
            <w:ind w:hanging="360"/>
          </w:pPr>
        </w:pPrChange>
      </w:pPr>
      <w:ins w:id="197" w:author="Котлицкий Сергей Андреевич" w:date="2019-10-03T22:40:00Z">
        <w:r w:rsidRPr="005C7019">
          <w:rPr>
            <w:sz w:val="28"/>
            <w:szCs w:val="28"/>
          </w:rPr>
          <w:t xml:space="preserve">организация распределения информации. распределение и движение информации </w:t>
        </w:r>
        <w:r w:rsidR="005C7019" w:rsidRPr="005C7019">
          <w:rPr>
            <w:sz w:val="28"/>
            <w:szCs w:val="28"/>
            <w:rPrChange w:id="198" w:author="Котлицкий Сергей Андреевич" w:date="2019-10-03T22:40:00Z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rPrChange>
          </w:rPr>
          <w:t xml:space="preserve">по </w:t>
        </w:r>
      </w:ins>
      <w:ins w:id="199" w:author="Котлицкий Сергей Андреевич" w:date="2019-10-03T22:41:00Z">
        <w:r w:rsidR="005C7019">
          <w:rPr>
            <w:sz w:val="28"/>
            <w:szCs w:val="28"/>
          </w:rPr>
          <w:t>участникам проекта</w:t>
        </w:r>
      </w:ins>
      <w:ins w:id="200" w:author="Котлицкий Сергей Андреевич" w:date="2019-10-04T13:52:00Z">
        <w:r w:rsidR="0049089A">
          <w:rPr>
            <w:sz w:val="28"/>
            <w:szCs w:val="28"/>
          </w:rPr>
          <w:t>;</w:t>
        </w:r>
      </w:ins>
    </w:p>
    <w:p w14:paraId="5C9BDAB7" w14:textId="1846DF40" w:rsidR="005C7019" w:rsidRDefault="005C7019" w:rsidP="00D9242B">
      <w:pPr>
        <w:spacing w:line="360" w:lineRule="auto"/>
        <w:ind w:firstLine="708"/>
        <w:jc w:val="both"/>
        <w:rPr>
          <w:ins w:id="201" w:author="Котлицкий Сергей Андреевич" w:date="2019-10-03T22:44:00Z"/>
          <w:sz w:val="28"/>
          <w:szCs w:val="28"/>
        </w:rPr>
        <w:pPrChange w:id="202" w:author="Котлицкий Сергей Андреевич" w:date="2019-10-07T17:22:00Z">
          <w:pPr>
            <w:spacing w:line="360" w:lineRule="auto"/>
            <w:ind w:firstLine="360"/>
            <w:jc w:val="both"/>
          </w:pPr>
        </w:pPrChange>
      </w:pPr>
      <w:ins w:id="203" w:author="Котлицкий Сергей Андреевич" w:date="2019-10-03T22:41:00Z">
        <w:r w:rsidRPr="005C7019">
          <w:rPr>
            <w:sz w:val="28"/>
            <w:szCs w:val="28"/>
            <w:rPrChange w:id="204" w:author="Котлицкий Сергей Андреевич" w:date="2019-10-03T22:41:00Z">
              <w:rPr/>
            </w:rPrChange>
          </w:rPr>
          <w:t xml:space="preserve">Процессы </w:t>
        </w:r>
        <w:r>
          <w:rPr>
            <w:sz w:val="28"/>
            <w:szCs w:val="28"/>
          </w:rPr>
          <w:t xml:space="preserve">распределения </w:t>
        </w:r>
        <w:r w:rsidR="005B1934">
          <w:rPr>
            <w:sz w:val="28"/>
            <w:szCs w:val="28"/>
          </w:rPr>
          <w:t xml:space="preserve">информации, </w:t>
        </w:r>
      </w:ins>
      <w:ins w:id="205" w:author="Котлицкий Сергей Андреевич" w:date="2019-10-03T22:42:00Z">
        <w:r w:rsidR="005B1934">
          <w:rPr>
            <w:sz w:val="28"/>
            <w:szCs w:val="28"/>
          </w:rPr>
          <w:t>обеспечения координации задач и исполнителей</w:t>
        </w:r>
      </w:ins>
      <w:ins w:id="206" w:author="Котлицкий Сергей Андреевич" w:date="2019-10-03T22:41:00Z">
        <w:r w:rsidRPr="005C7019">
          <w:rPr>
            <w:sz w:val="28"/>
            <w:szCs w:val="28"/>
            <w:rPrChange w:id="207" w:author="Котлицкий Сергей Андреевич" w:date="2019-10-03T22:41:00Z">
              <w:rPr/>
            </w:rPrChange>
          </w:rPr>
          <w:t xml:space="preserve"> проекта может решить система посредств</w:t>
        </w:r>
      </w:ins>
      <w:ins w:id="208" w:author="Котлицкий Сергей Андреевич" w:date="2019-10-03T22:42:00Z">
        <w:r w:rsidR="005B1934">
          <w:rPr>
            <w:sz w:val="28"/>
            <w:szCs w:val="28"/>
          </w:rPr>
          <w:t>о</w:t>
        </w:r>
      </w:ins>
      <w:ins w:id="209" w:author="Котлицкий Сергей Андреевич" w:date="2019-10-03T22:41:00Z">
        <w:r w:rsidRPr="005C7019">
          <w:rPr>
            <w:sz w:val="28"/>
            <w:szCs w:val="28"/>
            <w:rPrChange w:id="210" w:author="Котлицкий Сергей Андреевич" w:date="2019-10-03T22:41:00Z">
              <w:rPr/>
            </w:rPrChange>
          </w:rPr>
          <w:t xml:space="preserve">м </w:t>
        </w:r>
      </w:ins>
      <w:ins w:id="211" w:author="Котлицкий Сергей Андреевич" w:date="2019-10-03T22:43:00Z">
        <w:r w:rsidR="005B1934">
          <w:rPr>
            <w:sz w:val="28"/>
            <w:szCs w:val="28"/>
          </w:rPr>
          <w:t>создания карточек, в которых содержатся</w:t>
        </w:r>
      </w:ins>
      <w:ins w:id="212" w:author="Котлицкий Сергей Андреевич" w:date="2019-10-03T22:41:00Z">
        <w:r w:rsidRPr="005C7019">
          <w:rPr>
            <w:sz w:val="28"/>
            <w:szCs w:val="28"/>
            <w:rPrChange w:id="213" w:author="Котлицкий Сергей Андреевич" w:date="2019-10-03T22:41:00Z">
              <w:rPr/>
            </w:rPrChange>
          </w:rPr>
          <w:t xml:space="preserve"> задач</w:t>
        </w:r>
      </w:ins>
      <w:ins w:id="214" w:author="Котлицкий Сергей Андреевич" w:date="2019-10-03T22:43:00Z">
        <w:r w:rsidR="005B1934">
          <w:rPr>
            <w:sz w:val="28"/>
            <w:szCs w:val="28"/>
          </w:rPr>
          <w:t>и, а также их подробн</w:t>
        </w:r>
      </w:ins>
      <w:ins w:id="215" w:author="Котлицкий Сергей Андреевич" w:date="2019-10-04T13:12:00Z">
        <w:r w:rsidR="00ED23FD">
          <w:rPr>
            <w:sz w:val="28"/>
            <w:szCs w:val="28"/>
          </w:rPr>
          <w:t>ое описание</w:t>
        </w:r>
      </w:ins>
      <w:ins w:id="216" w:author="Котлицкий Сергей Андреевич" w:date="2019-10-03T22:44:00Z">
        <w:r w:rsidR="00B21114">
          <w:rPr>
            <w:sz w:val="28"/>
            <w:szCs w:val="28"/>
          </w:rPr>
          <w:t>.</w:t>
        </w:r>
      </w:ins>
    </w:p>
    <w:p w14:paraId="1F0112F2" w14:textId="07408BE2" w:rsidR="00B21114" w:rsidRDefault="00B21114" w:rsidP="00D9242B">
      <w:pPr>
        <w:spacing w:line="360" w:lineRule="auto"/>
        <w:ind w:firstLine="360"/>
        <w:jc w:val="both"/>
        <w:rPr>
          <w:ins w:id="217" w:author="Котлицкий Сергей Андреевич" w:date="2019-10-03T22:44:00Z"/>
          <w:sz w:val="28"/>
          <w:szCs w:val="28"/>
        </w:rPr>
        <w:pPrChange w:id="218" w:author="Котлицкий Сергей Андреевич" w:date="2019-10-07T17:22:00Z">
          <w:pPr>
            <w:spacing w:line="360" w:lineRule="auto"/>
            <w:ind w:firstLine="360"/>
            <w:jc w:val="both"/>
          </w:pPr>
        </w:pPrChange>
      </w:pPr>
    </w:p>
    <w:p w14:paraId="524318E5" w14:textId="518BC7E1" w:rsidR="00B21114" w:rsidRDefault="00B21114" w:rsidP="00D9242B">
      <w:pPr>
        <w:spacing w:line="360" w:lineRule="auto"/>
        <w:ind w:firstLine="708"/>
        <w:jc w:val="both"/>
        <w:rPr>
          <w:ins w:id="219" w:author="Котлицкий Сергей Андреевич" w:date="2019-10-03T22:45:00Z"/>
          <w:sz w:val="28"/>
          <w:szCs w:val="28"/>
        </w:rPr>
        <w:pPrChange w:id="220" w:author="Котлицкий Сергей Андреевич" w:date="2019-10-07T17:22:00Z">
          <w:pPr>
            <w:spacing w:line="360" w:lineRule="auto"/>
            <w:ind w:firstLine="360"/>
            <w:jc w:val="both"/>
          </w:pPr>
        </w:pPrChange>
      </w:pPr>
      <w:ins w:id="221" w:author="Котлицкий Сергей Андреевич" w:date="2019-10-03T22:44:00Z">
        <w:r>
          <w:rPr>
            <w:sz w:val="28"/>
            <w:szCs w:val="28"/>
          </w:rPr>
          <w:t xml:space="preserve">Проанализировав этапы </w:t>
        </w:r>
        <w:r w:rsidR="00A42F9D">
          <w:rPr>
            <w:sz w:val="28"/>
            <w:szCs w:val="28"/>
          </w:rPr>
          <w:t xml:space="preserve">выполнения проекта, были выделены </w:t>
        </w:r>
      </w:ins>
      <w:ins w:id="222" w:author="Котлицкий Сергей Андреевич" w:date="2019-10-03T22:45:00Z">
        <w:r w:rsidR="00A42F9D">
          <w:rPr>
            <w:sz w:val="28"/>
            <w:szCs w:val="28"/>
          </w:rPr>
          <w:t xml:space="preserve">следующие </w:t>
        </w:r>
      </w:ins>
      <w:ins w:id="223" w:author="Котлицкий Сергей Андреевич" w:date="2019-10-04T13:51:00Z">
        <w:r w:rsidR="009B0395">
          <w:rPr>
            <w:sz w:val="28"/>
            <w:szCs w:val="28"/>
          </w:rPr>
          <w:t>особенности</w:t>
        </w:r>
      </w:ins>
      <w:ins w:id="224" w:author="Котлицкий Сергей Андреевич" w:date="2019-10-03T22:53:00Z">
        <w:r w:rsidR="00E13ECD">
          <w:rPr>
            <w:sz w:val="28"/>
            <w:szCs w:val="28"/>
          </w:rPr>
          <w:t xml:space="preserve"> </w:t>
        </w:r>
        <w:r w:rsidR="00E13ECD" w:rsidRPr="00532B42">
          <w:rPr>
            <w:sz w:val="28"/>
            <w:szCs w:val="28"/>
            <w:rPrChange w:id="225" w:author="Котлицкий Сергей Андреевич" w:date="2019-10-15T12:02:00Z">
              <w:rPr>
                <w:sz w:val="28"/>
                <w:szCs w:val="28"/>
              </w:rPr>
            </w:rPrChange>
          </w:rPr>
          <w:t>(дополнить, раскрыть)</w:t>
        </w:r>
      </w:ins>
      <w:ins w:id="226" w:author="Котлицкий Сергей Андреевич" w:date="2019-10-03T22:45:00Z">
        <w:r w:rsidR="00A42F9D">
          <w:rPr>
            <w:sz w:val="28"/>
            <w:szCs w:val="28"/>
          </w:rPr>
          <w:t>:</w:t>
        </w:r>
      </w:ins>
    </w:p>
    <w:p w14:paraId="70D2A92D" w14:textId="1561F585" w:rsidR="00A42F9D" w:rsidRDefault="00496F17" w:rsidP="00D9242B">
      <w:pPr>
        <w:pStyle w:val="ListParagraph"/>
        <w:numPr>
          <w:ilvl w:val="0"/>
          <w:numId w:val="21"/>
        </w:numPr>
        <w:spacing w:line="360" w:lineRule="auto"/>
        <w:jc w:val="both"/>
        <w:rPr>
          <w:ins w:id="227" w:author="Котлицкий Сергей Андреевич" w:date="2019-10-03T22:45:00Z"/>
          <w:sz w:val="28"/>
          <w:szCs w:val="28"/>
        </w:rPr>
        <w:pPrChange w:id="228" w:author="Котлицкий Сергей Андреевич" w:date="2019-10-07T17:22:00Z">
          <w:pPr>
            <w:pStyle w:val="ListParagraph"/>
            <w:numPr>
              <w:numId w:val="21"/>
            </w:numPr>
            <w:spacing w:line="360" w:lineRule="auto"/>
            <w:ind w:left="1080" w:hanging="360"/>
            <w:jc w:val="both"/>
          </w:pPr>
        </w:pPrChange>
      </w:pPr>
      <w:ins w:id="229" w:author="Котлицкий Сергей Андреевич" w:date="2019-10-03T22:45:00Z">
        <w:r>
          <w:rPr>
            <w:sz w:val="28"/>
            <w:szCs w:val="28"/>
          </w:rPr>
          <w:t>сложность организации командной работы;</w:t>
        </w:r>
      </w:ins>
    </w:p>
    <w:p w14:paraId="07E9FED0" w14:textId="06A99C33" w:rsidR="00A42F9D" w:rsidRDefault="00496F17" w:rsidP="00D9242B">
      <w:pPr>
        <w:pStyle w:val="ListParagraph"/>
        <w:numPr>
          <w:ilvl w:val="0"/>
          <w:numId w:val="21"/>
        </w:numPr>
        <w:spacing w:line="360" w:lineRule="auto"/>
        <w:jc w:val="both"/>
        <w:rPr>
          <w:ins w:id="230" w:author="Котлицкий Сергей Андреевич" w:date="2019-10-03T22:46:00Z"/>
          <w:sz w:val="28"/>
          <w:szCs w:val="28"/>
        </w:rPr>
        <w:pPrChange w:id="231" w:author="Котлицкий Сергей Андреевич" w:date="2019-10-07T17:22:00Z">
          <w:pPr>
            <w:pStyle w:val="ListParagraph"/>
            <w:numPr>
              <w:numId w:val="21"/>
            </w:numPr>
            <w:spacing w:line="360" w:lineRule="auto"/>
            <w:ind w:left="1080" w:hanging="360"/>
            <w:jc w:val="both"/>
          </w:pPr>
        </w:pPrChange>
      </w:pPr>
      <w:ins w:id="232" w:author="Котлицкий Сергей Андреевич" w:date="2019-10-03T22:45:00Z">
        <w:r>
          <w:rPr>
            <w:sz w:val="28"/>
            <w:szCs w:val="28"/>
          </w:rPr>
          <w:t>невозможность удаленн</w:t>
        </w:r>
      </w:ins>
      <w:ins w:id="233" w:author="Котлицкий Сергей Андреевич" w:date="2019-10-03T22:46:00Z">
        <w:r>
          <w:rPr>
            <w:sz w:val="28"/>
            <w:szCs w:val="28"/>
          </w:rPr>
          <w:t>ой работы в проекте;</w:t>
        </w:r>
      </w:ins>
    </w:p>
    <w:p w14:paraId="69D8FD80" w14:textId="40EBF3EF" w:rsidR="00A42F9D" w:rsidRDefault="00496F17" w:rsidP="00D9242B">
      <w:pPr>
        <w:pStyle w:val="ListParagraph"/>
        <w:numPr>
          <w:ilvl w:val="0"/>
          <w:numId w:val="21"/>
        </w:numPr>
        <w:spacing w:line="360" w:lineRule="auto"/>
        <w:jc w:val="both"/>
        <w:rPr>
          <w:ins w:id="234" w:author="Котлицкий Сергей Андреевич" w:date="2019-10-03T22:46:00Z"/>
          <w:sz w:val="28"/>
          <w:szCs w:val="28"/>
        </w:rPr>
        <w:pPrChange w:id="235" w:author="Котлицкий Сергей Андреевич" w:date="2019-10-07T17:22:00Z">
          <w:pPr>
            <w:pStyle w:val="ListParagraph"/>
            <w:numPr>
              <w:numId w:val="21"/>
            </w:numPr>
            <w:spacing w:line="360" w:lineRule="auto"/>
            <w:ind w:left="1080" w:hanging="360"/>
            <w:jc w:val="both"/>
          </w:pPr>
        </w:pPrChange>
      </w:pPr>
      <w:ins w:id="236" w:author="Котлицкий Сергей Андреевич" w:date="2019-10-03T22:46:00Z">
        <w:r>
          <w:rPr>
            <w:sz w:val="28"/>
            <w:szCs w:val="28"/>
          </w:rPr>
          <w:t>отсутствие механизма контроля за выполнением задач;</w:t>
        </w:r>
      </w:ins>
    </w:p>
    <w:p w14:paraId="62DCB3FF" w14:textId="50ADEC8C" w:rsidR="00A42F9D" w:rsidRDefault="00496F17" w:rsidP="00D9242B">
      <w:pPr>
        <w:pStyle w:val="ListParagraph"/>
        <w:numPr>
          <w:ilvl w:val="0"/>
          <w:numId w:val="21"/>
        </w:numPr>
        <w:spacing w:line="360" w:lineRule="auto"/>
        <w:jc w:val="both"/>
        <w:rPr>
          <w:ins w:id="237" w:author="Котлицкий Сергей Андреевич" w:date="2019-10-03T22:47:00Z"/>
          <w:sz w:val="28"/>
          <w:szCs w:val="28"/>
        </w:rPr>
        <w:pPrChange w:id="238" w:author="Котлицкий Сергей Андреевич" w:date="2019-10-07T17:22:00Z">
          <w:pPr>
            <w:pStyle w:val="ListParagraph"/>
            <w:numPr>
              <w:numId w:val="21"/>
            </w:numPr>
            <w:spacing w:line="360" w:lineRule="auto"/>
            <w:ind w:left="1080" w:hanging="360"/>
            <w:jc w:val="both"/>
          </w:pPr>
        </w:pPrChange>
      </w:pPr>
      <w:ins w:id="239" w:author="Котлицкий Сергей Андреевич" w:date="2019-10-03T22:46:00Z">
        <w:r>
          <w:rPr>
            <w:sz w:val="28"/>
            <w:szCs w:val="28"/>
          </w:rPr>
          <w:t>сложность детализации описания при постановке задач;</w:t>
        </w:r>
      </w:ins>
    </w:p>
    <w:p w14:paraId="287634CD" w14:textId="0B7343F3" w:rsidR="00A42F9D" w:rsidRDefault="00496F17" w:rsidP="00D9242B">
      <w:pPr>
        <w:pStyle w:val="ListParagraph"/>
        <w:numPr>
          <w:ilvl w:val="0"/>
          <w:numId w:val="21"/>
        </w:numPr>
        <w:spacing w:line="360" w:lineRule="auto"/>
        <w:jc w:val="both"/>
        <w:rPr>
          <w:ins w:id="240" w:author="Котлицкий Сергей Андреевич" w:date="2019-10-04T13:50:00Z"/>
          <w:sz w:val="28"/>
          <w:szCs w:val="28"/>
        </w:rPr>
        <w:pPrChange w:id="241" w:author="Котлицкий Сергей Андреевич" w:date="2019-10-07T17:22:00Z">
          <w:pPr>
            <w:pStyle w:val="ListParagraph"/>
            <w:numPr>
              <w:numId w:val="21"/>
            </w:numPr>
            <w:spacing w:line="360" w:lineRule="auto"/>
            <w:ind w:left="1080" w:hanging="360"/>
            <w:jc w:val="both"/>
          </w:pPr>
        </w:pPrChange>
      </w:pPr>
      <w:ins w:id="242" w:author="Котлицкий Сергей Андреевич" w:date="2019-10-03T22:47:00Z">
        <w:r>
          <w:rPr>
            <w:sz w:val="28"/>
            <w:szCs w:val="28"/>
          </w:rPr>
          <w:t xml:space="preserve">сложность </w:t>
        </w:r>
        <w:r w:rsidR="00A42F9D">
          <w:rPr>
            <w:sz w:val="28"/>
            <w:szCs w:val="28"/>
          </w:rPr>
          <w:t>коммуникации между участниками проекта;</w:t>
        </w:r>
      </w:ins>
    </w:p>
    <w:p w14:paraId="676E553A" w14:textId="1849145D" w:rsidR="007C0882" w:rsidRPr="008F482F" w:rsidRDefault="009B0395" w:rsidP="00D9242B">
      <w:pPr>
        <w:pStyle w:val="ListParagraph"/>
        <w:numPr>
          <w:ilvl w:val="0"/>
          <w:numId w:val="21"/>
        </w:numPr>
        <w:spacing w:line="360" w:lineRule="auto"/>
        <w:jc w:val="both"/>
        <w:rPr>
          <w:ins w:id="243" w:author="Котлицкий Сергей Андреевич" w:date="2019-10-03T22:49:00Z"/>
          <w:sz w:val="28"/>
          <w:szCs w:val="28"/>
          <w:rPrChange w:id="244" w:author="Котлицкий Сергей Андреевич" w:date="2019-10-07T17:18:00Z">
            <w:rPr>
              <w:ins w:id="245" w:author="Котлицкий Сергей Андреевич" w:date="2019-10-03T22:49:00Z"/>
              <w:sz w:val="28"/>
              <w:szCs w:val="28"/>
            </w:rPr>
          </w:rPrChange>
        </w:rPr>
        <w:pPrChange w:id="246" w:author="Котлицкий Сергей Андреевич" w:date="2019-10-07T17:22:00Z">
          <w:pPr>
            <w:pStyle w:val="ListParagraph"/>
            <w:spacing w:line="360" w:lineRule="auto"/>
            <w:ind w:left="0"/>
            <w:jc w:val="both"/>
          </w:pPr>
        </w:pPrChange>
      </w:pPr>
      <w:ins w:id="247" w:author="Котлицкий Сергей Андреевич" w:date="2019-10-04T13:50:00Z">
        <w:r>
          <w:rPr>
            <w:sz w:val="28"/>
            <w:szCs w:val="28"/>
          </w:rPr>
          <w:t>сложнос</w:t>
        </w:r>
      </w:ins>
      <w:ins w:id="248" w:author="Котлицкий Сергей Андреевич" w:date="2019-10-04T13:51:00Z">
        <w:r>
          <w:rPr>
            <w:sz w:val="28"/>
            <w:szCs w:val="28"/>
          </w:rPr>
          <w:t xml:space="preserve">ть </w:t>
        </w:r>
        <w:r w:rsidR="0024164A">
          <w:rPr>
            <w:sz w:val="28"/>
            <w:szCs w:val="28"/>
          </w:rPr>
          <w:t>разработки структуры проекта ввиду</w:t>
        </w:r>
      </w:ins>
      <w:ins w:id="249" w:author="Котлицкий Сергей Андреевич" w:date="2019-10-04T13:52:00Z">
        <w:r w:rsidR="0024164A">
          <w:rPr>
            <w:sz w:val="28"/>
            <w:szCs w:val="28"/>
          </w:rPr>
          <w:t xml:space="preserve"> необходимости визуализации дерева задач</w:t>
        </w:r>
      </w:ins>
      <w:ins w:id="250" w:author="Котлицкий Сергей Андреевич" w:date="2019-10-07T17:57:00Z">
        <w:r w:rsidR="00BA29C9">
          <w:rPr>
            <w:sz w:val="28"/>
            <w:szCs w:val="28"/>
          </w:rPr>
          <w:t>.</w:t>
        </w:r>
      </w:ins>
    </w:p>
    <w:p w14:paraId="5163758B" w14:textId="7C5E05D4" w:rsidR="007C0882" w:rsidRPr="00E75995" w:rsidRDefault="007C0882" w:rsidP="00D9242B">
      <w:pPr>
        <w:pStyle w:val="ListParagraph"/>
        <w:spacing w:line="360" w:lineRule="auto"/>
        <w:ind w:left="0" w:firstLine="708"/>
        <w:jc w:val="both"/>
        <w:rPr>
          <w:ins w:id="251" w:author="Котлицкий Сергей Андреевич" w:date="2019-10-04T13:13:00Z"/>
          <w:sz w:val="28"/>
          <w:szCs w:val="28"/>
        </w:rPr>
        <w:pPrChange w:id="252" w:author="Котлицкий Сергей Андреевич" w:date="2019-10-07T17:22:00Z">
          <w:pPr>
            <w:pStyle w:val="ListParagraph"/>
            <w:spacing w:line="360" w:lineRule="auto"/>
            <w:ind w:left="0" w:firstLine="708"/>
            <w:jc w:val="both"/>
          </w:pPr>
        </w:pPrChange>
      </w:pPr>
      <w:ins w:id="253" w:author="Котлицкий Сергей Андреевич" w:date="2019-10-03T22:49:00Z">
        <w:r>
          <w:rPr>
            <w:sz w:val="28"/>
            <w:szCs w:val="28"/>
          </w:rPr>
          <w:t>Разрабатываемая система нацелена на решение вышеописанных проблем.</w:t>
        </w:r>
      </w:ins>
    </w:p>
    <w:p w14:paraId="3E12A282" w14:textId="0D0FED6F" w:rsidR="006B39A0" w:rsidRPr="005C7019" w:rsidRDefault="006B39A0" w:rsidP="00D9242B">
      <w:pPr>
        <w:pStyle w:val="ListParagraph"/>
        <w:spacing w:line="360" w:lineRule="auto"/>
        <w:ind w:left="0" w:firstLine="708"/>
        <w:jc w:val="both"/>
        <w:rPr>
          <w:ins w:id="254" w:author="Котлицкий Сергей Андреевич" w:date="2019-10-03T22:37:00Z"/>
          <w:sz w:val="28"/>
          <w:szCs w:val="28"/>
          <w:rPrChange w:id="255" w:author="Котлицкий Сергей Андреевич" w:date="2019-10-03T22:39:00Z">
            <w:rPr>
              <w:ins w:id="256" w:author="Котлицкий Сергей Андреевич" w:date="2019-10-03T22:37:00Z"/>
            </w:rPr>
          </w:rPrChange>
        </w:rPr>
        <w:pPrChange w:id="257" w:author="Котлицкий Сергей Андреевич" w:date="2019-10-07T17:22:00Z">
          <w:pPr>
            <w:spacing w:line="360" w:lineRule="auto"/>
            <w:ind w:firstLine="709"/>
            <w:jc w:val="both"/>
          </w:pPr>
        </w:pPrChange>
      </w:pPr>
      <w:ins w:id="258" w:author="Котлицкий Сергей Андреевич" w:date="2019-10-04T13:13:00Z">
        <w:r>
          <w:rPr>
            <w:sz w:val="28"/>
            <w:szCs w:val="28"/>
          </w:rPr>
          <w:t>(нет готовых решений, у нас получается система, которая решает эти пробл</w:t>
        </w:r>
      </w:ins>
      <w:ins w:id="259" w:author="Котлицкий Сергей Андреевич" w:date="2019-10-04T13:14:00Z">
        <w:r>
          <w:rPr>
            <w:sz w:val="28"/>
            <w:szCs w:val="28"/>
          </w:rPr>
          <w:t>емы, в итоге получается</w:t>
        </w:r>
      </w:ins>
      <w:ins w:id="260" w:author="Котлицкий Сергей Андреевич" w:date="2019-10-04T13:15:00Z">
        <w:r>
          <w:rPr>
            <w:sz w:val="28"/>
            <w:szCs w:val="28"/>
          </w:rPr>
          <w:t xml:space="preserve"> готовое проблемно-ориентированное решение</w:t>
        </w:r>
      </w:ins>
      <w:ins w:id="261" w:author="Котлицкий Сергей Андреевич" w:date="2019-10-04T13:13:00Z">
        <w:r>
          <w:rPr>
            <w:sz w:val="28"/>
            <w:szCs w:val="28"/>
          </w:rPr>
          <w:t>)</w:t>
        </w:r>
      </w:ins>
    </w:p>
    <w:p w14:paraId="0A91BFBE" w14:textId="15C734EE" w:rsidR="00BE354C" w:rsidRPr="00266291" w:rsidDel="00E13ECD" w:rsidRDefault="00BE354C">
      <w:pPr>
        <w:pStyle w:val="a"/>
        <w:rPr>
          <w:del w:id="262" w:author="Котлицкий Сергей Андреевич" w:date="2019-10-03T22:53:00Z"/>
          <w:rPrChange w:id="263" w:author="Котлицкий Сергей Андреевич" w:date="2019-10-03T23:04:00Z">
            <w:rPr>
              <w:del w:id="264" w:author="Котлицкий Сергей Андреевич" w:date="2019-10-03T22:53:00Z"/>
            </w:rPr>
          </w:rPrChange>
        </w:rPr>
        <w:pPrChange w:id="265" w:author="Котлицкий Сергей Андреевич" w:date="2019-10-04T20:41:00Z">
          <w:pPr>
            <w:spacing w:line="360" w:lineRule="auto"/>
            <w:ind w:firstLine="709"/>
            <w:jc w:val="both"/>
          </w:pPr>
        </w:pPrChange>
      </w:pPr>
      <w:del w:id="266" w:author="Котлицкий Сергей Андреевич" w:date="2019-10-03T22:53:00Z">
        <w:r w:rsidRPr="00266291" w:rsidDel="00E13ECD">
          <w:rPr>
            <w:rPrChange w:id="267" w:author="Котлицкий Сергей Андреевич" w:date="2019-10-03T23:04:00Z">
              <w:rPr/>
            </w:rPrChange>
          </w:rPr>
          <w:delText>Процессы разработки программного обеспечения, администрирования проекта сопряжены с определенными особенностями.</w:delText>
        </w:r>
      </w:del>
    </w:p>
    <w:p w14:paraId="06297959" w14:textId="7F5D08D7" w:rsidR="00AA5FE0" w:rsidRPr="00266291" w:rsidDel="00E13ECD" w:rsidRDefault="00AA5FE0">
      <w:pPr>
        <w:pStyle w:val="a"/>
        <w:rPr>
          <w:del w:id="268" w:author="Котлицкий Сергей Андреевич" w:date="2019-10-03T22:53:00Z"/>
          <w:rPrChange w:id="269" w:author="Котлицкий Сергей Андреевич" w:date="2019-10-03T23:04:00Z">
            <w:rPr>
              <w:del w:id="270" w:author="Котлицкий Сергей Андреевич" w:date="2019-10-03T22:53:00Z"/>
            </w:rPr>
          </w:rPrChange>
        </w:rPr>
        <w:pPrChange w:id="271" w:author="Котлицкий Сергей Андреевич" w:date="2019-10-04T20:41:00Z">
          <w:pPr>
            <w:spacing w:line="360" w:lineRule="auto"/>
            <w:ind w:firstLine="709"/>
            <w:jc w:val="both"/>
          </w:pPr>
        </w:pPrChange>
      </w:pPr>
      <w:del w:id="272" w:author="Котлицкий Сергей Андреевич" w:date="2019-10-03T22:53:00Z">
        <w:r w:rsidRPr="00266291" w:rsidDel="00E13ECD">
          <w:rPr>
            <w:rPrChange w:id="273" w:author="Котлицкий Сергей Андреевич" w:date="2019-10-03T23:04:00Z">
              <w:rPr/>
            </w:rPrChange>
          </w:rPr>
          <w:delText>При разработке программного обеспечения выделяют команду разработчиков и руководителя проекта.</w:delText>
        </w:r>
        <w:r w:rsidR="00B32173" w:rsidRPr="00266291" w:rsidDel="00E13ECD">
          <w:rPr>
            <w:rPrChange w:id="274" w:author="Котлицкий Сергей Андреевич" w:date="2019-10-03T23:04:00Z">
              <w:rPr>
                <w:sz w:val="28"/>
                <w:szCs w:val="28"/>
                <w:highlight w:val="yellow"/>
              </w:rPr>
            </w:rPrChange>
          </w:rPr>
          <w:delText xml:space="preserve"> Команда разработчиков включает в себя разработчиков, проектировщиков ПО, дизайнеров, тестировщиков.</w:delText>
        </w:r>
      </w:del>
    </w:p>
    <w:p w14:paraId="781B8E86" w14:textId="01682933" w:rsidR="00DA506E" w:rsidRPr="00266291" w:rsidDel="00E13ECD" w:rsidRDefault="00AA5FE0">
      <w:pPr>
        <w:pStyle w:val="a"/>
        <w:rPr>
          <w:del w:id="275" w:author="Котлицкий Сергей Андреевич" w:date="2019-10-03T22:53:00Z"/>
          <w:highlight w:val="yellow"/>
          <w:rPrChange w:id="276" w:author="Котлицкий Сергей Андреевич" w:date="2019-10-03T23:04:00Z">
            <w:rPr>
              <w:del w:id="277" w:author="Котлицкий Сергей Андреевич" w:date="2019-10-03T22:53:00Z"/>
              <w:highlight w:val="yellow"/>
            </w:rPr>
          </w:rPrChange>
        </w:rPr>
        <w:pPrChange w:id="278" w:author="Котлицкий Сергей Андреевич" w:date="2019-10-04T20:41:00Z">
          <w:pPr>
            <w:spacing w:line="360" w:lineRule="auto"/>
            <w:ind w:firstLine="709"/>
            <w:jc w:val="both"/>
          </w:pPr>
        </w:pPrChange>
      </w:pPr>
      <w:del w:id="279" w:author="Котлицкий Сергей Андреевич" w:date="2019-10-03T22:53:00Z">
        <w:r w:rsidRPr="00266291" w:rsidDel="00E13ECD">
          <w:rPr>
            <w:rPrChange w:id="280" w:author="Котлицкий Сергей Андреевич" w:date="2019-10-03T23:04:00Z">
              <w:rPr/>
            </w:rPrChange>
          </w:rPr>
          <w:delText>При планировании стадий реализации проекта руководитель должен: во-первых, создать задачи</w:delText>
        </w:r>
        <w:r w:rsidR="004E3D44" w:rsidRPr="00266291" w:rsidDel="00E13ECD">
          <w:rPr>
            <w:rPrChange w:id="281" w:author="Котлицкий Сергей Андреевич" w:date="2019-10-03T23:04:00Z">
              <w:rPr/>
            </w:rPrChange>
          </w:rPr>
          <w:delText xml:space="preserve"> для команды разработчиков, во-вторых, распределить созданные задачи по разработчикам.</w:delText>
        </w:r>
        <w:r w:rsidR="00E07BD7" w:rsidRPr="00266291" w:rsidDel="00E13ECD">
          <w:rPr>
            <w:highlight w:val="yellow"/>
            <w:rPrChange w:id="282" w:author="Котлицкий Сергей Андреевич" w:date="2019-10-03T23:04:00Z">
              <w:rPr>
                <w:highlight w:val="yellow"/>
              </w:rPr>
            </w:rPrChange>
          </w:rPr>
          <w:delText xml:space="preserve"> </w:delText>
        </w:r>
      </w:del>
    </w:p>
    <w:p w14:paraId="75EB7A1F" w14:textId="42DBB93A" w:rsidR="00DA506E" w:rsidRPr="00266291" w:rsidDel="00E13ECD" w:rsidRDefault="00DA506E">
      <w:pPr>
        <w:pStyle w:val="a"/>
        <w:rPr>
          <w:del w:id="283" w:author="Котлицкий Сергей Андреевич" w:date="2019-10-03T22:53:00Z"/>
          <w:rPrChange w:id="284" w:author="Котлицкий Сергей Андреевич" w:date="2019-10-03T23:04:00Z">
            <w:rPr>
              <w:del w:id="285" w:author="Котлицкий Сергей Андреевич" w:date="2019-10-03T22:53:00Z"/>
            </w:rPr>
          </w:rPrChange>
        </w:rPr>
        <w:pPrChange w:id="286" w:author="Котлицкий Сергей Андреевич" w:date="2019-10-04T20:41:00Z">
          <w:pPr>
            <w:spacing w:line="360" w:lineRule="auto"/>
            <w:ind w:firstLine="720"/>
            <w:jc w:val="both"/>
          </w:pPr>
        </w:pPrChange>
      </w:pPr>
      <w:del w:id="287" w:author="Котлицкий Сергей Андреевич" w:date="2019-10-03T22:53:00Z">
        <w:r w:rsidRPr="00266291" w:rsidDel="00E13ECD">
          <w:rPr>
            <w:rPrChange w:id="288" w:author="Котлицкий Сергей Андреевич" w:date="2019-10-03T23:04:00Z">
              <w:rPr/>
            </w:rPrChange>
          </w:rPr>
          <w:delText>Эту потребность удовлетворяет возможность создания командных досок.  При создании доски (проекта) есть возможность создать колонки (группы задач), а в колонках – создать карточки, в которых описывается конкретная задача.</w:delText>
        </w:r>
      </w:del>
    </w:p>
    <w:p w14:paraId="3EDA678A" w14:textId="12C6E50B" w:rsidR="004E3D44" w:rsidRPr="00266291" w:rsidDel="00E13ECD" w:rsidRDefault="004E3D44">
      <w:pPr>
        <w:pStyle w:val="a"/>
        <w:rPr>
          <w:del w:id="289" w:author="Котлицкий Сергей Андреевич" w:date="2019-10-03T22:53:00Z"/>
          <w:rPrChange w:id="290" w:author="Котлицкий Сергей Андреевич" w:date="2019-10-03T23:04:00Z">
            <w:rPr>
              <w:del w:id="291" w:author="Котлицкий Сергей Андреевич" w:date="2019-10-03T22:53:00Z"/>
            </w:rPr>
          </w:rPrChange>
        </w:rPr>
        <w:pPrChange w:id="292" w:author="Котлицкий Сергей Андреевич" w:date="2019-10-04T20:41:00Z">
          <w:pPr>
            <w:spacing w:line="360" w:lineRule="auto"/>
            <w:ind w:firstLine="709"/>
            <w:jc w:val="both"/>
          </w:pPr>
        </w:pPrChange>
      </w:pPr>
      <w:del w:id="293" w:author="Котлицкий Сергей Андреевич" w:date="2019-10-03T22:53:00Z">
        <w:r w:rsidRPr="00266291" w:rsidDel="00E13ECD">
          <w:rPr>
            <w:rPrChange w:id="294" w:author="Котлицкий Сергей Андреевич" w:date="2019-10-03T23:04:00Z">
              <w:rPr/>
            </w:rPrChange>
          </w:rPr>
          <w:delText>Также, необходимо качественно проработать сроки выполнения поставленных задач, обеспечить разработчиков четко поставленной задачей и необходимыми ресурсами, которые могут обеспечить достоверной и полной информацией по конкретной теме.</w:delText>
        </w:r>
      </w:del>
    </w:p>
    <w:p w14:paraId="58E49E07" w14:textId="7D403F00" w:rsidR="00DA506E" w:rsidRPr="00266291" w:rsidDel="00E13ECD" w:rsidRDefault="00DA506E">
      <w:pPr>
        <w:pStyle w:val="a"/>
        <w:rPr>
          <w:del w:id="295" w:author="Котлицкий Сергей Андреевич" w:date="2019-10-03T22:53:00Z"/>
          <w:rPrChange w:id="296" w:author="Котлицкий Сергей Андреевич" w:date="2019-10-03T23:04:00Z">
            <w:rPr>
              <w:del w:id="297" w:author="Котлицкий Сергей Андреевич" w:date="2019-10-03T22:53:00Z"/>
            </w:rPr>
          </w:rPrChange>
        </w:rPr>
        <w:pPrChange w:id="298" w:author="Котлицкий Сергей Андреевич" w:date="2019-10-04T20:41:00Z">
          <w:pPr>
            <w:spacing w:line="360" w:lineRule="auto"/>
            <w:ind w:firstLine="709"/>
            <w:jc w:val="both"/>
          </w:pPr>
        </w:pPrChange>
      </w:pPr>
      <w:del w:id="299" w:author="Котлицкий Сергей Андреевич" w:date="2019-10-03T22:53:00Z">
        <w:r w:rsidRPr="00266291" w:rsidDel="00E13ECD">
          <w:rPr>
            <w:rPrChange w:id="300" w:author="Котлицкий Сергей Андреевич" w:date="2019-10-03T23:04:00Z">
              <w:rPr/>
            </w:rPrChange>
          </w:rPr>
          <w:delText>Необходимость контроля за сроком выполнения задач разрешает возможность установки срока выполнения карточки (задачи)</w:delText>
        </w:r>
        <w:r w:rsidR="000838EF" w:rsidRPr="00266291" w:rsidDel="00E13ECD">
          <w:rPr>
            <w:rPrChange w:id="301" w:author="Котлицкий Сергей Андреевич" w:date="2019-10-03T23:04:00Z">
              <w:rPr/>
            </w:rPrChange>
          </w:rPr>
          <w:delText>.</w:delText>
        </w:r>
      </w:del>
    </w:p>
    <w:p w14:paraId="28AC4EBC" w14:textId="226C1A08" w:rsidR="00272A50" w:rsidRPr="00266291" w:rsidDel="00E13ECD" w:rsidRDefault="00043360">
      <w:pPr>
        <w:pStyle w:val="a"/>
        <w:rPr>
          <w:del w:id="302" w:author="Котлицкий Сергей Андреевич" w:date="2019-10-03T22:53:00Z"/>
          <w:rPrChange w:id="303" w:author="Котлицкий Сергей Андреевич" w:date="2019-10-03T23:04:00Z">
            <w:rPr>
              <w:del w:id="304" w:author="Котлицкий Сергей Андреевич" w:date="2019-10-03T22:53:00Z"/>
            </w:rPr>
          </w:rPrChange>
        </w:rPr>
        <w:pPrChange w:id="305" w:author="Котлицкий Сергей Андреевич" w:date="2019-10-04T20:41:00Z">
          <w:pPr>
            <w:spacing w:line="360" w:lineRule="auto"/>
            <w:ind w:firstLine="709"/>
            <w:jc w:val="both"/>
          </w:pPr>
        </w:pPrChange>
      </w:pPr>
      <w:del w:id="306" w:author="Котлицкий Сергей Андреевич" w:date="2019-10-03T22:53:00Z">
        <w:r w:rsidRPr="00266291" w:rsidDel="00E13ECD">
          <w:rPr>
            <w:rPrChange w:id="307" w:author="Котлицкий Сергей Андреевич" w:date="2019-10-03T23:04:00Z">
              <w:rPr/>
            </w:rPrChange>
          </w:rPr>
          <w:delText>Необходимость полного описания задачи разрешается за счет наличия блока описания в карточке.</w:delText>
        </w:r>
      </w:del>
    </w:p>
    <w:p w14:paraId="1365F34A" w14:textId="47537FEE" w:rsidR="004E3D44" w:rsidRPr="00266291" w:rsidDel="00E13ECD" w:rsidRDefault="0078004B">
      <w:pPr>
        <w:pStyle w:val="a"/>
        <w:rPr>
          <w:del w:id="308" w:author="Котлицкий Сергей Андреевич" w:date="2019-10-03T22:53:00Z"/>
          <w:rPrChange w:id="309" w:author="Котлицкий Сергей Андреевич" w:date="2019-10-03T23:04:00Z">
            <w:rPr>
              <w:del w:id="310" w:author="Котлицкий Сергей Андреевич" w:date="2019-10-03T22:53:00Z"/>
            </w:rPr>
          </w:rPrChange>
        </w:rPr>
        <w:pPrChange w:id="311" w:author="Котлицкий Сергей Андреевич" w:date="2019-10-04T20:41:00Z">
          <w:pPr>
            <w:pBdr>
              <w:bottom w:val="single" w:sz="6" w:space="1" w:color="auto"/>
            </w:pBdr>
            <w:spacing w:line="360" w:lineRule="auto"/>
            <w:ind w:firstLine="709"/>
            <w:jc w:val="both"/>
          </w:pPr>
        </w:pPrChange>
      </w:pPr>
      <w:del w:id="312" w:author="Котлицкий Сергей Андреевич" w:date="2019-10-03T22:53:00Z">
        <w:r w:rsidRPr="00266291" w:rsidDel="00E13ECD">
          <w:rPr>
            <w:rPrChange w:id="313" w:author="Котлицкий Сергей Андреевич" w:date="2019-10-03T23:04:00Z">
              <w:rPr/>
            </w:rPrChange>
          </w:rPr>
          <w:delText xml:space="preserve">В ходе выполнения задач может потребоваться связь между руководителем проекта (менеджером) и </w:delText>
        </w:r>
        <w:r w:rsidR="00E07BD7" w:rsidRPr="00266291" w:rsidDel="00E13ECD">
          <w:rPr>
            <w:rPrChange w:id="314" w:author="Котлицкий Сергей Андреевич" w:date="2019-10-03T23:04:00Z">
              <w:rPr/>
            </w:rPrChange>
          </w:rPr>
          <w:delText xml:space="preserve">членами команды разработчиков </w:delText>
        </w:r>
      </w:del>
      <w:del w:id="315" w:author="Котлицкий Сергей Андреевич" w:date="2019-10-03T12:06:00Z">
        <w:r w:rsidRPr="00266291" w:rsidDel="00746B5B">
          <w:rPr>
            <w:rPrChange w:id="316" w:author="Котлицкий Сергей Андреевич" w:date="2019-10-03T23:04:00Z">
              <w:rPr/>
            </w:rPrChange>
          </w:rPr>
          <w:delText xml:space="preserve"> </w:delText>
        </w:r>
      </w:del>
      <w:del w:id="317" w:author="Котлицкий Сергей Андреевич" w:date="2019-10-03T22:53:00Z">
        <w:r w:rsidRPr="00266291" w:rsidDel="00E13ECD">
          <w:rPr>
            <w:rPrChange w:id="318" w:author="Котлицкий Сергей Андреевич" w:date="2019-10-03T23:04:00Z">
              <w:rPr/>
            </w:rPrChange>
          </w:rPr>
          <w:delText>для разрешения возникающих вопросов, технических или организационных моментов.</w:delText>
        </w:r>
      </w:del>
    </w:p>
    <w:p w14:paraId="04FD3E97" w14:textId="05EBC281" w:rsidR="00B32173" w:rsidRPr="00266291" w:rsidDel="00E13ECD" w:rsidRDefault="00B32173">
      <w:pPr>
        <w:pStyle w:val="a"/>
        <w:rPr>
          <w:del w:id="319" w:author="Котлицкий Сергей Андреевич" w:date="2019-10-03T22:53:00Z"/>
          <w:rPrChange w:id="320" w:author="Котлицкий Сергей Андреевич" w:date="2019-10-03T23:04:00Z">
            <w:rPr>
              <w:del w:id="321" w:author="Котлицкий Сергей Андреевич" w:date="2019-10-03T22:53:00Z"/>
            </w:rPr>
          </w:rPrChange>
        </w:rPr>
        <w:pPrChange w:id="322" w:author="Котлицкий Сергей Андреевич" w:date="2019-10-04T20:41:00Z">
          <w:pPr>
            <w:pBdr>
              <w:bottom w:val="single" w:sz="6" w:space="1" w:color="auto"/>
            </w:pBdr>
            <w:spacing w:line="360" w:lineRule="auto"/>
            <w:ind w:firstLine="709"/>
            <w:jc w:val="both"/>
          </w:pPr>
        </w:pPrChange>
      </w:pPr>
      <w:del w:id="323" w:author="Котлицкий Сергей Андреевич" w:date="2019-10-03T22:53:00Z">
        <w:r w:rsidRPr="00266291" w:rsidDel="00E13ECD">
          <w:rPr>
            <w:rPrChange w:id="324" w:author="Котлицкий Сергей Андреевич" w:date="2019-10-03T23:04:00Z">
              <w:rPr/>
            </w:rPrChange>
          </w:rPr>
          <w:delText>Эту потребность удовлетворяет возможность добавления комментариев к карточке участниками команды.</w:delText>
        </w:r>
      </w:del>
    </w:p>
    <w:p w14:paraId="21CB6C71" w14:textId="40919239" w:rsidR="008B1853" w:rsidRPr="00266291" w:rsidDel="00E13ECD" w:rsidRDefault="008B1853">
      <w:pPr>
        <w:pStyle w:val="a"/>
        <w:rPr>
          <w:del w:id="325" w:author="Котлицкий Сергей Андреевич" w:date="2019-10-03T22:53:00Z"/>
          <w:rPrChange w:id="326" w:author="Котлицкий Сергей Андреевич" w:date="2019-10-03T23:04:00Z">
            <w:rPr>
              <w:del w:id="327" w:author="Котлицкий Сергей Андреевич" w:date="2019-10-03T22:53:00Z"/>
            </w:rPr>
          </w:rPrChange>
        </w:rPr>
        <w:pPrChange w:id="328" w:author="Котлицкий Сергей Андреевич" w:date="2019-10-04T20:41:00Z">
          <w:pPr>
            <w:pBdr>
              <w:bottom w:val="single" w:sz="6" w:space="1" w:color="auto"/>
            </w:pBdr>
            <w:spacing w:line="360" w:lineRule="auto"/>
            <w:jc w:val="both"/>
          </w:pPr>
        </w:pPrChange>
      </w:pPr>
    </w:p>
    <w:p w14:paraId="26987064" w14:textId="0D29965A" w:rsidR="008B1853" w:rsidRPr="00266291" w:rsidDel="00E13ECD" w:rsidRDefault="008B1853">
      <w:pPr>
        <w:pStyle w:val="a"/>
        <w:rPr>
          <w:del w:id="329" w:author="Котлицкий Сергей Андреевич" w:date="2019-10-03T22:53:00Z"/>
          <w:rPrChange w:id="330" w:author="Котлицкий Сергей Андреевич" w:date="2019-10-03T23:04:00Z">
            <w:rPr>
              <w:del w:id="331" w:author="Котлицкий Сергей Андреевич" w:date="2019-10-03T22:53:00Z"/>
            </w:rPr>
          </w:rPrChange>
        </w:rPr>
        <w:pPrChange w:id="332" w:author="Котлицкий Сергей Андреевич" w:date="2019-10-04T20:41:00Z">
          <w:pPr>
            <w:pBdr>
              <w:bottom w:val="single" w:sz="6" w:space="1" w:color="auto"/>
            </w:pBdr>
            <w:spacing w:line="360" w:lineRule="auto"/>
            <w:ind w:firstLine="709"/>
            <w:jc w:val="both"/>
          </w:pPr>
        </w:pPrChange>
      </w:pPr>
      <w:del w:id="333" w:author="Котлицкий Сергей Андреевич" w:date="2019-10-03T22:53:00Z">
        <w:r w:rsidRPr="00266291" w:rsidDel="00E13ECD">
          <w:rPr>
            <w:rPrChange w:id="334" w:author="Котлицкий Сергей Андреевич" w:date="2019-10-03T23:04:00Z">
              <w:rPr/>
            </w:rPrChange>
          </w:rPr>
          <w:delText xml:space="preserve">Кроме того, при создании изначальной структуры списка выполняемых задач присутствует возможность составления </w:delText>
        </w:r>
      </w:del>
      <w:del w:id="335" w:author="Котлицкий Сергей Андреевич" w:date="2019-10-03T21:10:00Z">
        <w:r w:rsidRPr="00266291" w:rsidDel="00E70D8D">
          <w:rPr>
            <w:rPrChange w:id="336" w:author="Котлицкий Сергей Андреевич" w:date="2019-10-03T23:04:00Z">
              <w:rPr/>
            </w:rPrChange>
          </w:rPr>
          <w:delText>майнд</w:delText>
        </w:r>
      </w:del>
      <w:del w:id="337" w:author="Котлицкий Сергей Андреевич" w:date="2019-10-03T22:53:00Z">
        <w:r w:rsidRPr="00266291" w:rsidDel="00E13ECD">
          <w:rPr>
            <w:rPrChange w:id="338" w:author="Котлицкий Сергей Андреевич" w:date="2019-10-03T23:04:00Z">
              <w:rPr/>
            </w:rPrChange>
          </w:rPr>
          <w:delText>-карты, которая может быть преобразована в доску</w:delText>
        </w:r>
        <w:r w:rsidR="0018674C" w:rsidRPr="00266291" w:rsidDel="00E13ECD">
          <w:rPr>
            <w:rPrChange w:id="339" w:author="Котлицкий Сергей Андреевич" w:date="2019-10-03T23:04:00Z">
              <w:rPr/>
            </w:rPrChange>
          </w:rPr>
          <w:delText>.</w:delText>
        </w:r>
        <w:r w:rsidR="007707FC" w:rsidRPr="00266291" w:rsidDel="00E13ECD">
          <w:rPr>
            <w:rPrChange w:id="340" w:author="Котлицкий Сергей Андреевич" w:date="2019-10-03T23:04:00Z">
              <w:rPr/>
            </w:rPrChange>
          </w:rPr>
          <w:delText xml:space="preserve"> Данная возможность упрощает процесс создания структуры доски с нуля.</w:delText>
        </w:r>
      </w:del>
    </w:p>
    <w:p w14:paraId="5EAE614D" w14:textId="0EFB476A" w:rsidR="001E03BF" w:rsidRPr="00266291" w:rsidDel="00E13ECD" w:rsidRDefault="001E03BF">
      <w:pPr>
        <w:pStyle w:val="a"/>
        <w:rPr>
          <w:del w:id="341" w:author="Котлицкий Сергей Андреевич" w:date="2019-10-03T22:55:00Z"/>
          <w:rPrChange w:id="342" w:author="Котлицкий Сергей Андреевич" w:date="2019-10-03T23:04:00Z">
            <w:rPr>
              <w:del w:id="343" w:author="Котлицкий Сергей Андреевич" w:date="2019-10-03T22:55:00Z"/>
            </w:rPr>
          </w:rPrChange>
        </w:rPr>
        <w:pPrChange w:id="344" w:author="Котлицкий Сергей Андреевич" w:date="2019-10-04T20:41:00Z">
          <w:pPr>
            <w:spacing w:line="360" w:lineRule="auto"/>
            <w:ind w:firstLine="709"/>
            <w:jc w:val="both"/>
          </w:pPr>
        </w:pPrChange>
      </w:pPr>
    </w:p>
    <w:p w14:paraId="5406BCB5" w14:textId="71969EA8" w:rsidR="001E03BF" w:rsidRPr="00266291" w:rsidDel="00E13ECD" w:rsidRDefault="001E03BF">
      <w:pPr>
        <w:pStyle w:val="a"/>
        <w:rPr>
          <w:del w:id="345" w:author="Котлицкий Сергей Андреевич" w:date="2019-10-03T22:55:00Z"/>
          <w:color w:val="FF0000"/>
          <w:rPrChange w:id="346" w:author="Котлицкий Сергей Андреевич" w:date="2019-10-03T23:04:00Z">
            <w:rPr>
              <w:del w:id="347" w:author="Котлицкий Сергей Андреевич" w:date="2019-10-03T22:55:00Z"/>
              <w:color w:val="FF0000"/>
            </w:rPr>
          </w:rPrChange>
        </w:rPr>
        <w:pPrChange w:id="348" w:author="Котлицкий Сергей Андреевич" w:date="2019-10-04T20:41:00Z">
          <w:pPr>
            <w:spacing w:line="360" w:lineRule="auto"/>
            <w:ind w:firstLine="709"/>
            <w:jc w:val="both"/>
          </w:pPr>
        </w:pPrChange>
      </w:pPr>
      <w:del w:id="349" w:author="Котлицкий Сергей Андреевич" w:date="2019-10-03T22:55:00Z">
        <w:r w:rsidRPr="00266291" w:rsidDel="00E13ECD">
          <w:rPr>
            <w:color w:val="FF0000"/>
            <w:rPrChange w:id="350" w:author="Котлицкий Сергей Андреевич" w:date="2019-10-03T23:04:00Z">
              <w:rPr>
                <w:color w:val="FF0000"/>
              </w:rPr>
            </w:rPrChange>
          </w:rPr>
          <w:delText>(Старая часть, которую не менял)</w:delText>
        </w:r>
      </w:del>
    </w:p>
    <w:p w14:paraId="14758084" w14:textId="3DF48A7C" w:rsidR="00BE354C" w:rsidRPr="00266291" w:rsidDel="00E13ECD" w:rsidRDefault="00BE354C">
      <w:pPr>
        <w:pStyle w:val="a"/>
        <w:rPr>
          <w:del w:id="351" w:author="Котлицкий Сергей Андреевич" w:date="2019-10-03T22:55:00Z"/>
          <w:rPrChange w:id="352" w:author="Котлицкий Сергей Андреевич" w:date="2019-10-03T23:04:00Z">
            <w:rPr>
              <w:del w:id="353" w:author="Котлицкий Сергей Андреевич" w:date="2019-10-03T22:55:00Z"/>
            </w:rPr>
          </w:rPrChange>
        </w:rPr>
        <w:pPrChange w:id="354" w:author="Котлицкий Сергей Андреевич" w:date="2019-10-04T20:41:00Z">
          <w:pPr>
            <w:spacing w:line="360" w:lineRule="auto"/>
            <w:jc w:val="both"/>
          </w:pPr>
        </w:pPrChange>
      </w:pPr>
      <w:del w:id="355" w:author="Котлицкий Сергей Андреевич" w:date="2019-10-03T22:55:00Z">
        <w:r w:rsidRPr="00266291" w:rsidDel="00E13ECD">
          <w:rPr>
            <w:rPrChange w:id="356" w:author="Котлицкий Сергей Андреевич" w:date="2019-10-03T23:04:00Z">
              <w:rPr/>
            </w:rPrChange>
          </w:rPr>
          <w:delText>При планировании проекта менеджер должен обеспечить распредел</w:delText>
        </w:r>
        <w:r w:rsidR="00DE1F26" w:rsidRPr="00266291" w:rsidDel="00E13ECD">
          <w:rPr>
            <w:rPrChange w:id="357" w:author="Котлицкий Сергей Андреевич" w:date="2019-10-03T23:04:00Z">
              <w:rPr/>
            </w:rPrChange>
          </w:rPr>
          <w:delText>ение</w:delText>
        </w:r>
        <w:r w:rsidRPr="00266291" w:rsidDel="00E13ECD">
          <w:rPr>
            <w:rPrChange w:id="358" w:author="Котлицкий Сергей Андреевич" w:date="2019-10-03T23:04:00Z">
              <w:rPr/>
            </w:rPrChange>
          </w:rPr>
          <w:delText xml:space="preserve"> стади</w:delText>
        </w:r>
        <w:r w:rsidR="00DE1F26" w:rsidRPr="00266291" w:rsidDel="00E13ECD">
          <w:rPr>
            <w:rPrChange w:id="359" w:author="Котлицкий Сергей Андреевич" w:date="2019-10-03T23:04:00Z">
              <w:rPr/>
            </w:rPrChange>
          </w:rPr>
          <w:delText>й</w:delText>
        </w:r>
        <w:r w:rsidRPr="00266291" w:rsidDel="00E13ECD">
          <w:rPr>
            <w:rPrChange w:id="360" w:author="Котлицкий Сергей Андреевич" w:date="2019-10-03T23:04:00Z">
              <w:rPr/>
            </w:rPrChange>
          </w:rPr>
          <w:delText xml:space="preserve"> разработки по участникам команды таким образом, чтобы осуществлялся намеченный жизненный цикл проекта. Также, необходимо качественно проработать сроки выполнения поставленных задач</w:delText>
        </w:r>
        <w:r w:rsidR="007D794F" w:rsidRPr="00266291" w:rsidDel="00E13ECD">
          <w:rPr>
            <w:rPrChange w:id="361" w:author="Котлицкий Сергей Андреевич" w:date="2019-10-03T23:04:00Z">
              <w:rPr/>
            </w:rPrChange>
          </w:rPr>
          <w:delText xml:space="preserve"> и</w:delText>
        </w:r>
        <w:r w:rsidRPr="00266291" w:rsidDel="00E13ECD">
          <w:rPr>
            <w:rPrChange w:id="362" w:author="Котлицкий Сергей Андреевич" w:date="2019-10-03T23:04:00Z">
              <w:rPr/>
            </w:rPrChange>
          </w:rPr>
          <w:delText xml:space="preserve"> обеспечить разработчиков четко поставленной задачей</w:delText>
        </w:r>
        <w:r w:rsidR="004A3287" w:rsidRPr="00266291" w:rsidDel="00E13ECD">
          <w:rPr>
            <w:rPrChange w:id="363" w:author="Котлицкий Сергей Андреевич" w:date="2019-10-03T23:04:00Z">
              <w:rPr/>
            </w:rPrChange>
          </w:rPr>
          <w:delText>, а также</w:delText>
        </w:r>
        <w:r w:rsidRPr="00266291" w:rsidDel="00E13ECD">
          <w:rPr>
            <w:rPrChange w:id="364" w:author="Котлицкий Сергей Андреевич" w:date="2019-10-03T23:04:00Z">
              <w:rPr/>
            </w:rPrChange>
          </w:rPr>
          <w:delText xml:space="preserve"> необходимыми ресурсами, которые могут обеспечить достоверной и полной информацией по конкретной теме.</w:delText>
        </w:r>
      </w:del>
    </w:p>
    <w:p w14:paraId="7AD00D09" w14:textId="6AEBA4F9" w:rsidR="00BE354C" w:rsidRPr="00266291" w:rsidDel="00E13ECD" w:rsidRDefault="00BE354C">
      <w:pPr>
        <w:pStyle w:val="a"/>
        <w:rPr>
          <w:del w:id="365" w:author="Котлицкий Сергей Андреевич" w:date="2019-10-03T22:55:00Z"/>
          <w:rPrChange w:id="366" w:author="Котлицкий Сергей Андреевич" w:date="2019-10-03T23:04:00Z">
            <w:rPr>
              <w:del w:id="367" w:author="Котлицкий Сергей Андреевич" w:date="2019-10-03T22:55:00Z"/>
            </w:rPr>
          </w:rPrChange>
        </w:rPr>
        <w:pPrChange w:id="368" w:author="Котлицкий Сергей Андреевич" w:date="2019-10-04T20:41:00Z">
          <w:pPr>
            <w:spacing w:line="360" w:lineRule="auto"/>
            <w:ind w:firstLine="720"/>
            <w:jc w:val="both"/>
          </w:pPr>
        </w:pPrChange>
      </w:pPr>
      <w:del w:id="369" w:author="Котлицкий Сергей Андреевич" w:date="2019-10-03T22:55:00Z">
        <w:r w:rsidRPr="00266291" w:rsidDel="00E13ECD">
          <w:rPr>
            <w:rPrChange w:id="370" w:author="Котлицкий Сергей Андреевич" w:date="2019-10-03T23:04:00Z">
              <w:rPr/>
            </w:rPrChange>
          </w:rPr>
          <w:delText>При процессе распределения задач по разработчикам перед руководителем команды возникают следующие сложности: необходимо подробно объяснить каждому программисту поставленную задачу, а также отвечать на вопросы, возникающие в процессе написания кода программы.</w:delText>
        </w:r>
      </w:del>
    </w:p>
    <w:p w14:paraId="1A90FE3E" w14:textId="048E6948" w:rsidR="00BE354C" w:rsidRPr="00266291" w:rsidDel="00E13ECD" w:rsidRDefault="00BE354C">
      <w:pPr>
        <w:pStyle w:val="a"/>
        <w:rPr>
          <w:del w:id="371" w:author="Котлицкий Сергей Андреевич" w:date="2019-10-03T22:55:00Z"/>
          <w:rPrChange w:id="372" w:author="Котлицкий Сергей Андреевич" w:date="2019-10-03T23:04:00Z">
            <w:rPr>
              <w:del w:id="373" w:author="Котлицкий Сергей Андреевич" w:date="2019-10-03T22:55:00Z"/>
            </w:rPr>
          </w:rPrChange>
        </w:rPr>
        <w:pPrChange w:id="374" w:author="Котлицкий Сергей Андреевич" w:date="2019-10-04T20:41:00Z">
          <w:pPr>
            <w:spacing w:line="360" w:lineRule="auto"/>
            <w:ind w:firstLine="720"/>
            <w:jc w:val="both"/>
          </w:pPr>
        </w:pPrChange>
      </w:pPr>
      <w:del w:id="375" w:author="Котлицкий Сергей Андреевич" w:date="2019-10-03T22:55:00Z">
        <w:r w:rsidRPr="00266291" w:rsidDel="00E13ECD">
          <w:rPr>
            <w:rPrChange w:id="376" w:author="Котлицкий Сергей Андреевич" w:date="2019-10-03T23:04:00Z">
              <w:rPr/>
            </w:rPrChange>
          </w:rPr>
          <w:delText xml:space="preserve">При участии в процессе разработки у начинающих разработчиков возникают проблемы с отсутствием опыта командной разработки, в том числе при поиске дополнительной информации в интернете возникает проблема ложности информации из-за большого количества людей, не достаточно компетентных в данной области, в связи с чем снижается скорость разработки ПО. </w:delText>
        </w:r>
      </w:del>
    </w:p>
    <w:p w14:paraId="4776609F" w14:textId="7E93A6E1" w:rsidR="00BE354C" w:rsidRPr="00266291" w:rsidDel="00E13ECD" w:rsidRDefault="00BE354C">
      <w:pPr>
        <w:pStyle w:val="a"/>
        <w:rPr>
          <w:del w:id="377" w:author="Котлицкий Сергей Андреевич" w:date="2019-10-03T22:55:00Z"/>
          <w:rPrChange w:id="378" w:author="Котлицкий Сергей Андреевич" w:date="2019-10-03T23:04:00Z">
            <w:rPr>
              <w:del w:id="379" w:author="Котлицкий Сергей Андреевич" w:date="2019-10-03T22:55:00Z"/>
            </w:rPr>
          </w:rPrChange>
        </w:rPr>
        <w:pPrChange w:id="380" w:author="Котлицкий Сергей Андреевич" w:date="2019-10-04T20:41:00Z">
          <w:pPr>
            <w:spacing w:line="360" w:lineRule="auto"/>
            <w:ind w:firstLine="720"/>
            <w:jc w:val="both"/>
          </w:pPr>
        </w:pPrChange>
      </w:pPr>
      <w:del w:id="381" w:author="Котлицкий Сергей Андреевич" w:date="2019-10-03T22:55:00Z">
        <w:r w:rsidRPr="00266291" w:rsidDel="00E13ECD">
          <w:rPr>
            <w:rPrChange w:id="382" w:author="Котлицкий Сергей Андреевич" w:date="2019-10-03T23:04:00Z">
              <w:rPr/>
            </w:rPrChange>
          </w:rPr>
          <w:delText>В случае участия в проекте удаленных разработчиков возникает проблема взаимодействия между участниками команды, а также обеспечение разработчика необходимой информацией.</w:delText>
        </w:r>
      </w:del>
    </w:p>
    <w:p w14:paraId="23659445" w14:textId="6A791516" w:rsidR="00BE354C" w:rsidRPr="00266291" w:rsidDel="00E13ECD" w:rsidRDefault="00BE354C">
      <w:pPr>
        <w:pStyle w:val="a"/>
        <w:rPr>
          <w:del w:id="383" w:author="Котлицкий Сергей Андреевич" w:date="2019-10-03T22:55:00Z"/>
          <w:rPrChange w:id="384" w:author="Котлицкий Сергей Андреевич" w:date="2019-10-03T23:04:00Z">
            <w:rPr>
              <w:del w:id="385" w:author="Котлицкий Сергей Андреевич" w:date="2019-10-03T22:55:00Z"/>
            </w:rPr>
          </w:rPrChange>
        </w:rPr>
        <w:pPrChange w:id="386" w:author="Котлицкий Сергей Андреевич" w:date="2019-10-04T20:41:00Z">
          <w:pPr>
            <w:spacing w:line="360" w:lineRule="auto"/>
            <w:ind w:firstLine="720"/>
            <w:jc w:val="both"/>
          </w:pPr>
        </w:pPrChange>
      </w:pPr>
      <w:del w:id="387" w:author="Котлицкий Сергей Андреевич" w:date="2019-10-03T22:55:00Z">
        <w:r w:rsidRPr="00266291" w:rsidDel="00E13ECD">
          <w:rPr>
            <w:rPrChange w:id="388" w:author="Котлицкий Сергей Андреевич" w:date="2019-10-03T23:04:00Z">
              <w:rPr/>
            </w:rPrChange>
          </w:rPr>
          <w:delText>Проблемы, описанные выше могут быть решены с помощью разрабатываем</w:delText>
        </w:r>
        <w:r w:rsidR="00EA4F88" w:rsidRPr="00266291" w:rsidDel="00E13ECD">
          <w:rPr>
            <w:rPrChange w:id="389" w:author="Котлицкий Сергей Андреевич" w:date="2019-10-03T23:04:00Z">
              <w:rPr/>
            </w:rPrChange>
          </w:rPr>
          <w:delText>ой</w:delText>
        </w:r>
        <w:r w:rsidRPr="00266291" w:rsidDel="00E13ECD">
          <w:rPr>
            <w:rPrChange w:id="390" w:author="Котлицкий Сергей Андреевич" w:date="2019-10-03T23:04:00Z">
              <w:rPr/>
            </w:rPrChange>
          </w:rPr>
          <w:delText xml:space="preserve"> систем</w:delText>
        </w:r>
        <w:r w:rsidR="00EA4F88" w:rsidRPr="00266291" w:rsidDel="00E13ECD">
          <w:rPr>
            <w:rPrChange w:id="391" w:author="Котлицкий Сергей Андреевич" w:date="2019-10-03T23:04:00Z">
              <w:rPr/>
            </w:rPrChange>
          </w:rPr>
          <w:delText>ы</w:delText>
        </w:r>
        <w:r w:rsidRPr="00266291" w:rsidDel="00E13ECD">
          <w:rPr>
            <w:rPrChange w:id="392" w:author="Котлицкий Сергей Андреевич" w:date="2019-10-03T23:04:00Z">
              <w:rPr/>
            </w:rPrChange>
          </w:rPr>
          <w:delText>:</w:delText>
        </w:r>
      </w:del>
    </w:p>
    <w:p w14:paraId="3C8BBE47" w14:textId="658D9F1C" w:rsidR="000B4124" w:rsidRPr="00266291" w:rsidDel="00E13ECD" w:rsidRDefault="000B4124">
      <w:pPr>
        <w:pStyle w:val="a"/>
        <w:rPr>
          <w:del w:id="393" w:author="Котлицкий Сергей Андреевич" w:date="2019-10-03T22:55:00Z"/>
          <w:rPrChange w:id="394" w:author="Котлицкий Сергей Андреевич" w:date="2019-10-03T23:04:00Z">
            <w:rPr>
              <w:del w:id="395" w:author="Котлицкий Сергей Андреевич" w:date="2019-10-03T22:55:00Z"/>
            </w:rPr>
          </w:rPrChange>
        </w:rPr>
        <w:pPrChange w:id="396" w:author="Котлицкий Сергей Андреевич" w:date="2019-10-04T20:41:00Z">
          <w:pPr>
            <w:spacing w:line="360" w:lineRule="auto"/>
            <w:ind w:firstLine="720"/>
            <w:jc w:val="both"/>
          </w:pPr>
        </w:pPrChange>
      </w:pPr>
      <w:del w:id="397" w:author="Котлицкий Сергей Андреевич" w:date="2019-10-03T22:55:00Z">
        <w:r w:rsidRPr="00266291" w:rsidDel="00E13ECD">
          <w:rPr>
            <w:rPrChange w:id="398" w:author="Котлицкий Сергей Андреевич" w:date="2019-10-03T23:04:00Z">
              <w:rPr/>
            </w:rPrChange>
          </w:rPr>
          <w:delText xml:space="preserve">При создании изначальной структуры </w:delText>
        </w:r>
        <w:r w:rsidR="00A70EAF" w:rsidRPr="00266291" w:rsidDel="00E13ECD">
          <w:rPr>
            <w:rPrChange w:id="399" w:author="Котлицкий Сергей Андреевич" w:date="2019-10-03T23:04:00Z">
              <w:rPr/>
            </w:rPrChange>
          </w:rPr>
          <w:delText xml:space="preserve">списка выполняемых задач присутствует возможность составления ассоциативной карты, которая может быть преобразована в </w:delText>
        </w:r>
        <w:r w:rsidR="00091E04" w:rsidRPr="00266291" w:rsidDel="00E13ECD">
          <w:rPr>
            <w:rPrChange w:id="400" w:author="Котлицкий Сергей Андреевич" w:date="2019-10-03T23:04:00Z">
              <w:rPr/>
            </w:rPrChange>
          </w:rPr>
          <w:delText>доску.</w:delText>
        </w:r>
        <w:r w:rsidR="00A70EAF" w:rsidRPr="00266291" w:rsidDel="00E13ECD">
          <w:rPr>
            <w:rPrChange w:id="401" w:author="Котлицкий Сергей Андреевич" w:date="2019-10-03T23:04:00Z">
              <w:rPr/>
            </w:rPrChange>
          </w:rPr>
          <w:delText xml:space="preserve"> </w:delText>
        </w:r>
      </w:del>
    </w:p>
    <w:p w14:paraId="0AF5F31C" w14:textId="40341D6E" w:rsidR="00BE354C" w:rsidRPr="00266291" w:rsidDel="00E13ECD" w:rsidRDefault="00BE354C">
      <w:pPr>
        <w:pStyle w:val="a"/>
        <w:rPr>
          <w:del w:id="402" w:author="Котлицкий Сергей Андреевич" w:date="2019-10-03T22:55:00Z"/>
          <w:rPrChange w:id="403" w:author="Котлицкий Сергей Андреевич" w:date="2019-10-03T23:04:00Z">
            <w:rPr>
              <w:del w:id="404" w:author="Котлицкий Сергей Андреевич" w:date="2019-10-03T22:55:00Z"/>
            </w:rPr>
          </w:rPrChange>
        </w:rPr>
        <w:pPrChange w:id="405" w:author="Котлицкий Сергей Андреевич" w:date="2019-10-04T20:41:00Z">
          <w:pPr>
            <w:spacing w:line="360" w:lineRule="auto"/>
            <w:ind w:firstLine="720"/>
            <w:jc w:val="both"/>
          </w:pPr>
        </w:pPrChange>
      </w:pPr>
      <w:del w:id="406" w:author="Котлицкий Сергей Андреевич" w:date="2019-10-03T22:55:00Z">
        <w:r w:rsidRPr="00266291" w:rsidDel="00E13ECD">
          <w:rPr>
            <w:rPrChange w:id="407" w:author="Котлицкий Сергей Андреевич" w:date="2019-10-03T23:04:00Z">
              <w:rPr/>
            </w:rPrChange>
          </w:rPr>
          <w:delText xml:space="preserve">При создании </w:delText>
        </w:r>
        <w:r w:rsidR="00091E04" w:rsidRPr="00266291" w:rsidDel="00E13ECD">
          <w:rPr>
            <w:rPrChange w:id="408" w:author="Котлицкий Сергей Андреевич" w:date="2019-10-03T23:04:00Z">
              <w:rPr/>
            </w:rPrChange>
          </w:rPr>
          <w:delText>доски (проекта)</w:delText>
        </w:r>
        <w:r w:rsidRPr="00266291" w:rsidDel="00E13ECD">
          <w:rPr>
            <w:rPrChange w:id="409" w:author="Котлицкий Сергей Андреевич" w:date="2019-10-03T23:04:00Z">
              <w:rPr/>
            </w:rPrChange>
          </w:rPr>
          <w:delText xml:space="preserve"> есть возможность создать колонки (группы задач), а в колонках – создать карточки, в которых описывается конкретная задача.</w:delText>
        </w:r>
      </w:del>
    </w:p>
    <w:p w14:paraId="187C3D0F" w14:textId="56887BD7" w:rsidR="00BE354C" w:rsidRPr="00266291" w:rsidDel="00E13ECD" w:rsidRDefault="00BE354C">
      <w:pPr>
        <w:pStyle w:val="a"/>
        <w:rPr>
          <w:del w:id="410" w:author="Котлицкий Сергей Андреевич" w:date="2019-10-03T22:55:00Z"/>
          <w:rPrChange w:id="411" w:author="Котлицкий Сергей Андреевич" w:date="2019-10-03T23:04:00Z">
            <w:rPr>
              <w:del w:id="412" w:author="Котлицкий Сергей Андреевич" w:date="2019-10-03T22:55:00Z"/>
            </w:rPr>
          </w:rPrChange>
        </w:rPr>
        <w:pPrChange w:id="413" w:author="Котлицкий Сергей Андреевич" w:date="2019-10-04T20:41:00Z">
          <w:pPr>
            <w:spacing w:line="360" w:lineRule="auto"/>
            <w:ind w:firstLine="720"/>
            <w:jc w:val="both"/>
          </w:pPr>
        </w:pPrChange>
      </w:pPr>
      <w:del w:id="414" w:author="Котлицкий Сергей Андреевич" w:date="2019-10-03T22:55:00Z">
        <w:r w:rsidRPr="00266291" w:rsidDel="00E13ECD">
          <w:rPr>
            <w:rPrChange w:id="415" w:author="Котлицкий Сергей Андреевич" w:date="2019-10-03T23:04:00Z">
              <w:rPr/>
            </w:rPrChange>
          </w:rPr>
          <w:delText>Создание колонок и карточек решает проблемы распределения задач, а также сложности передачи информации о проекте удаленным разработчикам.</w:delText>
        </w:r>
      </w:del>
    </w:p>
    <w:p w14:paraId="713F31A7" w14:textId="24C2ED71" w:rsidR="00BE354C" w:rsidRPr="00266291" w:rsidDel="00E13ECD" w:rsidRDefault="00BE354C">
      <w:pPr>
        <w:pStyle w:val="a"/>
        <w:rPr>
          <w:del w:id="416" w:author="Котлицкий Сергей Андреевич" w:date="2019-10-03T22:55:00Z"/>
          <w:rPrChange w:id="417" w:author="Котлицкий Сергей Андреевич" w:date="2019-10-03T23:04:00Z">
            <w:rPr>
              <w:del w:id="418" w:author="Котлицкий Сергей Андреевич" w:date="2019-10-03T22:55:00Z"/>
            </w:rPr>
          </w:rPrChange>
        </w:rPr>
        <w:pPrChange w:id="419" w:author="Котлицкий Сергей Андреевич" w:date="2019-10-04T20:41:00Z">
          <w:pPr>
            <w:spacing w:line="360" w:lineRule="auto"/>
            <w:ind w:firstLine="720"/>
            <w:jc w:val="both"/>
          </w:pPr>
        </w:pPrChange>
      </w:pPr>
      <w:del w:id="420" w:author="Котлицкий Сергей Андреевич" w:date="2019-10-03T22:55:00Z">
        <w:r w:rsidRPr="00266291" w:rsidDel="00E13ECD">
          <w:rPr>
            <w:rPrChange w:id="421" w:author="Котлицкий Сергей Андреевич" w:date="2019-10-03T23:04:00Z">
              <w:rPr/>
            </w:rPrChange>
          </w:rPr>
          <w:delText xml:space="preserve">Описание карточки содержит следующие части: </w:delText>
        </w:r>
      </w:del>
    </w:p>
    <w:p w14:paraId="2060BF44" w14:textId="6BDB3283" w:rsidR="00BE354C" w:rsidRPr="00266291" w:rsidDel="00E13ECD" w:rsidRDefault="00BE354C">
      <w:pPr>
        <w:pStyle w:val="a"/>
        <w:rPr>
          <w:del w:id="422" w:author="Котлицкий Сергей Андреевич" w:date="2019-10-03T22:55:00Z"/>
          <w:rPrChange w:id="423" w:author="Котлицкий Сергей Андреевич" w:date="2019-10-03T23:04:00Z">
            <w:rPr>
              <w:del w:id="424" w:author="Котлицкий Сергей Андреевич" w:date="2019-10-03T22:55:00Z"/>
            </w:rPr>
          </w:rPrChange>
        </w:rPr>
        <w:pPrChange w:id="425" w:author="Котлицкий Сергей Андреевич" w:date="2019-10-04T20:41:00Z">
          <w:pPr>
            <w:pStyle w:val="ListParagraph"/>
            <w:numPr>
              <w:numId w:val="9"/>
            </w:numPr>
            <w:spacing w:line="360" w:lineRule="auto"/>
            <w:ind w:left="1447" w:hanging="360"/>
            <w:jc w:val="both"/>
          </w:pPr>
        </w:pPrChange>
      </w:pPr>
      <w:del w:id="426" w:author="Котлицкий Сергей Андреевич" w:date="2019-10-03T22:55:00Z">
        <w:r w:rsidRPr="00266291" w:rsidDel="00E13ECD">
          <w:rPr>
            <w:rPrChange w:id="427" w:author="Котлицкий Сергей Андреевич" w:date="2019-10-03T23:04:00Z">
              <w:rPr/>
            </w:rPrChange>
          </w:rPr>
          <w:delText>Блок с описанием поставленных задач (решает проблемы, связанные с дополнительной информацией для разработчиков);</w:delText>
        </w:r>
      </w:del>
    </w:p>
    <w:p w14:paraId="3A966740" w14:textId="1DD0896E" w:rsidR="00BE354C" w:rsidRPr="00266291" w:rsidDel="00E13ECD" w:rsidRDefault="00BE354C">
      <w:pPr>
        <w:pStyle w:val="a"/>
        <w:rPr>
          <w:del w:id="428" w:author="Котлицкий Сергей Андреевич" w:date="2019-10-03T22:55:00Z"/>
          <w:rPrChange w:id="429" w:author="Котлицкий Сергей Андреевич" w:date="2019-10-03T23:04:00Z">
            <w:rPr>
              <w:del w:id="430" w:author="Котлицкий Сергей Андреевич" w:date="2019-10-03T22:55:00Z"/>
            </w:rPr>
          </w:rPrChange>
        </w:rPr>
        <w:pPrChange w:id="431" w:author="Котлицкий Сергей Андреевич" w:date="2019-10-04T20:41:00Z">
          <w:pPr>
            <w:pStyle w:val="ListParagraph"/>
            <w:numPr>
              <w:numId w:val="9"/>
            </w:numPr>
            <w:spacing w:line="360" w:lineRule="auto"/>
            <w:ind w:left="1447" w:hanging="360"/>
            <w:jc w:val="both"/>
          </w:pPr>
        </w:pPrChange>
      </w:pPr>
      <w:del w:id="432" w:author="Котлицкий Сергей Андреевич" w:date="2019-10-03T22:55:00Z">
        <w:r w:rsidRPr="00266291" w:rsidDel="00E13ECD">
          <w:rPr>
            <w:rPrChange w:id="433" w:author="Котлицкий Сергей Андреевич" w:date="2019-10-03T23:04:00Z">
              <w:rPr/>
            </w:rPrChange>
          </w:rPr>
          <w:delText>Чек-лист для задач;</w:delText>
        </w:r>
      </w:del>
    </w:p>
    <w:p w14:paraId="3703CA08" w14:textId="5E10E42D" w:rsidR="00BE354C" w:rsidRPr="00266291" w:rsidDel="00E13ECD" w:rsidRDefault="00BE354C">
      <w:pPr>
        <w:pStyle w:val="a"/>
        <w:rPr>
          <w:del w:id="434" w:author="Котлицкий Сергей Андреевич" w:date="2019-10-03T22:55:00Z"/>
          <w:rPrChange w:id="435" w:author="Котлицкий Сергей Андреевич" w:date="2019-10-03T23:04:00Z">
            <w:rPr>
              <w:del w:id="436" w:author="Котлицкий Сергей Андреевич" w:date="2019-10-03T22:55:00Z"/>
            </w:rPr>
          </w:rPrChange>
        </w:rPr>
        <w:pPrChange w:id="437" w:author="Котлицкий Сергей Андреевич" w:date="2019-10-04T20:41:00Z">
          <w:pPr>
            <w:pStyle w:val="ListParagraph"/>
            <w:numPr>
              <w:numId w:val="9"/>
            </w:numPr>
            <w:spacing w:line="360" w:lineRule="auto"/>
            <w:ind w:left="1447" w:hanging="360"/>
            <w:jc w:val="both"/>
          </w:pPr>
        </w:pPrChange>
      </w:pPr>
      <w:del w:id="438" w:author="Котлицкий Сергей Андреевич" w:date="2019-10-03T22:55:00Z">
        <w:r w:rsidRPr="00266291" w:rsidDel="00E13ECD">
          <w:rPr>
            <w:rPrChange w:id="439" w:author="Котлицкий Сергей Андреевич" w:date="2019-10-03T23:04:00Z">
              <w:rPr/>
            </w:rPrChange>
          </w:rPr>
          <w:delText>Срок выполнения данной карточки (решает сложности, связанные с контролем сроков выполнения задач);</w:delText>
        </w:r>
      </w:del>
    </w:p>
    <w:p w14:paraId="276A6F32" w14:textId="59A31287" w:rsidR="00BE354C" w:rsidRPr="00266291" w:rsidDel="00E13ECD" w:rsidRDefault="00BE354C">
      <w:pPr>
        <w:pStyle w:val="a"/>
        <w:rPr>
          <w:del w:id="440" w:author="Котлицкий Сергей Андреевич" w:date="2019-10-03T22:55:00Z"/>
          <w:rPrChange w:id="441" w:author="Котлицкий Сергей Андреевич" w:date="2019-10-03T23:04:00Z">
            <w:rPr>
              <w:del w:id="442" w:author="Котлицкий Сергей Андреевич" w:date="2019-10-03T22:55:00Z"/>
            </w:rPr>
          </w:rPrChange>
        </w:rPr>
        <w:pPrChange w:id="443" w:author="Котлицкий Сергей Андреевич" w:date="2019-10-04T20:41:00Z">
          <w:pPr>
            <w:pStyle w:val="ListParagraph"/>
            <w:numPr>
              <w:numId w:val="9"/>
            </w:numPr>
            <w:spacing w:line="360" w:lineRule="auto"/>
            <w:ind w:left="1447" w:hanging="360"/>
            <w:jc w:val="both"/>
          </w:pPr>
        </w:pPrChange>
      </w:pPr>
      <w:del w:id="444" w:author="Котлицкий Сергей Андреевич" w:date="2019-10-03T22:55:00Z">
        <w:r w:rsidRPr="00266291" w:rsidDel="00E13ECD">
          <w:rPr>
            <w:rPrChange w:id="445" w:author="Котлицкий Сергей Андреевич" w:date="2019-10-03T23:04:00Z">
              <w:rPr/>
            </w:rPrChange>
          </w:rPr>
          <w:delText>Люди, прикрепленные к карточке (решает проблемы с командной разработкой);</w:delText>
        </w:r>
      </w:del>
    </w:p>
    <w:p w14:paraId="3938A649" w14:textId="1724203C" w:rsidR="00BE354C" w:rsidRPr="00266291" w:rsidDel="00E13ECD" w:rsidRDefault="00BE354C">
      <w:pPr>
        <w:pStyle w:val="a"/>
        <w:rPr>
          <w:del w:id="446" w:author="Котлицкий Сергей Андреевич" w:date="2019-10-03T22:55:00Z"/>
          <w:rPrChange w:id="447" w:author="Котлицкий Сергей Андреевич" w:date="2019-10-03T23:04:00Z">
            <w:rPr>
              <w:del w:id="448" w:author="Котлицкий Сергей Андреевич" w:date="2019-10-03T22:55:00Z"/>
            </w:rPr>
          </w:rPrChange>
        </w:rPr>
        <w:pPrChange w:id="449" w:author="Котлицкий Сергей Андреевич" w:date="2019-10-04T20:41:00Z">
          <w:pPr>
            <w:pStyle w:val="ListParagraph"/>
            <w:numPr>
              <w:numId w:val="9"/>
            </w:numPr>
            <w:spacing w:line="360" w:lineRule="auto"/>
            <w:ind w:left="1447" w:hanging="360"/>
            <w:jc w:val="both"/>
          </w:pPr>
        </w:pPrChange>
      </w:pPr>
      <w:del w:id="450" w:author="Котлицкий Сергей Андреевич" w:date="2019-10-03T22:55:00Z">
        <w:r w:rsidRPr="00266291" w:rsidDel="00E13ECD">
          <w:rPr>
            <w:rPrChange w:id="451" w:author="Котлицкий Сергей Андреевич" w:date="2019-10-03T23:04:00Z">
              <w:rPr/>
            </w:rPrChange>
          </w:rPr>
          <w:delText>Блок с вложениями (решает проблему поиска корректной информации);</w:delText>
        </w:r>
      </w:del>
    </w:p>
    <w:p w14:paraId="4D4FFF2F" w14:textId="643299F5" w:rsidR="00BE354C" w:rsidRPr="00266291" w:rsidDel="00E13ECD" w:rsidRDefault="00BE354C">
      <w:pPr>
        <w:pStyle w:val="a"/>
        <w:rPr>
          <w:del w:id="452" w:author="Котлицкий Сергей Андреевич" w:date="2019-10-03T22:55:00Z"/>
          <w:rPrChange w:id="453" w:author="Котлицкий Сергей Андреевич" w:date="2019-10-03T23:04:00Z">
            <w:rPr>
              <w:del w:id="454" w:author="Котлицкий Сергей Андреевич" w:date="2019-10-03T22:55:00Z"/>
            </w:rPr>
          </w:rPrChange>
        </w:rPr>
        <w:pPrChange w:id="455" w:author="Котлицкий Сергей Андреевич" w:date="2019-10-04T20:41:00Z">
          <w:pPr>
            <w:pStyle w:val="ListParagraph"/>
            <w:numPr>
              <w:numId w:val="9"/>
            </w:numPr>
            <w:spacing w:line="360" w:lineRule="auto"/>
            <w:ind w:left="1447" w:hanging="360"/>
            <w:jc w:val="both"/>
          </w:pPr>
        </w:pPrChange>
      </w:pPr>
      <w:del w:id="456" w:author="Котлицкий Сергей Андреевич" w:date="2019-10-03T22:55:00Z">
        <w:r w:rsidRPr="00266291" w:rsidDel="00E13ECD">
          <w:rPr>
            <w:rPrChange w:id="457" w:author="Котлицкий Сергей Андреевич" w:date="2019-10-03T23:04:00Z">
              <w:rPr/>
            </w:rPrChange>
          </w:rPr>
          <w:delText>Блок с комментариями (решает проблему уточнения задач руководителем команды);</w:delText>
        </w:r>
      </w:del>
    </w:p>
    <w:p w14:paraId="10FD7E8D" w14:textId="08309A1D" w:rsidR="00BE354C" w:rsidRPr="00266291" w:rsidDel="00E13ECD" w:rsidRDefault="00BE354C">
      <w:pPr>
        <w:pStyle w:val="a"/>
        <w:rPr>
          <w:del w:id="458" w:author="Котлицкий Сергей Андреевич" w:date="2019-10-03T22:55:00Z"/>
          <w:rPrChange w:id="459" w:author="Котлицкий Сергей Андреевич" w:date="2019-10-03T23:04:00Z">
            <w:rPr>
              <w:del w:id="460" w:author="Котлицкий Сергей Андреевич" w:date="2019-10-03T22:55:00Z"/>
            </w:rPr>
          </w:rPrChange>
        </w:rPr>
        <w:pPrChange w:id="461" w:author="Котлицкий Сергей Андреевич" w:date="2019-10-04T20:41:00Z">
          <w:pPr>
            <w:spacing w:line="360" w:lineRule="auto"/>
            <w:ind w:firstLine="720"/>
            <w:jc w:val="both"/>
          </w:pPr>
        </w:pPrChange>
      </w:pPr>
      <w:del w:id="462" w:author="Котлицкий Сергей Андреевич" w:date="2019-10-03T21:12:00Z">
        <w:r w:rsidRPr="00266291" w:rsidDel="00E10407">
          <w:rPr>
            <w:rPrChange w:id="463" w:author="Котлицкий Сергей Андреевич" w:date="2019-10-03T23:04:00Z">
              <w:rPr/>
            </w:rPrChange>
          </w:rPr>
          <w:delText>Также</w:delText>
        </w:r>
      </w:del>
      <w:del w:id="464" w:author="Котлицкий Сергей Андреевич" w:date="2019-10-03T22:55:00Z">
        <w:r w:rsidRPr="00266291" w:rsidDel="00E13ECD">
          <w:rPr>
            <w:rPrChange w:id="465" w:author="Котлицкий Сергей Андреевич" w:date="2019-10-03T23:04:00Z">
              <w:rPr/>
            </w:rPrChange>
          </w:rPr>
          <w:delText xml:space="preserve">, доступно добавление к карточкам меток, дифференцирующих карточки по типу задачи. </w:delText>
        </w:r>
      </w:del>
    </w:p>
    <w:p w14:paraId="4420B556" w14:textId="77777777" w:rsidR="003B5195" w:rsidRPr="00266291" w:rsidDel="00E13ECD" w:rsidRDefault="003B5195">
      <w:pPr>
        <w:pStyle w:val="a"/>
        <w:rPr>
          <w:del w:id="466" w:author="Котлицкий Сергей Андреевич" w:date="2019-10-03T22:55:00Z"/>
          <w:bCs/>
          <w:caps/>
          <w:rPrChange w:id="467" w:author="Котлицкий Сергей Андреевич" w:date="2019-10-03T23:04:00Z">
            <w:rPr>
              <w:del w:id="468" w:author="Котлицкий Сергей Андреевич" w:date="2019-10-03T22:55:00Z"/>
              <w:bCs/>
              <w:caps/>
              <w:sz w:val="32"/>
              <w:szCs w:val="32"/>
            </w:rPr>
          </w:rPrChange>
        </w:rPr>
        <w:pPrChange w:id="469" w:author="Котлицкий Сергей Андреевич" w:date="2019-10-04T20:41:00Z">
          <w:pPr>
            <w:spacing w:after="160" w:line="259" w:lineRule="auto"/>
          </w:pPr>
        </w:pPrChange>
      </w:pPr>
      <w:del w:id="470" w:author="Котлицкий Сергей Андреевич" w:date="2019-10-03T22:55:00Z">
        <w:r w:rsidRPr="00266291" w:rsidDel="00E13ECD">
          <w:rPr>
            <w:bCs/>
            <w:caps/>
            <w:rPrChange w:id="471" w:author="Котлицкий Сергей Андреевич" w:date="2019-10-03T23:04:00Z">
              <w:rPr>
                <w:bCs/>
                <w:caps/>
                <w:sz w:val="32"/>
                <w:szCs w:val="32"/>
              </w:rPr>
            </w:rPrChange>
          </w:rPr>
          <w:br w:type="page"/>
        </w:r>
      </w:del>
    </w:p>
    <w:p w14:paraId="71F73E75" w14:textId="25FC3E77" w:rsidR="00B71785" w:rsidRPr="005C4A97" w:rsidDel="008B74B2" w:rsidRDefault="00266291">
      <w:pPr>
        <w:pStyle w:val="a"/>
        <w:rPr>
          <w:del w:id="472" w:author="Котлицкий Сергей Андреевич" w:date="2019-10-03T23:05:00Z"/>
          <w:caps/>
          <w:sz w:val="32"/>
          <w:szCs w:val="32"/>
          <w:rPrChange w:id="473" w:author="Котлицкий Сергей Андреевич" w:date="2019-10-04T20:40:00Z">
            <w:rPr>
              <w:del w:id="474" w:author="Котлицкий Сергей Андреевич" w:date="2019-10-03T23:05:00Z"/>
              <w:bCs/>
              <w:caps/>
              <w:sz w:val="32"/>
              <w:szCs w:val="32"/>
            </w:rPr>
          </w:rPrChange>
        </w:rPr>
        <w:pPrChange w:id="475" w:author="Котлицкий Сергей Андреевич" w:date="2019-10-04T20:41:00Z">
          <w:pPr>
            <w:spacing w:before="240" w:after="240"/>
            <w:jc w:val="center"/>
          </w:pPr>
        </w:pPrChange>
      </w:pPr>
      <w:del w:id="476" w:author="Котлицкий Сергей Андреевич" w:date="2019-10-04T20:40:00Z">
        <w:r w:rsidRPr="005C4A97" w:rsidDel="005C4A97">
          <w:rPr>
            <w:sz w:val="32"/>
            <w:szCs w:val="32"/>
            <w:rPrChange w:id="477" w:author="Котлицкий Сергей Андреевич" w:date="2019-10-04T20:40:00Z">
              <w:rPr/>
            </w:rPrChange>
          </w:rPr>
          <w:delText>Выбор</w:delText>
        </w:r>
        <w:r w:rsidR="00B71785" w:rsidRPr="005C4A97" w:rsidDel="005C4A97">
          <w:rPr>
            <w:caps/>
            <w:sz w:val="32"/>
            <w:szCs w:val="32"/>
            <w:rPrChange w:id="478" w:author="Котлицкий Сергей Андреевич" w:date="2019-10-04T20:40:00Z">
              <w:rPr>
                <w:bCs/>
                <w:caps/>
                <w:sz w:val="32"/>
                <w:szCs w:val="32"/>
              </w:rPr>
            </w:rPrChange>
          </w:rPr>
          <w:delText xml:space="preserve"> </w:delText>
        </w:r>
        <w:r w:rsidRPr="005C4A97" w:rsidDel="005C4A97">
          <w:rPr>
            <w:sz w:val="32"/>
            <w:szCs w:val="32"/>
            <w:rPrChange w:id="479" w:author="Котлицкий Сергей Андреевич" w:date="2019-10-04T20:40:00Z">
              <w:rPr/>
            </w:rPrChange>
          </w:rPr>
          <w:delText>модели</w:delText>
        </w:r>
        <w:r w:rsidR="00B71785" w:rsidRPr="005C4A97" w:rsidDel="005C4A97">
          <w:rPr>
            <w:caps/>
            <w:sz w:val="32"/>
            <w:szCs w:val="32"/>
            <w:rPrChange w:id="480" w:author="Котлицкий Сергей Андреевич" w:date="2019-10-04T20:40:00Z">
              <w:rPr>
                <w:bCs/>
                <w:caps/>
                <w:sz w:val="32"/>
                <w:szCs w:val="32"/>
              </w:rPr>
            </w:rPrChange>
          </w:rPr>
          <w:delText xml:space="preserve"> </w:delText>
        </w:r>
        <w:r w:rsidRPr="005C4A97" w:rsidDel="005C4A97">
          <w:rPr>
            <w:sz w:val="32"/>
            <w:szCs w:val="32"/>
            <w:rPrChange w:id="481" w:author="Котлицкий Сергей Андреевич" w:date="2019-10-04T20:40:00Z">
              <w:rPr/>
            </w:rPrChange>
          </w:rPr>
          <w:delText>жизненного</w:delText>
        </w:r>
        <w:r w:rsidR="00B71785" w:rsidRPr="005C4A97" w:rsidDel="005C4A97">
          <w:rPr>
            <w:caps/>
            <w:sz w:val="32"/>
            <w:szCs w:val="32"/>
            <w:rPrChange w:id="482" w:author="Котлицкий Сергей Андреевич" w:date="2019-10-04T20:40:00Z">
              <w:rPr>
                <w:bCs/>
                <w:caps/>
                <w:sz w:val="32"/>
                <w:szCs w:val="32"/>
              </w:rPr>
            </w:rPrChange>
          </w:rPr>
          <w:delText xml:space="preserve"> </w:delText>
        </w:r>
        <w:r w:rsidRPr="005C4A97" w:rsidDel="005C4A97">
          <w:rPr>
            <w:sz w:val="32"/>
            <w:szCs w:val="32"/>
            <w:rPrChange w:id="483" w:author="Котлицкий Сергей Андреевич" w:date="2019-10-04T20:40:00Z">
              <w:rPr/>
            </w:rPrChange>
          </w:rPr>
          <w:delText>цикла</w:delText>
        </w:r>
      </w:del>
    </w:p>
    <w:p w14:paraId="0818B67C" w14:textId="58F52183" w:rsidR="009D4E0F" w:rsidRPr="005C4A97" w:rsidDel="005C4A97" w:rsidRDefault="009D4E0F">
      <w:pPr>
        <w:pStyle w:val="a"/>
        <w:rPr>
          <w:del w:id="484" w:author="Котлицкий Сергей Андреевич" w:date="2019-10-04T20:40:00Z"/>
          <w:sz w:val="32"/>
          <w:szCs w:val="32"/>
          <w:rPrChange w:id="485" w:author="Котлицкий Сергей Андреевич" w:date="2019-10-04T20:40:00Z">
            <w:rPr>
              <w:del w:id="486" w:author="Котлицкий Сергей Андреевич" w:date="2019-10-04T20:40:00Z"/>
            </w:rPr>
          </w:rPrChange>
        </w:rPr>
        <w:pPrChange w:id="487" w:author="Котлицкий Сергей Андреевич" w:date="2019-10-04T20:41:00Z">
          <w:pPr>
            <w:spacing w:line="360" w:lineRule="auto"/>
          </w:pPr>
        </w:pPrChange>
      </w:pPr>
    </w:p>
    <w:p w14:paraId="371D694C" w14:textId="02234D17" w:rsidR="009D4E0F" w:rsidRPr="005C4A97" w:rsidDel="005C4A97" w:rsidRDefault="009D4E0F">
      <w:pPr>
        <w:pStyle w:val="a"/>
        <w:rPr>
          <w:del w:id="488" w:author="Котлицкий Сергей Андреевич" w:date="2019-10-04T20:40:00Z"/>
          <w:sz w:val="32"/>
          <w:szCs w:val="32"/>
          <w:rPrChange w:id="489" w:author="Котлицкий Сергей Андреевич" w:date="2019-10-04T20:40:00Z">
            <w:rPr>
              <w:del w:id="490" w:author="Котлицкий Сергей Андреевич" w:date="2019-10-04T20:40:00Z"/>
            </w:rPr>
          </w:rPrChange>
        </w:rPr>
        <w:pPrChange w:id="491" w:author="Котлицкий Сергей Андреевич" w:date="2019-10-04T20:41:00Z">
          <w:pPr>
            <w:spacing w:line="360" w:lineRule="auto"/>
            <w:ind w:firstLine="708"/>
          </w:pPr>
        </w:pPrChange>
      </w:pPr>
      <w:del w:id="492" w:author="Котлицкий Сергей Андреевич" w:date="2019-10-04T20:40:00Z">
        <w:r w:rsidRPr="005C4A97" w:rsidDel="005C4A97">
          <w:rPr>
            <w:sz w:val="32"/>
            <w:szCs w:val="32"/>
            <w:rPrChange w:id="493" w:author="Котлицкий Сергей Андреевич" w:date="2019-10-04T20:40:00Z">
              <w:rPr/>
            </w:rPrChange>
          </w:rPr>
          <w:delText>При выборе модели жизненного цикла программного обеспечения</w:delText>
        </w:r>
      </w:del>
      <w:del w:id="494" w:author="Котлицкий Сергей Андреевич" w:date="2019-10-03T21:11:00Z">
        <w:r w:rsidRPr="005C4A97" w:rsidDel="00E10407">
          <w:rPr>
            <w:sz w:val="32"/>
            <w:szCs w:val="32"/>
            <w:rPrChange w:id="495" w:author="Котлицкий Сергей Андреевич" w:date="2019-10-04T20:40:00Z">
              <w:rPr/>
            </w:rPrChange>
          </w:rPr>
          <w:delText>,</w:delText>
        </w:r>
      </w:del>
      <w:del w:id="496" w:author="Котлицкий Сергей Андреевич" w:date="2019-10-04T20:40:00Z">
        <w:r w:rsidRPr="005C4A97" w:rsidDel="005C4A97">
          <w:rPr>
            <w:sz w:val="32"/>
            <w:szCs w:val="32"/>
            <w:rPrChange w:id="497" w:author="Котлицкий Сергей Андреевич" w:date="2019-10-04T20:40:00Z">
              <w:rPr/>
            </w:rPrChange>
          </w:rPr>
          <w:delText xml:space="preserve"> подразумевается, что при разработке проекта есть команда, состоящая из следующих лиц:</w:delText>
        </w:r>
      </w:del>
    </w:p>
    <w:p w14:paraId="7E5D4F90" w14:textId="0515EEB2" w:rsidR="009D4E0F" w:rsidRPr="005C4A97" w:rsidDel="005C4A97" w:rsidRDefault="009D4E0F">
      <w:pPr>
        <w:pStyle w:val="a"/>
        <w:rPr>
          <w:del w:id="498" w:author="Котлицкий Сергей Андреевич" w:date="2019-10-04T20:40:00Z"/>
          <w:sz w:val="32"/>
          <w:szCs w:val="32"/>
          <w:rPrChange w:id="499" w:author="Котлицкий Сергей Андреевич" w:date="2019-10-04T20:40:00Z">
            <w:rPr>
              <w:del w:id="500" w:author="Котлицкий Сергей Андреевич" w:date="2019-10-04T20:40:00Z"/>
            </w:rPr>
          </w:rPrChange>
        </w:rPr>
        <w:pPrChange w:id="501" w:author="Котлицкий Сергей Андреевич" w:date="2019-10-04T20:41:00Z">
          <w:pPr>
            <w:pStyle w:val="ListParagraph"/>
            <w:numPr>
              <w:numId w:val="6"/>
            </w:numPr>
            <w:spacing w:line="360" w:lineRule="auto"/>
            <w:ind w:hanging="360"/>
          </w:pPr>
        </w:pPrChange>
      </w:pPr>
      <w:del w:id="502" w:author="Котлицкий Сергей Андреевич" w:date="2019-10-04T20:40:00Z">
        <w:r w:rsidRPr="005C4A97" w:rsidDel="005C4A97">
          <w:rPr>
            <w:sz w:val="32"/>
            <w:szCs w:val="32"/>
            <w:rPrChange w:id="503" w:author="Котлицкий Сергей Андреевич" w:date="2019-10-04T20:40:00Z">
              <w:rPr/>
            </w:rPrChange>
          </w:rPr>
          <w:delText>Менеджер проекта.</w:delText>
        </w:r>
      </w:del>
    </w:p>
    <w:p w14:paraId="5CC2480A" w14:textId="130683D0" w:rsidR="009D4E0F" w:rsidRPr="005C4A97" w:rsidDel="005C4A97" w:rsidRDefault="009D4E0F">
      <w:pPr>
        <w:pStyle w:val="a"/>
        <w:rPr>
          <w:del w:id="504" w:author="Котлицкий Сергей Андреевич" w:date="2019-10-04T20:40:00Z"/>
          <w:sz w:val="32"/>
          <w:szCs w:val="32"/>
          <w:rPrChange w:id="505" w:author="Котлицкий Сергей Андреевич" w:date="2019-10-04T20:40:00Z">
            <w:rPr>
              <w:del w:id="506" w:author="Котлицкий Сергей Андреевич" w:date="2019-10-04T20:40:00Z"/>
            </w:rPr>
          </w:rPrChange>
        </w:rPr>
        <w:pPrChange w:id="507" w:author="Котлицкий Сергей Андреевич" w:date="2019-10-04T20:41:00Z">
          <w:pPr>
            <w:pStyle w:val="ListParagraph"/>
            <w:numPr>
              <w:numId w:val="6"/>
            </w:numPr>
            <w:spacing w:line="360" w:lineRule="auto"/>
            <w:ind w:hanging="360"/>
          </w:pPr>
        </w:pPrChange>
      </w:pPr>
      <w:del w:id="508" w:author="Котлицкий Сергей Андреевич" w:date="2019-10-04T20:40:00Z">
        <w:r w:rsidRPr="005C4A97" w:rsidDel="005C4A97">
          <w:rPr>
            <w:sz w:val="32"/>
            <w:szCs w:val="32"/>
            <w:rPrChange w:id="509" w:author="Котлицкий Сергей Андреевич" w:date="2019-10-04T20:40:00Z">
              <w:rPr/>
            </w:rPrChange>
          </w:rPr>
          <w:delText>Проектировщик подсистем.</w:delText>
        </w:r>
      </w:del>
    </w:p>
    <w:p w14:paraId="245283DF" w14:textId="787094DD" w:rsidR="009D4E0F" w:rsidRPr="005C4A97" w:rsidDel="005C4A97" w:rsidRDefault="009D4E0F">
      <w:pPr>
        <w:pStyle w:val="a"/>
        <w:rPr>
          <w:del w:id="510" w:author="Котлицкий Сергей Андреевич" w:date="2019-10-04T20:40:00Z"/>
          <w:sz w:val="32"/>
          <w:szCs w:val="32"/>
          <w:rPrChange w:id="511" w:author="Котлицкий Сергей Андреевич" w:date="2019-10-04T20:40:00Z">
            <w:rPr>
              <w:del w:id="512" w:author="Котлицкий Сергей Андреевич" w:date="2019-10-04T20:40:00Z"/>
            </w:rPr>
          </w:rPrChange>
        </w:rPr>
        <w:pPrChange w:id="513" w:author="Котлицкий Сергей Андреевич" w:date="2019-10-04T20:41:00Z">
          <w:pPr>
            <w:pStyle w:val="ListParagraph"/>
            <w:numPr>
              <w:numId w:val="6"/>
            </w:numPr>
            <w:spacing w:line="360" w:lineRule="auto"/>
            <w:ind w:hanging="360"/>
          </w:pPr>
        </w:pPrChange>
      </w:pPr>
      <w:del w:id="514" w:author="Котлицкий Сергей Андреевич" w:date="2019-10-04T20:40:00Z">
        <w:r w:rsidRPr="005C4A97" w:rsidDel="005C4A97">
          <w:rPr>
            <w:sz w:val="32"/>
            <w:szCs w:val="32"/>
            <w:rPrChange w:id="515" w:author="Котлицкий Сергей Андреевич" w:date="2019-10-04T20:40:00Z">
              <w:rPr/>
            </w:rPrChange>
          </w:rPr>
          <w:delText>Разработчики.</w:delText>
        </w:r>
      </w:del>
    </w:p>
    <w:p w14:paraId="0C99CC7E" w14:textId="6ABDC105" w:rsidR="009D4E0F" w:rsidRPr="005C4A97" w:rsidDel="005C4A97" w:rsidRDefault="009D4E0F">
      <w:pPr>
        <w:pStyle w:val="a"/>
        <w:rPr>
          <w:del w:id="516" w:author="Котлицкий Сергей Андреевич" w:date="2019-10-04T20:40:00Z"/>
          <w:sz w:val="32"/>
          <w:szCs w:val="32"/>
          <w:rPrChange w:id="517" w:author="Котлицкий Сергей Андреевич" w:date="2019-10-04T20:40:00Z">
            <w:rPr>
              <w:del w:id="518" w:author="Котлицкий Сергей Андреевич" w:date="2019-10-04T20:40:00Z"/>
            </w:rPr>
          </w:rPrChange>
        </w:rPr>
        <w:pPrChange w:id="519" w:author="Котлицкий Сергей Андреевич" w:date="2019-10-04T20:41:00Z">
          <w:pPr>
            <w:pStyle w:val="ListParagraph"/>
            <w:numPr>
              <w:numId w:val="6"/>
            </w:numPr>
            <w:spacing w:line="360" w:lineRule="auto"/>
            <w:ind w:hanging="360"/>
          </w:pPr>
        </w:pPrChange>
      </w:pPr>
      <w:del w:id="520" w:author="Котлицкий Сергей Андреевич" w:date="2019-10-04T20:40:00Z">
        <w:r w:rsidRPr="005C4A97" w:rsidDel="005C4A97">
          <w:rPr>
            <w:sz w:val="32"/>
            <w:szCs w:val="32"/>
            <w:rPrChange w:id="521" w:author="Котлицкий Сергей Андреевич" w:date="2019-10-04T20:40:00Z">
              <w:rPr/>
            </w:rPrChange>
          </w:rPr>
          <w:delText>Руководитель команды.</w:delText>
        </w:r>
      </w:del>
    </w:p>
    <w:p w14:paraId="0346C662" w14:textId="3FEC9027" w:rsidR="009D4E0F" w:rsidRPr="005C4A97" w:rsidDel="005C4A97" w:rsidRDefault="009D4E0F">
      <w:pPr>
        <w:pStyle w:val="a"/>
        <w:rPr>
          <w:del w:id="522" w:author="Котлицкий Сергей Андреевич" w:date="2019-10-04T20:40:00Z"/>
          <w:sz w:val="32"/>
          <w:szCs w:val="32"/>
          <w:rPrChange w:id="523" w:author="Котлицкий Сергей Андреевич" w:date="2019-10-04T20:40:00Z">
            <w:rPr>
              <w:del w:id="524" w:author="Котлицкий Сергей Андреевич" w:date="2019-10-04T20:40:00Z"/>
            </w:rPr>
          </w:rPrChange>
        </w:rPr>
        <w:pPrChange w:id="525" w:author="Котлицкий Сергей Андреевич" w:date="2019-10-04T20:41:00Z">
          <w:pPr>
            <w:pStyle w:val="ListParagraph"/>
            <w:numPr>
              <w:numId w:val="6"/>
            </w:numPr>
            <w:spacing w:line="360" w:lineRule="auto"/>
            <w:ind w:hanging="360"/>
          </w:pPr>
        </w:pPrChange>
      </w:pPr>
      <w:del w:id="526" w:author="Котлицкий Сергей Андреевич" w:date="2019-10-04T20:40:00Z">
        <w:r w:rsidRPr="005C4A97" w:rsidDel="005C4A97">
          <w:rPr>
            <w:sz w:val="32"/>
            <w:szCs w:val="32"/>
            <w:rPrChange w:id="527" w:author="Котлицкий Сергей Андреевич" w:date="2019-10-04T20:40:00Z">
              <w:rPr/>
            </w:rPrChange>
          </w:rPr>
          <w:delText>Тестировщик.</w:delText>
        </w:r>
      </w:del>
    </w:p>
    <w:p w14:paraId="3FE3253F" w14:textId="716300CE" w:rsidR="009D4E0F" w:rsidRPr="005C4A97" w:rsidDel="005C4A97" w:rsidRDefault="009D4E0F">
      <w:pPr>
        <w:pStyle w:val="a"/>
        <w:rPr>
          <w:del w:id="528" w:author="Котлицкий Сергей Андреевич" w:date="2019-10-04T20:40:00Z"/>
          <w:sz w:val="32"/>
          <w:szCs w:val="32"/>
          <w:rPrChange w:id="529" w:author="Котлицкий Сергей Андреевич" w:date="2019-10-04T20:40:00Z">
            <w:rPr>
              <w:del w:id="530" w:author="Котлицкий Сергей Андреевич" w:date="2019-10-04T20:40:00Z"/>
            </w:rPr>
          </w:rPrChange>
        </w:rPr>
        <w:pPrChange w:id="531" w:author="Котлицкий Сергей Андреевич" w:date="2019-10-04T20:41:00Z">
          <w:pPr>
            <w:spacing w:line="360" w:lineRule="auto"/>
          </w:pPr>
        </w:pPrChange>
      </w:pPr>
    </w:p>
    <w:p w14:paraId="2715E795" w14:textId="1A23FC59" w:rsidR="00F2179C" w:rsidRPr="005C4A97" w:rsidDel="005C4A97" w:rsidRDefault="00F2179C">
      <w:pPr>
        <w:pStyle w:val="a"/>
        <w:rPr>
          <w:del w:id="532" w:author="Котлицкий Сергей Андреевич" w:date="2019-10-04T20:40:00Z"/>
          <w:sz w:val="32"/>
          <w:szCs w:val="32"/>
          <w:rPrChange w:id="533" w:author="Котлицкий Сергей Андреевич" w:date="2019-10-04T20:40:00Z">
            <w:rPr>
              <w:del w:id="534" w:author="Котлицкий Сергей Андреевич" w:date="2019-10-04T20:40:00Z"/>
            </w:rPr>
          </w:rPrChange>
        </w:rPr>
        <w:pPrChange w:id="535" w:author="Котлицкий Сергей Андреевич" w:date="2019-10-04T20:41:00Z">
          <w:pPr>
            <w:spacing w:line="360" w:lineRule="auto"/>
          </w:pPr>
        </w:pPrChange>
      </w:pPr>
      <w:del w:id="536" w:author="Котлицкий Сергей Андреевич" w:date="2019-10-04T20:40:00Z">
        <w:r w:rsidRPr="005C4A97" w:rsidDel="005C4A97">
          <w:rPr>
            <w:sz w:val="32"/>
            <w:szCs w:val="32"/>
            <w:rPrChange w:id="537" w:author="Котлицкий Сергей Андреевич" w:date="2019-10-04T20:40:00Z">
              <w:rPr/>
            </w:rPrChange>
          </w:rPr>
          <w:delText>Данная модель жизненного цикла имеет ряд преимуществ:</w:delText>
        </w:r>
      </w:del>
    </w:p>
    <w:p w14:paraId="0E6200C5" w14:textId="6BB9FE14" w:rsidR="00F2179C" w:rsidRPr="005C4A97" w:rsidDel="005C4A97" w:rsidRDefault="00F2179C">
      <w:pPr>
        <w:pStyle w:val="a"/>
        <w:rPr>
          <w:del w:id="538" w:author="Котлицкий Сергей Андреевич" w:date="2019-10-04T20:40:00Z"/>
          <w:i/>
          <w:sz w:val="32"/>
          <w:szCs w:val="32"/>
          <w:rPrChange w:id="539" w:author="Котлицкий Сергей Андреевич" w:date="2019-10-04T20:40:00Z">
            <w:rPr>
              <w:del w:id="540" w:author="Котлицкий Сергей Андреевич" w:date="2019-10-04T20:40:00Z"/>
              <w:i/>
              <w:sz w:val="32"/>
            </w:rPr>
          </w:rPrChange>
        </w:rPr>
        <w:pPrChange w:id="541" w:author="Котлицкий Сергей Андреевич" w:date="2019-10-04T20:41:00Z">
          <w:pPr>
            <w:pStyle w:val="ListParagraph"/>
            <w:numPr>
              <w:numId w:val="7"/>
            </w:numPr>
            <w:spacing w:line="360" w:lineRule="auto"/>
            <w:ind w:hanging="360"/>
          </w:pPr>
        </w:pPrChange>
      </w:pPr>
      <w:del w:id="542" w:author="Котлицкий Сергей Андреевич" w:date="2019-10-04T20:40:00Z">
        <w:r w:rsidRPr="005C4A97" w:rsidDel="005C4A97">
          <w:rPr>
            <w:sz w:val="32"/>
            <w:szCs w:val="32"/>
            <w:rPrChange w:id="543" w:author="Котлицкий Сергей Андреевич" w:date="2019-10-04T20:40:00Z">
              <w:rPr/>
            </w:rPrChange>
          </w:rPr>
          <w:delText>При разработке ПО фазы проекта могут выполняться параллельно, что уменьшает время реализации;</w:delText>
        </w:r>
      </w:del>
    </w:p>
    <w:p w14:paraId="60C43D89" w14:textId="4AB037A2" w:rsidR="00F2179C" w:rsidRPr="005C4A97" w:rsidDel="005C4A97" w:rsidRDefault="00F2179C">
      <w:pPr>
        <w:pStyle w:val="a"/>
        <w:rPr>
          <w:del w:id="544" w:author="Котлицкий Сергей Андреевич" w:date="2019-10-04T20:40:00Z"/>
          <w:i/>
          <w:sz w:val="32"/>
          <w:szCs w:val="32"/>
          <w:rPrChange w:id="545" w:author="Котлицкий Сергей Андреевич" w:date="2019-10-04T20:40:00Z">
            <w:rPr>
              <w:del w:id="546" w:author="Котлицкий Сергей Андреевич" w:date="2019-10-04T20:40:00Z"/>
              <w:i/>
              <w:sz w:val="32"/>
            </w:rPr>
          </w:rPrChange>
        </w:rPr>
        <w:pPrChange w:id="547" w:author="Котлицкий Сергей Андреевич" w:date="2019-10-04T20:41:00Z">
          <w:pPr>
            <w:pStyle w:val="ListParagraph"/>
            <w:numPr>
              <w:numId w:val="7"/>
            </w:numPr>
            <w:spacing w:line="360" w:lineRule="auto"/>
            <w:ind w:hanging="360"/>
          </w:pPr>
        </w:pPrChange>
      </w:pPr>
      <w:del w:id="548" w:author="Котлицкий Сергей Андреевич" w:date="2019-10-04T20:40:00Z">
        <w:r w:rsidRPr="005C4A97" w:rsidDel="005C4A97">
          <w:rPr>
            <w:sz w:val="32"/>
            <w:szCs w:val="32"/>
            <w:rPrChange w:id="549" w:author="Котлицкий Сергей Андреевич" w:date="2019-10-04T20:40:00Z">
              <w:rPr/>
            </w:rPrChange>
          </w:rPr>
          <w:delText>Продукт может реализоваться в несколько этапов: сначала основной функционал программы, затем наращивание дополнительного;</w:delText>
        </w:r>
      </w:del>
    </w:p>
    <w:p w14:paraId="6379A4E8" w14:textId="4242D0FD" w:rsidR="00F2179C" w:rsidRPr="005C4A97" w:rsidDel="005C4A97" w:rsidRDefault="00F2179C">
      <w:pPr>
        <w:pStyle w:val="a"/>
        <w:rPr>
          <w:del w:id="550" w:author="Котлицкий Сергей Андреевич" w:date="2019-10-04T20:40:00Z"/>
          <w:i/>
          <w:sz w:val="32"/>
          <w:szCs w:val="32"/>
          <w:rPrChange w:id="551" w:author="Котлицкий Сергей Андреевич" w:date="2019-10-04T20:40:00Z">
            <w:rPr>
              <w:del w:id="552" w:author="Котлицкий Сергей Андреевич" w:date="2019-10-04T20:40:00Z"/>
              <w:i/>
              <w:sz w:val="32"/>
            </w:rPr>
          </w:rPrChange>
        </w:rPr>
        <w:pPrChange w:id="553" w:author="Котлицкий Сергей Андреевич" w:date="2019-10-04T20:41:00Z">
          <w:pPr>
            <w:pStyle w:val="ListParagraph"/>
            <w:numPr>
              <w:numId w:val="7"/>
            </w:numPr>
            <w:spacing w:line="360" w:lineRule="auto"/>
            <w:ind w:hanging="360"/>
          </w:pPr>
        </w:pPrChange>
      </w:pPr>
      <w:del w:id="554" w:author="Котлицкий Сергей Андреевич" w:date="2019-10-04T20:40:00Z">
        <w:r w:rsidRPr="005C4A97" w:rsidDel="005C4A97">
          <w:rPr>
            <w:sz w:val="32"/>
            <w:szCs w:val="32"/>
            <w:rPrChange w:id="555" w:author="Котлицкий Сергей Андреевич" w:date="2019-10-04T20:40:00Z">
              <w:rPr/>
            </w:rPrChange>
          </w:rPr>
          <w:delText>Существуют контрольные точки каждого из фаз разработки проекта, что уменьшает возможные просчеты в момент перехода на следующие фазы разработки;</w:delText>
        </w:r>
      </w:del>
    </w:p>
    <w:p w14:paraId="4CB846F3" w14:textId="18584943" w:rsidR="00F2179C" w:rsidRPr="005C4A97" w:rsidDel="005C4A97" w:rsidRDefault="00F2179C">
      <w:pPr>
        <w:pStyle w:val="a"/>
        <w:rPr>
          <w:del w:id="556" w:author="Котлицкий Сергей Андреевич" w:date="2019-10-04T20:40:00Z"/>
          <w:sz w:val="32"/>
          <w:szCs w:val="32"/>
          <w:rPrChange w:id="557" w:author="Котлицкий Сергей Андреевич" w:date="2019-10-04T20:40:00Z">
            <w:rPr>
              <w:del w:id="558" w:author="Котлицкий Сергей Андреевич" w:date="2019-10-04T20:40:00Z"/>
              <w:sz w:val="32"/>
            </w:rPr>
          </w:rPrChange>
        </w:rPr>
        <w:pPrChange w:id="559" w:author="Котлицкий Сергей Андреевич" w:date="2019-10-04T20:41:00Z">
          <w:pPr>
            <w:spacing w:line="360" w:lineRule="auto"/>
          </w:pPr>
        </w:pPrChange>
      </w:pPr>
    </w:p>
    <w:p w14:paraId="30D0E7C0" w14:textId="03E62060" w:rsidR="00030331" w:rsidRPr="005C4A97" w:rsidDel="005C4A97" w:rsidRDefault="00030331">
      <w:pPr>
        <w:pStyle w:val="a"/>
        <w:rPr>
          <w:del w:id="560" w:author="Котлицкий Сергей Андреевич" w:date="2019-10-04T20:40:00Z"/>
          <w:sz w:val="32"/>
          <w:szCs w:val="32"/>
          <w:rPrChange w:id="561" w:author="Котлицкий Сергей Андреевич" w:date="2019-10-04T20:40:00Z">
            <w:rPr>
              <w:del w:id="562" w:author="Котлицкий Сергей Андреевич" w:date="2019-10-04T20:40:00Z"/>
            </w:rPr>
          </w:rPrChange>
        </w:rPr>
        <w:pPrChange w:id="563" w:author="Котлицкий Сергей Андреевич" w:date="2019-10-04T20:41:00Z">
          <w:pPr>
            <w:spacing w:line="360" w:lineRule="auto"/>
            <w:ind w:firstLine="708"/>
          </w:pPr>
        </w:pPrChange>
      </w:pPr>
      <w:del w:id="564" w:author="Котлицкий Сергей Андреевич" w:date="2019-10-04T20:40:00Z">
        <w:r w:rsidRPr="005C4A97" w:rsidDel="005C4A97">
          <w:rPr>
            <w:sz w:val="32"/>
            <w:szCs w:val="32"/>
            <w:rPrChange w:id="565" w:author="Котлицкий Сергей Андреевич" w:date="2019-10-04T20:40:00Z">
              <w:rPr/>
            </w:rPrChange>
          </w:rPr>
          <w:delText>Разработка системы планируется в несколько этапов: сначало внедрение базового функционала, затем постепенное наращивание дополнительного. Без базового функционала отсутствует возможность разрабатывать дополнительный, так как</w:delText>
        </w:r>
        <w:r w:rsidR="00AD0BFC" w:rsidRPr="005C4A97" w:rsidDel="005C4A97">
          <w:rPr>
            <w:sz w:val="32"/>
            <w:szCs w:val="32"/>
            <w:rPrChange w:id="566" w:author="Котлицкий Сергей Андреевич" w:date="2019-10-04T20:40:00Z">
              <w:rPr/>
            </w:rPrChange>
          </w:rPr>
          <w:delText xml:space="preserve"> при</w:delText>
        </w:r>
        <w:r w:rsidRPr="005C4A97" w:rsidDel="005C4A97">
          <w:rPr>
            <w:sz w:val="32"/>
            <w:szCs w:val="32"/>
            <w:rPrChange w:id="567" w:author="Котлицкий Сергей Андреевич" w:date="2019-10-04T20:40:00Z">
              <w:rPr/>
            </w:rPrChange>
          </w:rPr>
          <w:delText xml:space="preserve"> </w:delText>
        </w:r>
        <w:r w:rsidR="00AD0BFC" w:rsidRPr="005C4A97" w:rsidDel="005C4A97">
          <w:rPr>
            <w:sz w:val="32"/>
            <w:szCs w:val="32"/>
            <w:rPrChange w:id="568" w:author="Котлицкий Сергей Андреевич" w:date="2019-10-04T20:40:00Z">
              <w:rPr/>
            </w:rPrChange>
          </w:rPr>
          <w:delText>просчетах в базовом функционале системы необходимо перестраивать всю систему.</w:delText>
        </w:r>
      </w:del>
    </w:p>
    <w:p w14:paraId="5486BCFB" w14:textId="3A4837BA" w:rsidR="00F2179C" w:rsidRPr="005C4A97" w:rsidDel="005C4A97" w:rsidRDefault="00F42131">
      <w:pPr>
        <w:pStyle w:val="a"/>
        <w:rPr>
          <w:del w:id="569" w:author="Котлицкий Сергей Андреевич" w:date="2019-10-04T20:40:00Z"/>
          <w:sz w:val="32"/>
          <w:szCs w:val="32"/>
          <w:rPrChange w:id="570" w:author="Котлицкий Сергей Андреевич" w:date="2019-10-04T20:40:00Z">
            <w:rPr>
              <w:del w:id="571" w:author="Котлицкий Сергей Андреевич" w:date="2019-10-04T20:40:00Z"/>
            </w:rPr>
          </w:rPrChange>
        </w:rPr>
        <w:pPrChange w:id="572" w:author="Котлицкий Сергей Андреевич" w:date="2019-10-04T20:41:00Z">
          <w:pPr>
            <w:spacing w:line="360" w:lineRule="auto"/>
            <w:ind w:firstLine="708"/>
          </w:pPr>
        </w:pPrChange>
      </w:pPr>
      <w:del w:id="573" w:author="Котлицкий Сергей Андреевич" w:date="2019-10-04T20:40:00Z">
        <w:r w:rsidRPr="005C4A97" w:rsidDel="005C4A97">
          <w:rPr>
            <w:sz w:val="32"/>
            <w:szCs w:val="32"/>
            <w:rPrChange w:id="574" w:author="Котлицкий Сергей Андреевич" w:date="2019-10-04T20:40:00Z">
              <w:rPr/>
            </w:rPrChange>
          </w:rPr>
          <w:delText>Д</w:delText>
        </w:r>
        <w:r w:rsidR="00F2179C" w:rsidRPr="005C4A97" w:rsidDel="005C4A97">
          <w:rPr>
            <w:sz w:val="32"/>
            <w:szCs w:val="32"/>
            <w:rPrChange w:id="575" w:author="Котлицкий Сергей Андреевич" w:date="2019-10-04T20:40:00Z">
              <w:rPr/>
            </w:rPrChange>
          </w:rPr>
          <w:delText>анная модель жизненного цикла подходит для реализации системы для управления проектами, так как разработка функционала программы по этапам наиболее оптимальна.</w:delText>
        </w:r>
      </w:del>
    </w:p>
    <w:p w14:paraId="2296B48E" w14:textId="7F8EB5AE" w:rsidR="00E93F8C" w:rsidRPr="005C4A97" w:rsidDel="005C4A97" w:rsidRDefault="00E93F8C">
      <w:pPr>
        <w:pStyle w:val="a"/>
        <w:rPr>
          <w:del w:id="576" w:author="Котлицкий Сергей Андреевич" w:date="2019-10-04T20:40:00Z"/>
          <w:sz w:val="32"/>
          <w:szCs w:val="32"/>
          <w:rPrChange w:id="577" w:author="Котлицкий Сергей Андреевич" w:date="2019-10-04T20:40:00Z">
            <w:rPr>
              <w:del w:id="578" w:author="Котлицкий Сергей Андреевич" w:date="2019-10-04T20:40:00Z"/>
            </w:rPr>
          </w:rPrChange>
        </w:rPr>
        <w:pPrChange w:id="579" w:author="Котлицкий Сергей Андреевич" w:date="2019-10-04T20:41:00Z">
          <w:pPr>
            <w:spacing w:line="360" w:lineRule="auto"/>
          </w:pPr>
        </w:pPrChange>
      </w:pPr>
    </w:p>
    <w:p w14:paraId="55863385" w14:textId="2787FCF8" w:rsidR="00C678F4" w:rsidRPr="005C4A97" w:rsidDel="005C4A97" w:rsidRDefault="00C678F4">
      <w:pPr>
        <w:pStyle w:val="a"/>
        <w:rPr>
          <w:del w:id="580" w:author="Котлицкий Сергей Андреевич" w:date="2019-10-04T20:40:00Z"/>
          <w:sz w:val="32"/>
          <w:szCs w:val="32"/>
          <w:rPrChange w:id="581" w:author="Котлицкий Сергей Андреевич" w:date="2019-10-04T20:40:00Z">
            <w:rPr>
              <w:del w:id="582" w:author="Котлицкий Сергей Андреевич" w:date="2019-10-04T20:40:00Z"/>
            </w:rPr>
          </w:rPrChange>
        </w:rPr>
        <w:pPrChange w:id="583" w:author="Котлицкий Сергей Андреевич" w:date="2019-10-04T20:41:00Z">
          <w:pPr>
            <w:spacing w:line="360" w:lineRule="auto"/>
            <w:ind w:firstLine="708"/>
          </w:pPr>
        </w:pPrChange>
      </w:pPr>
      <w:del w:id="584" w:author="Котлицкий Сергей Андреевич" w:date="2019-10-04T20:40:00Z">
        <w:r w:rsidRPr="005C4A97" w:rsidDel="005C4A97">
          <w:rPr>
            <w:sz w:val="32"/>
            <w:szCs w:val="32"/>
            <w:rPrChange w:id="585" w:author="Котлицкий Сергей Андреевич" w:date="2019-10-04T20:40:00Z">
              <w:rPr/>
            </w:rPrChange>
          </w:rPr>
          <w:delText>Исходя из того, что есть команда разработчиков, а также, что при разработке будет использоваться объектно-ориентированный подход, выберем объектно-ориентированную модель жизненного цикла программного обеспечения (Рисунок 1).</w:delText>
        </w:r>
      </w:del>
    </w:p>
    <w:p w14:paraId="756E7ED5" w14:textId="4ED604F3" w:rsidR="00E93F8C" w:rsidRPr="005C4A97" w:rsidDel="005C4A97" w:rsidRDefault="005437FE">
      <w:pPr>
        <w:pStyle w:val="a"/>
        <w:rPr>
          <w:del w:id="586" w:author="Котлицкий Сергей Андреевич" w:date="2019-10-04T20:40:00Z"/>
          <w:sz w:val="32"/>
          <w:szCs w:val="32"/>
          <w:rPrChange w:id="587" w:author="Котлицкий Сергей Андреевич" w:date="2019-10-04T20:40:00Z">
            <w:rPr>
              <w:del w:id="588" w:author="Котлицкий Сергей Андреевич" w:date="2019-10-04T20:40:00Z"/>
            </w:rPr>
          </w:rPrChange>
        </w:rPr>
        <w:pPrChange w:id="589" w:author="Котлицкий Сергей Андреевич" w:date="2019-10-04T20:41:00Z">
          <w:pPr>
            <w:spacing w:line="360" w:lineRule="auto"/>
            <w:jc w:val="center"/>
          </w:pPr>
        </w:pPrChange>
      </w:pPr>
      <w:del w:id="590" w:author="Котлицкий Сергей Андреевич" w:date="2019-10-04T20:40:00Z">
        <w:r w:rsidRPr="005C4A97" w:rsidDel="005C4A97">
          <w:rPr>
            <w:sz w:val="32"/>
            <w:szCs w:val="32"/>
            <w:rPrChange w:id="591" w:author="Котлицкий Сергей Андреевич" w:date="2019-10-04T20:40:00Z">
              <w:rPr/>
            </w:rPrChange>
          </w:rPr>
          <w:fldChar w:fldCharType="begin"/>
        </w:r>
        <w:r w:rsidRPr="005C4A97" w:rsidDel="005C4A97">
          <w:rPr>
            <w:sz w:val="32"/>
            <w:szCs w:val="32"/>
            <w:rPrChange w:id="592" w:author="Котлицкий Сергей Андреевич" w:date="2019-10-04T20:40:00Z">
              <w:rPr/>
            </w:rPrChange>
          </w:rPr>
          <w:delInstrText xml:space="preserve"> INCLUDEPICTURE "http://www.computer-museum.ru/images/novosibirsk/models_9.gif" \* MERGEFORMATINET </w:delInstrText>
        </w:r>
        <w:r w:rsidRPr="005C4A97" w:rsidDel="005C4A97">
          <w:rPr>
            <w:sz w:val="32"/>
            <w:szCs w:val="32"/>
            <w:rPrChange w:id="593" w:author="Котлицкий Сергей Андреевич" w:date="2019-10-04T20:40:00Z">
              <w:rPr/>
            </w:rPrChange>
          </w:rPr>
          <w:fldChar w:fldCharType="separate"/>
        </w:r>
        <w:r w:rsidRPr="005C4A97" w:rsidDel="005C4A97">
          <w:rPr>
            <w:noProof/>
            <w:sz w:val="32"/>
            <w:szCs w:val="32"/>
            <w:rPrChange w:id="594" w:author="Котлицкий Сергей Андреевич" w:date="2019-10-04T20:40:00Z">
              <w:rPr>
                <w:noProof/>
              </w:rPr>
            </w:rPrChange>
          </w:rPr>
          <w:drawing>
            <wp:inline distT="0" distB="0" distL="0" distR="0" wp14:anchorId="0D6C9278" wp14:editId="49C02659">
              <wp:extent cx="5298393" cy="4731887"/>
              <wp:effectExtent l="0" t="0" r="0" b="5715"/>
              <wp:docPr id="2" name="Рисунок 2" descr="http://www.computer-museum.ru/images/novosibirsk/models_9.gif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http://www.computer-museum.ru/images/novosibirsk/models_9.gif"/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46430" cy="477478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5C4A97" w:rsidDel="005C4A97">
          <w:rPr>
            <w:sz w:val="32"/>
            <w:szCs w:val="32"/>
            <w:rPrChange w:id="595" w:author="Котлицкий Сергей Андреевич" w:date="2019-10-04T20:40:00Z">
              <w:rPr/>
            </w:rPrChange>
          </w:rPr>
          <w:fldChar w:fldCharType="end"/>
        </w:r>
      </w:del>
    </w:p>
    <w:p w14:paraId="4D6E3023" w14:textId="30CC9466" w:rsidR="00C678F4" w:rsidRPr="005C4A97" w:rsidDel="005C4A97" w:rsidRDefault="00C678F4">
      <w:pPr>
        <w:pStyle w:val="a"/>
        <w:rPr>
          <w:del w:id="596" w:author="Котлицкий Сергей Андреевич" w:date="2019-10-04T20:40:00Z"/>
          <w:i/>
          <w:sz w:val="32"/>
          <w:szCs w:val="32"/>
          <w:rPrChange w:id="597" w:author="Котлицкий Сергей Андреевич" w:date="2019-10-04T20:40:00Z">
            <w:rPr>
              <w:del w:id="598" w:author="Котлицкий Сергей Андреевич" w:date="2019-10-04T20:40:00Z"/>
              <w:i/>
            </w:rPr>
          </w:rPrChange>
        </w:rPr>
        <w:pPrChange w:id="599" w:author="Котлицкий Сергей Андреевич" w:date="2019-10-04T20:41:00Z">
          <w:pPr>
            <w:spacing w:line="360" w:lineRule="auto"/>
            <w:jc w:val="center"/>
          </w:pPr>
        </w:pPrChange>
      </w:pPr>
      <w:del w:id="600" w:author="Котлицкий Сергей Андреевич" w:date="2019-10-04T20:40:00Z">
        <w:r w:rsidRPr="005C4A97" w:rsidDel="005C4A97">
          <w:rPr>
            <w:i/>
            <w:sz w:val="32"/>
            <w:szCs w:val="32"/>
            <w:rPrChange w:id="601" w:author="Котлицкий Сергей Андреевич" w:date="2019-10-04T20:40:00Z">
              <w:rPr>
                <w:i/>
              </w:rPr>
            </w:rPrChange>
          </w:rPr>
          <w:delText>Рисунок 1 Модель жизненного цикла ПО</w:delText>
        </w:r>
      </w:del>
    </w:p>
    <w:p w14:paraId="326385D4" w14:textId="3365C960" w:rsidR="005437FE" w:rsidRPr="005C4A97" w:rsidDel="005C4A97" w:rsidRDefault="005437FE">
      <w:pPr>
        <w:pStyle w:val="a"/>
        <w:rPr>
          <w:del w:id="602" w:author="Котлицкий Сергей Андреевич" w:date="2019-10-04T20:40:00Z"/>
          <w:i/>
          <w:sz w:val="32"/>
          <w:szCs w:val="32"/>
          <w:rPrChange w:id="603" w:author="Котлицкий Сергей Андреевич" w:date="2019-10-04T20:40:00Z">
            <w:rPr>
              <w:del w:id="604" w:author="Котлицкий Сергей Андреевич" w:date="2019-10-04T20:40:00Z"/>
              <w:i/>
            </w:rPr>
          </w:rPrChange>
        </w:rPr>
        <w:pPrChange w:id="605" w:author="Котлицкий Сергей Андреевич" w:date="2019-10-04T20:41:00Z">
          <w:pPr>
            <w:spacing w:line="360" w:lineRule="auto"/>
            <w:jc w:val="center"/>
          </w:pPr>
        </w:pPrChange>
      </w:pPr>
    </w:p>
    <w:p w14:paraId="33C2BB43" w14:textId="62EB23D1" w:rsidR="004167E2" w:rsidRPr="005C4A97" w:rsidDel="005C4A97" w:rsidRDefault="004167E2">
      <w:pPr>
        <w:pStyle w:val="a"/>
        <w:rPr>
          <w:del w:id="606" w:author="Котлицкий Сергей Андреевич" w:date="2019-10-04T20:40:00Z"/>
          <w:i/>
          <w:sz w:val="32"/>
          <w:szCs w:val="32"/>
          <w:rPrChange w:id="607" w:author="Котлицкий Сергей Андреевич" w:date="2019-10-04T20:40:00Z">
            <w:rPr>
              <w:del w:id="608" w:author="Котлицкий Сергей Андреевич" w:date="2019-10-04T20:40:00Z"/>
              <w:i/>
              <w:sz w:val="32"/>
            </w:rPr>
          </w:rPrChange>
        </w:rPr>
        <w:pPrChange w:id="609" w:author="Котлицкий Сергей Андреевич" w:date="2019-10-04T20:41:00Z">
          <w:pPr/>
        </w:pPrChange>
      </w:pPr>
    </w:p>
    <w:p w14:paraId="667E503B" w14:textId="71C9EEC0" w:rsidR="004167E2" w:rsidRPr="005C4A97" w:rsidDel="005C4A97" w:rsidRDefault="004167E2">
      <w:pPr>
        <w:pStyle w:val="a"/>
        <w:rPr>
          <w:del w:id="610" w:author="Котлицкий Сергей Андреевич" w:date="2019-10-04T20:40:00Z"/>
          <w:i/>
          <w:sz w:val="32"/>
          <w:szCs w:val="32"/>
          <w:rPrChange w:id="611" w:author="Котлицкий Сергей Андреевич" w:date="2019-10-04T20:40:00Z">
            <w:rPr>
              <w:del w:id="612" w:author="Котлицкий Сергей Андреевич" w:date="2019-10-04T20:40:00Z"/>
              <w:i/>
              <w:sz w:val="32"/>
            </w:rPr>
          </w:rPrChange>
        </w:rPr>
        <w:pPrChange w:id="613" w:author="Котлицкий Сергей Андреевич" w:date="2019-10-04T20:41:00Z">
          <w:pPr/>
        </w:pPrChange>
      </w:pPr>
    </w:p>
    <w:p w14:paraId="3113A798" w14:textId="6AD9362E" w:rsidR="00B71785" w:rsidRPr="005C4A97" w:rsidDel="005C4A97" w:rsidRDefault="00B71785">
      <w:pPr>
        <w:pStyle w:val="a"/>
        <w:rPr>
          <w:del w:id="614" w:author="Котлицкий Сергей Андреевич" w:date="2019-10-04T20:40:00Z"/>
          <w:caps/>
          <w:sz w:val="32"/>
          <w:szCs w:val="32"/>
          <w:rPrChange w:id="615" w:author="Котлицкий Сергей Андреевич" w:date="2019-10-04T20:40:00Z">
            <w:rPr>
              <w:del w:id="616" w:author="Котлицкий Сергей Андреевич" w:date="2019-10-04T20:40:00Z"/>
              <w:caps/>
              <w:szCs w:val="32"/>
            </w:rPr>
          </w:rPrChange>
        </w:rPr>
        <w:pPrChange w:id="617" w:author="Котлицкий Сергей Андреевич" w:date="2019-10-04T20:41:00Z">
          <w:pPr>
            <w:spacing w:after="160" w:line="259" w:lineRule="auto"/>
          </w:pPr>
        </w:pPrChange>
      </w:pPr>
    </w:p>
    <w:p w14:paraId="0EF049A4" w14:textId="6F8BA9AF" w:rsidR="00B71785" w:rsidRPr="005C4A97" w:rsidDel="005C4A97" w:rsidRDefault="00B71785">
      <w:pPr>
        <w:pStyle w:val="a"/>
        <w:rPr>
          <w:del w:id="618" w:author="Котлицкий Сергей Андреевич" w:date="2019-10-04T20:40:00Z"/>
          <w:caps/>
          <w:sz w:val="32"/>
          <w:szCs w:val="32"/>
          <w:rPrChange w:id="619" w:author="Котлицкий Сергей Андреевич" w:date="2019-10-04T20:40:00Z">
            <w:rPr>
              <w:del w:id="620" w:author="Котлицкий Сергей Андреевич" w:date="2019-10-04T20:40:00Z"/>
              <w:caps/>
              <w:sz w:val="32"/>
              <w:szCs w:val="32"/>
            </w:rPr>
          </w:rPrChange>
        </w:rPr>
        <w:pPrChange w:id="621" w:author="Котлицкий Сергей Андреевич" w:date="2019-10-04T20:41:00Z">
          <w:pPr>
            <w:spacing w:after="160" w:line="259" w:lineRule="auto"/>
          </w:pPr>
        </w:pPrChange>
      </w:pPr>
      <w:del w:id="622" w:author="Котлицкий Сергей Андреевич" w:date="2019-10-04T20:40:00Z">
        <w:r w:rsidRPr="005C4A97" w:rsidDel="005C4A97">
          <w:rPr>
            <w:caps/>
            <w:sz w:val="32"/>
            <w:szCs w:val="32"/>
            <w:rPrChange w:id="623" w:author="Котлицкий Сергей Андреевич" w:date="2019-10-04T20:40:00Z">
              <w:rPr>
                <w:caps/>
                <w:sz w:val="32"/>
                <w:szCs w:val="32"/>
              </w:rPr>
            </w:rPrChange>
          </w:rPr>
          <w:br w:type="page"/>
        </w:r>
      </w:del>
    </w:p>
    <w:p w14:paraId="11CBAFF0" w14:textId="235BE355" w:rsidR="005C4A97" w:rsidRPr="005C4A97" w:rsidRDefault="005952E2">
      <w:pPr>
        <w:pStyle w:val="a"/>
        <w:ind w:firstLine="708"/>
        <w:jc w:val="left"/>
        <w:rPr>
          <w:rPrChange w:id="624" w:author="Котлицкий Сергей Андреевич" w:date="2019-10-04T20:41:00Z">
            <w:rPr>
              <w:caps/>
              <w:sz w:val="32"/>
              <w:szCs w:val="32"/>
            </w:rPr>
          </w:rPrChange>
        </w:rPr>
        <w:pPrChange w:id="625" w:author="Котлицкий Сергей Андреевич" w:date="2019-10-04T20:41:00Z">
          <w:pPr>
            <w:spacing w:after="240"/>
            <w:jc w:val="center"/>
          </w:pPr>
        </w:pPrChange>
      </w:pPr>
      <w:del w:id="626" w:author="Котлицкий Сергей Андреевич" w:date="2019-10-04T20:41:00Z">
        <w:r w:rsidRPr="005C4A97" w:rsidDel="005C4A97">
          <w:rPr>
            <w:caps/>
            <w:sz w:val="32"/>
            <w:szCs w:val="32"/>
            <w:rPrChange w:id="627" w:author="Котлицкий Сергей Андреевич" w:date="2019-10-04T20:40:00Z">
              <w:rPr>
                <w:caps/>
                <w:sz w:val="32"/>
                <w:szCs w:val="32"/>
              </w:rPr>
            </w:rPrChange>
          </w:rPr>
          <w:delText>Сравнение аналогов</w:delText>
        </w:r>
      </w:del>
      <w:ins w:id="628" w:author="Котлицкий Сергей Андреевич" w:date="2019-10-04T20:41:00Z">
        <w:r w:rsidR="005C4A97">
          <w:t>1.3 Сравнение аналогов</w:t>
        </w:r>
      </w:ins>
    </w:p>
    <w:p w14:paraId="6F403B28" w14:textId="77777777" w:rsidR="005952E2" w:rsidRDefault="005952E2" w:rsidP="00051713">
      <w:pPr>
        <w:spacing w:line="360" w:lineRule="auto"/>
        <w:ind w:firstLine="709"/>
        <w:jc w:val="both"/>
        <w:rPr>
          <w:sz w:val="28"/>
          <w:szCs w:val="28"/>
        </w:rPr>
        <w:pPrChange w:id="629" w:author="Котлицкий Сергей Андреевич" w:date="2019-10-07T17:22:00Z">
          <w:pPr>
            <w:spacing w:line="360" w:lineRule="auto"/>
            <w:ind w:firstLine="709"/>
            <w:jc w:val="both"/>
          </w:pPr>
        </w:pPrChange>
      </w:pPr>
      <w:r>
        <w:rPr>
          <w:sz w:val="28"/>
          <w:szCs w:val="28"/>
        </w:rPr>
        <w:t>В</w:t>
      </w:r>
      <w:r w:rsidRPr="00126D76">
        <w:rPr>
          <w:sz w:val="28"/>
          <w:szCs w:val="28"/>
        </w:rPr>
        <w:t xml:space="preserve"> </w:t>
      </w:r>
      <w:r>
        <w:rPr>
          <w:sz w:val="28"/>
          <w:szCs w:val="28"/>
        </w:rPr>
        <w:t>ходе</w:t>
      </w:r>
      <w:r w:rsidRPr="00126D76">
        <w:rPr>
          <w:sz w:val="28"/>
          <w:szCs w:val="28"/>
        </w:rPr>
        <w:t xml:space="preserve"> </w:t>
      </w:r>
      <w:r>
        <w:rPr>
          <w:sz w:val="28"/>
          <w:szCs w:val="28"/>
        </w:rPr>
        <w:t>обзора</w:t>
      </w:r>
      <w:r w:rsidRPr="00126D76">
        <w:rPr>
          <w:sz w:val="28"/>
          <w:szCs w:val="28"/>
        </w:rPr>
        <w:t xml:space="preserve"> </w:t>
      </w:r>
      <w:r>
        <w:rPr>
          <w:sz w:val="28"/>
          <w:szCs w:val="28"/>
        </w:rPr>
        <w:t>аналогов</w:t>
      </w:r>
      <w:r w:rsidRPr="00126D76">
        <w:rPr>
          <w:sz w:val="28"/>
          <w:szCs w:val="28"/>
        </w:rPr>
        <w:t xml:space="preserve"> </w:t>
      </w:r>
      <w:r>
        <w:rPr>
          <w:sz w:val="28"/>
          <w:szCs w:val="28"/>
        </w:rPr>
        <w:t>были</w:t>
      </w:r>
      <w:r w:rsidRPr="00126D76">
        <w:rPr>
          <w:sz w:val="28"/>
          <w:szCs w:val="28"/>
        </w:rPr>
        <w:t xml:space="preserve"> </w:t>
      </w:r>
      <w:r>
        <w:rPr>
          <w:sz w:val="28"/>
          <w:szCs w:val="28"/>
        </w:rPr>
        <w:t>выбраны</w:t>
      </w:r>
      <w:r w:rsidRPr="00126D76">
        <w:rPr>
          <w:sz w:val="28"/>
          <w:szCs w:val="28"/>
        </w:rPr>
        <w:t xml:space="preserve"> </w:t>
      </w:r>
      <w:r>
        <w:rPr>
          <w:sz w:val="28"/>
          <w:szCs w:val="28"/>
        </w:rPr>
        <w:t>следующие решения:</w:t>
      </w:r>
      <w:r w:rsidRPr="00126D76">
        <w:rPr>
          <w:sz w:val="28"/>
          <w:szCs w:val="28"/>
        </w:rPr>
        <w:t xml:space="preserve"> </w:t>
      </w:r>
    </w:p>
    <w:p w14:paraId="0E2A4D4B" w14:textId="77777777" w:rsidR="005952E2" w:rsidRDefault="005952E2" w:rsidP="00051713">
      <w:pPr>
        <w:pStyle w:val="ListParagraph"/>
        <w:numPr>
          <w:ilvl w:val="0"/>
          <w:numId w:val="3"/>
        </w:numPr>
        <w:spacing w:line="360" w:lineRule="auto"/>
        <w:ind w:firstLine="567"/>
        <w:jc w:val="both"/>
        <w:rPr>
          <w:sz w:val="28"/>
          <w:szCs w:val="28"/>
        </w:rPr>
        <w:pPrChange w:id="630" w:author="Котлицкий Сергей Андреевич" w:date="2019-10-07T17:22:00Z">
          <w:pPr>
            <w:pStyle w:val="ListParagraph"/>
            <w:numPr>
              <w:numId w:val="3"/>
            </w:numPr>
            <w:spacing w:line="360" w:lineRule="auto"/>
            <w:ind w:left="567" w:firstLine="567"/>
            <w:jc w:val="both"/>
          </w:pPr>
        </w:pPrChange>
      </w:pPr>
      <w:r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Trello</w:t>
      </w:r>
      <w:r>
        <w:rPr>
          <w:sz w:val="28"/>
          <w:szCs w:val="28"/>
        </w:rPr>
        <w:t>».</w:t>
      </w:r>
    </w:p>
    <w:p w14:paraId="07E3EF1F" w14:textId="77777777" w:rsidR="005952E2" w:rsidRDefault="005952E2" w:rsidP="00051713">
      <w:pPr>
        <w:pStyle w:val="ListParagraph"/>
        <w:numPr>
          <w:ilvl w:val="0"/>
          <w:numId w:val="3"/>
        </w:numPr>
        <w:spacing w:line="360" w:lineRule="auto"/>
        <w:ind w:firstLine="567"/>
        <w:jc w:val="both"/>
        <w:rPr>
          <w:sz w:val="28"/>
          <w:szCs w:val="28"/>
        </w:rPr>
        <w:pPrChange w:id="631" w:author="Котлицкий Сергей Андреевич" w:date="2019-10-07T17:22:00Z">
          <w:pPr>
            <w:pStyle w:val="ListParagraph"/>
            <w:numPr>
              <w:numId w:val="3"/>
            </w:numPr>
            <w:spacing w:line="360" w:lineRule="auto"/>
            <w:ind w:left="567" w:firstLine="567"/>
            <w:jc w:val="both"/>
          </w:pPr>
        </w:pPrChange>
      </w:pPr>
      <w:r>
        <w:rPr>
          <w:sz w:val="28"/>
          <w:szCs w:val="28"/>
        </w:rPr>
        <w:lastRenderedPageBreak/>
        <w:t>«</w:t>
      </w:r>
      <w:r>
        <w:rPr>
          <w:sz w:val="28"/>
          <w:szCs w:val="28"/>
          <w:lang w:val="en-US"/>
        </w:rPr>
        <w:t>Asana</w:t>
      </w:r>
      <w:r>
        <w:rPr>
          <w:sz w:val="28"/>
          <w:szCs w:val="28"/>
        </w:rPr>
        <w:t>».</w:t>
      </w:r>
    </w:p>
    <w:p w14:paraId="4E592691" w14:textId="21E1A36E" w:rsidR="005952E2" w:rsidRDefault="005952E2" w:rsidP="00051713">
      <w:pPr>
        <w:pStyle w:val="ListParagraph"/>
        <w:numPr>
          <w:ilvl w:val="0"/>
          <w:numId w:val="3"/>
        </w:numPr>
        <w:spacing w:line="360" w:lineRule="auto"/>
        <w:ind w:firstLine="567"/>
        <w:jc w:val="both"/>
        <w:rPr>
          <w:ins w:id="632" w:author="Котлицкий Сергей Андреевич" w:date="2019-10-04T21:12:00Z"/>
          <w:sz w:val="28"/>
          <w:szCs w:val="28"/>
        </w:rPr>
        <w:pPrChange w:id="633" w:author="Котлицкий Сергей Андреевич" w:date="2019-10-07T17:22:00Z">
          <w:pPr>
            <w:pStyle w:val="ListParagraph"/>
            <w:numPr>
              <w:numId w:val="3"/>
            </w:numPr>
            <w:spacing w:line="360" w:lineRule="auto"/>
            <w:ind w:left="567" w:firstLine="567"/>
            <w:jc w:val="both"/>
          </w:pPr>
        </w:pPrChange>
      </w:pPr>
      <w:r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Jira</w:t>
      </w:r>
      <w:r>
        <w:rPr>
          <w:sz w:val="28"/>
          <w:szCs w:val="28"/>
        </w:rPr>
        <w:t>».</w:t>
      </w:r>
    </w:p>
    <w:p w14:paraId="68476B28" w14:textId="567258E0" w:rsidR="007F78A2" w:rsidRDefault="007F78A2" w:rsidP="00051713">
      <w:pPr>
        <w:pStyle w:val="ListParagraph"/>
        <w:numPr>
          <w:ilvl w:val="0"/>
          <w:numId w:val="3"/>
        </w:numPr>
        <w:spacing w:line="360" w:lineRule="auto"/>
        <w:ind w:firstLine="567"/>
        <w:jc w:val="both"/>
        <w:rPr>
          <w:ins w:id="634" w:author="Котлицкий Сергей Андреевич" w:date="2019-10-04T21:19:00Z"/>
          <w:sz w:val="28"/>
          <w:szCs w:val="28"/>
        </w:rPr>
        <w:pPrChange w:id="635" w:author="Котлицкий Сергей Андреевич" w:date="2019-10-07T17:22:00Z">
          <w:pPr>
            <w:pStyle w:val="ListParagraph"/>
            <w:numPr>
              <w:numId w:val="3"/>
            </w:numPr>
            <w:spacing w:line="360" w:lineRule="auto"/>
            <w:ind w:left="567" w:firstLine="567"/>
            <w:jc w:val="both"/>
          </w:pPr>
        </w:pPrChange>
      </w:pPr>
      <w:ins w:id="636" w:author="Котлицкий Сергей Андреевич" w:date="2019-10-04T21:12:00Z">
        <w:r>
          <w:rPr>
            <w:sz w:val="28"/>
            <w:szCs w:val="28"/>
            <w:lang w:val="en-US"/>
          </w:rPr>
          <w:t xml:space="preserve"> </w:t>
        </w:r>
        <w:r>
          <w:rPr>
            <w:sz w:val="28"/>
            <w:szCs w:val="28"/>
          </w:rPr>
          <w:t>«</w:t>
        </w:r>
        <w:proofErr w:type="spellStart"/>
        <w:r>
          <w:rPr>
            <w:sz w:val="28"/>
            <w:szCs w:val="28"/>
            <w:lang w:val="en-US"/>
          </w:rPr>
          <w:t>GanttP</w:t>
        </w:r>
      </w:ins>
      <w:ins w:id="637" w:author="Котлицкий Сергей Андреевич" w:date="2019-10-04T21:13:00Z">
        <w:r>
          <w:rPr>
            <w:sz w:val="28"/>
            <w:szCs w:val="28"/>
            <w:lang w:val="en-US"/>
          </w:rPr>
          <w:t>roject</w:t>
        </w:r>
      </w:ins>
      <w:proofErr w:type="spellEnd"/>
      <w:ins w:id="638" w:author="Котлицкий Сергей Андреевич" w:date="2019-10-04T21:12:00Z">
        <w:r>
          <w:rPr>
            <w:sz w:val="28"/>
            <w:szCs w:val="28"/>
          </w:rPr>
          <w:t>»</w:t>
        </w:r>
      </w:ins>
    </w:p>
    <w:p w14:paraId="7BC85A98" w14:textId="4E3140B7" w:rsidR="00531C4D" w:rsidRDefault="00531C4D" w:rsidP="00051713">
      <w:pPr>
        <w:pStyle w:val="ListParagraph"/>
        <w:numPr>
          <w:ilvl w:val="0"/>
          <w:numId w:val="3"/>
        </w:numPr>
        <w:spacing w:line="360" w:lineRule="auto"/>
        <w:ind w:firstLine="567"/>
        <w:jc w:val="both"/>
        <w:rPr>
          <w:sz w:val="28"/>
          <w:szCs w:val="28"/>
        </w:rPr>
        <w:pPrChange w:id="639" w:author="Котлицкий Сергей Андреевич" w:date="2019-10-07T17:22:00Z">
          <w:pPr>
            <w:pStyle w:val="ListParagraph"/>
            <w:numPr>
              <w:numId w:val="3"/>
            </w:numPr>
            <w:spacing w:line="360" w:lineRule="auto"/>
            <w:ind w:left="567" w:firstLine="567"/>
            <w:jc w:val="both"/>
          </w:pPr>
        </w:pPrChange>
      </w:pPr>
      <w:ins w:id="640" w:author="Котлицкий Сергей Андреевич" w:date="2019-10-04T21:19:00Z">
        <w:r>
          <w:rPr>
            <w:sz w:val="28"/>
            <w:szCs w:val="28"/>
            <w:lang w:val="en-US"/>
          </w:rPr>
          <w:t xml:space="preserve"> </w:t>
        </w:r>
        <w:r>
          <w:rPr>
            <w:sz w:val="28"/>
            <w:szCs w:val="28"/>
          </w:rPr>
          <w:t>«</w:t>
        </w:r>
        <w:r>
          <w:rPr>
            <w:sz w:val="28"/>
            <w:szCs w:val="28"/>
            <w:lang w:val="en-US"/>
          </w:rPr>
          <w:t>Wrike</w:t>
        </w:r>
        <w:r>
          <w:rPr>
            <w:sz w:val="28"/>
            <w:szCs w:val="28"/>
          </w:rPr>
          <w:t>»</w:t>
        </w:r>
      </w:ins>
    </w:p>
    <w:p w14:paraId="4D296C41" w14:textId="77777777" w:rsidR="005952E2" w:rsidRDefault="005952E2" w:rsidP="00051713">
      <w:pPr>
        <w:pStyle w:val="ListParagraph"/>
        <w:numPr>
          <w:ilvl w:val="0"/>
          <w:numId w:val="3"/>
        </w:numPr>
        <w:spacing w:line="360" w:lineRule="auto"/>
        <w:ind w:firstLine="567"/>
        <w:jc w:val="both"/>
        <w:rPr>
          <w:sz w:val="28"/>
          <w:szCs w:val="28"/>
        </w:rPr>
        <w:pPrChange w:id="641" w:author="Котлицкий Сергей Андреевич" w:date="2019-10-07T17:22:00Z">
          <w:pPr>
            <w:pStyle w:val="ListParagraph"/>
            <w:numPr>
              <w:numId w:val="3"/>
            </w:numPr>
            <w:spacing w:line="360" w:lineRule="auto"/>
            <w:ind w:left="567" w:firstLine="567"/>
            <w:jc w:val="both"/>
          </w:pPr>
        </w:pPrChange>
      </w:pPr>
      <w:r>
        <w:rPr>
          <w:sz w:val="28"/>
          <w:szCs w:val="28"/>
        </w:rPr>
        <w:t>«</w:t>
      </w:r>
      <w:proofErr w:type="spellStart"/>
      <w:r>
        <w:rPr>
          <w:sz w:val="28"/>
          <w:szCs w:val="28"/>
          <w:lang w:val="en-US"/>
        </w:rPr>
        <w:t>Mindmeister</w:t>
      </w:r>
      <w:proofErr w:type="spellEnd"/>
      <w:r>
        <w:rPr>
          <w:sz w:val="28"/>
          <w:szCs w:val="28"/>
        </w:rPr>
        <w:t>».</w:t>
      </w:r>
    </w:p>
    <w:p w14:paraId="492AE2D0" w14:textId="64FA9D5F" w:rsidR="005952E2" w:rsidRDefault="005952E2" w:rsidP="00051713">
      <w:pPr>
        <w:pStyle w:val="ListParagraph"/>
        <w:numPr>
          <w:ilvl w:val="0"/>
          <w:numId w:val="3"/>
        </w:numPr>
        <w:spacing w:line="360" w:lineRule="auto"/>
        <w:ind w:firstLine="567"/>
        <w:jc w:val="both"/>
        <w:rPr>
          <w:ins w:id="642" w:author="Котлицкий Сергей Андреевич" w:date="2019-10-04T21:02:00Z"/>
          <w:sz w:val="28"/>
          <w:szCs w:val="28"/>
        </w:rPr>
        <w:pPrChange w:id="643" w:author="Котлицкий Сергей Андреевич" w:date="2019-10-07T17:22:00Z">
          <w:pPr>
            <w:pStyle w:val="ListParagraph"/>
            <w:numPr>
              <w:numId w:val="3"/>
            </w:numPr>
            <w:spacing w:line="360" w:lineRule="auto"/>
            <w:ind w:left="567" w:firstLine="567"/>
            <w:jc w:val="both"/>
          </w:pPr>
        </w:pPrChange>
      </w:pPr>
      <w:r>
        <w:rPr>
          <w:sz w:val="28"/>
          <w:szCs w:val="28"/>
        </w:rPr>
        <w:t>«</w:t>
      </w:r>
      <w:proofErr w:type="spellStart"/>
      <w:r>
        <w:rPr>
          <w:sz w:val="28"/>
          <w:szCs w:val="28"/>
          <w:lang w:val="en-US"/>
        </w:rPr>
        <w:t>Mindmup</w:t>
      </w:r>
      <w:proofErr w:type="spellEnd"/>
      <w:r>
        <w:rPr>
          <w:sz w:val="28"/>
          <w:szCs w:val="28"/>
        </w:rPr>
        <w:t>».</w:t>
      </w:r>
    </w:p>
    <w:p w14:paraId="7D74233E" w14:textId="2DBE2BED" w:rsidR="00DF6F16" w:rsidRDefault="00DF6F16" w:rsidP="00051713">
      <w:pPr>
        <w:pStyle w:val="ListParagraph"/>
        <w:numPr>
          <w:ilvl w:val="0"/>
          <w:numId w:val="3"/>
        </w:numPr>
        <w:spacing w:line="360" w:lineRule="auto"/>
        <w:ind w:firstLine="567"/>
        <w:jc w:val="both"/>
        <w:rPr>
          <w:ins w:id="644" w:author="Котлицкий Сергей Андреевич" w:date="2019-10-04T21:02:00Z"/>
          <w:sz w:val="28"/>
          <w:szCs w:val="28"/>
        </w:rPr>
        <w:pPrChange w:id="645" w:author="Котлицкий Сергей Андреевич" w:date="2019-10-07T17:22:00Z">
          <w:pPr>
            <w:pStyle w:val="ListParagraph"/>
            <w:numPr>
              <w:numId w:val="3"/>
            </w:numPr>
            <w:spacing w:line="360" w:lineRule="auto"/>
            <w:ind w:left="567" w:firstLine="567"/>
            <w:jc w:val="both"/>
          </w:pPr>
        </w:pPrChange>
      </w:pPr>
      <w:ins w:id="646" w:author="Котлицкий Сергей Андреевич" w:date="2019-10-04T21:02:00Z">
        <w:r>
          <w:rPr>
            <w:sz w:val="28"/>
            <w:szCs w:val="28"/>
          </w:rPr>
          <w:t>«</w:t>
        </w:r>
        <w:proofErr w:type="spellStart"/>
        <w:r>
          <w:rPr>
            <w:sz w:val="28"/>
            <w:szCs w:val="28"/>
            <w:lang w:val="en-US"/>
          </w:rPr>
          <w:t>Coggle</w:t>
        </w:r>
        <w:proofErr w:type="spellEnd"/>
        <w:r>
          <w:rPr>
            <w:sz w:val="28"/>
            <w:szCs w:val="28"/>
          </w:rPr>
          <w:t>»</w:t>
        </w:r>
      </w:ins>
    </w:p>
    <w:p w14:paraId="73A7F597" w14:textId="415FBEE7" w:rsidR="008841B3" w:rsidRDefault="008841B3" w:rsidP="00051713">
      <w:pPr>
        <w:pStyle w:val="ListParagraph"/>
        <w:numPr>
          <w:ilvl w:val="0"/>
          <w:numId w:val="3"/>
        </w:numPr>
        <w:spacing w:line="360" w:lineRule="auto"/>
        <w:ind w:firstLine="567"/>
        <w:jc w:val="both"/>
        <w:rPr>
          <w:ins w:id="647" w:author="Котлицкий Сергей Андреевич" w:date="2019-10-04T21:02:00Z"/>
          <w:sz w:val="28"/>
          <w:szCs w:val="28"/>
        </w:rPr>
        <w:pPrChange w:id="648" w:author="Котлицкий Сергей Андреевич" w:date="2019-10-07T17:22:00Z">
          <w:pPr>
            <w:pStyle w:val="ListParagraph"/>
            <w:numPr>
              <w:numId w:val="3"/>
            </w:numPr>
            <w:spacing w:line="360" w:lineRule="auto"/>
            <w:ind w:left="567" w:firstLine="567"/>
            <w:jc w:val="both"/>
          </w:pPr>
        </w:pPrChange>
      </w:pPr>
      <w:ins w:id="649" w:author="Котлицкий Сергей Андреевич" w:date="2019-10-04T21:02:00Z">
        <w:r>
          <w:rPr>
            <w:sz w:val="28"/>
            <w:szCs w:val="28"/>
          </w:rPr>
          <w:t>«</w:t>
        </w:r>
        <w:proofErr w:type="spellStart"/>
        <w:r>
          <w:rPr>
            <w:sz w:val="28"/>
            <w:szCs w:val="28"/>
            <w:lang w:val="en-US"/>
          </w:rPr>
          <w:t>FreeMind</w:t>
        </w:r>
        <w:proofErr w:type="spellEnd"/>
        <w:r>
          <w:rPr>
            <w:sz w:val="28"/>
            <w:szCs w:val="28"/>
          </w:rPr>
          <w:t>»</w:t>
        </w:r>
      </w:ins>
    </w:p>
    <w:p w14:paraId="112B84CE" w14:textId="677BD9B5" w:rsidR="008841B3" w:rsidRPr="00126D76" w:rsidRDefault="008841B3" w:rsidP="00051713">
      <w:pPr>
        <w:pStyle w:val="ListParagraph"/>
        <w:numPr>
          <w:ilvl w:val="0"/>
          <w:numId w:val="3"/>
        </w:numPr>
        <w:spacing w:line="360" w:lineRule="auto"/>
        <w:ind w:firstLine="567"/>
        <w:jc w:val="both"/>
        <w:rPr>
          <w:sz w:val="28"/>
          <w:szCs w:val="28"/>
        </w:rPr>
        <w:pPrChange w:id="650" w:author="Котлицкий Сергей Андреевич" w:date="2019-10-07T17:22:00Z">
          <w:pPr>
            <w:pStyle w:val="ListParagraph"/>
            <w:numPr>
              <w:numId w:val="3"/>
            </w:numPr>
            <w:spacing w:line="360" w:lineRule="auto"/>
            <w:ind w:left="567" w:firstLine="567"/>
            <w:jc w:val="both"/>
          </w:pPr>
        </w:pPrChange>
      </w:pPr>
      <w:ins w:id="651" w:author="Котлицкий Сергей Андреевич" w:date="2019-10-04T21:02:00Z">
        <w:r>
          <w:rPr>
            <w:sz w:val="28"/>
            <w:szCs w:val="28"/>
          </w:rPr>
          <w:t>«</w:t>
        </w:r>
        <w:proofErr w:type="spellStart"/>
        <w:r>
          <w:rPr>
            <w:sz w:val="28"/>
            <w:szCs w:val="28"/>
            <w:lang w:val="en-US"/>
          </w:rPr>
          <w:t>MindNode</w:t>
        </w:r>
        <w:proofErr w:type="spellEnd"/>
        <w:r>
          <w:rPr>
            <w:sz w:val="28"/>
            <w:szCs w:val="28"/>
          </w:rPr>
          <w:t>»</w:t>
        </w:r>
      </w:ins>
    </w:p>
    <w:p w14:paraId="0D4C204E" w14:textId="0B7E413D" w:rsidR="005952E2" w:rsidRDefault="005952E2" w:rsidP="00051713">
      <w:pPr>
        <w:spacing w:line="360" w:lineRule="auto"/>
        <w:ind w:firstLine="709"/>
        <w:jc w:val="both"/>
        <w:rPr>
          <w:sz w:val="28"/>
          <w:szCs w:val="28"/>
        </w:rPr>
        <w:pPrChange w:id="652" w:author="Котлицкий Сергей Андреевич" w:date="2019-10-07T17:22:00Z">
          <w:pPr>
            <w:spacing w:line="360" w:lineRule="auto"/>
            <w:ind w:firstLine="709"/>
            <w:jc w:val="both"/>
          </w:pPr>
        </w:pPrChange>
      </w:pPr>
      <w:r w:rsidRPr="000000C4"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Trello</w:t>
      </w:r>
      <w:r w:rsidRPr="000000C4">
        <w:rPr>
          <w:sz w:val="28"/>
          <w:szCs w:val="28"/>
        </w:rPr>
        <w:t xml:space="preserve">» </w:t>
      </w:r>
      <w:ins w:id="653" w:author="Котлицкий Сергей Андреевич" w:date="2019-10-07T17:20:00Z">
        <w:r w:rsidR="00EE4E35">
          <w:rPr>
            <w:sz w:val="28"/>
            <w:szCs w:val="28"/>
          </w:rPr>
          <w:t>-</w:t>
        </w:r>
      </w:ins>
      <w:del w:id="654" w:author="Котлицкий Сергей Андреевич" w:date="2019-10-07T17:20:00Z">
        <w:r w:rsidRPr="000000C4" w:rsidDel="00EE4E35">
          <w:rPr>
            <w:sz w:val="28"/>
            <w:szCs w:val="28"/>
          </w:rPr>
          <w:delText>-</w:delText>
        </w:r>
        <w:r w:rsidRPr="000000C4" w:rsidDel="00A42F53">
          <w:rPr>
            <w:sz w:val="28"/>
            <w:szCs w:val="28"/>
          </w:rPr>
          <w:delText>-</w:delText>
        </w:r>
      </w:del>
      <w:r w:rsidRPr="000000C4">
        <w:rPr>
          <w:sz w:val="28"/>
          <w:szCs w:val="28"/>
        </w:rPr>
        <w:t xml:space="preserve"> </w:t>
      </w:r>
      <w:r>
        <w:rPr>
          <w:sz w:val="28"/>
          <w:szCs w:val="28"/>
        </w:rPr>
        <w:t>прямой</w:t>
      </w:r>
      <w:r w:rsidRPr="000000C4">
        <w:rPr>
          <w:sz w:val="28"/>
          <w:szCs w:val="28"/>
        </w:rPr>
        <w:t xml:space="preserve"> </w:t>
      </w:r>
      <w:r>
        <w:rPr>
          <w:sz w:val="28"/>
          <w:szCs w:val="28"/>
        </w:rPr>
        <w:t>аналог</w:t>
      </w:r>
      <w:r w:rsidRPr="000000C4">
        <w:rPr>
          <w:sz w:val="28"/>
          <w:szCs w:val="28"/>
        </w:rPr>
        <w:t xml:space="preserve">. </w:t>
      </w:r>
      <w:r>
        <w:rPr>
          <w:sz w:val="28"/>
          <w:szCs w:val="28"/>
        </w:rPr>
        <w:t>Это разработка компании «</w:t>
      </w:r>
      <w:proofErr w:type="spellStart"/>
      <w:r w:rsidRPr="004309C8">
        <w:rPr>
          <w:sz w:val="28"/>
          <w:szCs w:val="28"/>
        </w:rPr>
        <w:t>Fog</w:t>
      </w:r>
      <w:proofErr w:type="spellEnd"/>
      <w:r w:rsidRPr="004309C8">
        <w:rPr>
          <w:sz w:val="28"/>
          <w:szCs w:val="28"/>
        </w:rPr>
        <w:t xml:space="preserve"> </w:t>
      </w:r>
      <w:proofErr w:type="spellStart"/>
      <w:r w:rsidRPr="004309C8">
        <w:rPr>
          <w:sz w:val="28"/>
          <w:szCs w:val="28"/>
        </w:rPr>
        <w:t>Creek</w:t>
      </w:r>
      <w:proofErr w:type="spellEnd"/>
      <w:r w:rsidRPr="004309C8">
        <w:rPr>
          <w:sz w:val="28"/>
          <w:szCs w:val="28"/>
        </w:rPr>
        <w:t xml:space="preserve"> </w:t>
      </w:r>
      <w:proofErr w:type="spellStart"/>
      <w:r w:rsidRPr="004309C8">
        <w:rPr>
          <w:sz w:val="28"/>
          <w:szCs w:val="28"/>
        </w:rPr>
        <w:t>Software</w:t>
      </w:r>
      <w:proofErr w:type="spellEnd"/>
      <w:r>
        <w:rPr>
          <w:sz w:val="28"/>
          <w:szCs w:val="28"/>
        </w:rPr>
        <w:t xml:space="preserve">», предназначенная для </w:t>
      </w:r>
      <w:r w:rsidRPr="001F7236">
        <w:rPr>
          <w:sz w:val="28"/>
          <w:szCs w:val="28"/>
        </w:rPr>
        <w:t>управления проектами небольших групп</w:t>
      </w:r>
      <w:r>
        <w:rPr>
          <w:sz w:val="28"/>
          <w:szCs w:val="28"/>
        </w:rPr>
        <w:t>. Проекты представлены в виде «досок», в которых есть разбиение на столбцы, в которых содержатся карточки с задачами.</w:t>
      </w:r>
    </w:p>
    <w:p w14:paraId="3C80028A" w14:textId="77777777" w:rsidR="005952E2" w:rsidRPr="000543EA" w:rsidRDefault="005952E2" w:rsidP="00051713">
      <w:pPr>
        <w:spacing w:line="360" w:lineRule="auto"/>
        <w:ind w:firstLine="709"/>
        <w:jc w:val="both"/>
        <w:rPr>
          <w:sz w:val="28"/>
          <w:szCs w:val="28"/>
        </w:rPr>
        <w:pPrChange w:id="655" w:author="Котлицкий Сергей Андреевич" w:date="2019-10-07T17:22:00Z">
          <w:pPr>
            <w:spacing w:line="360" w:lineRule="auto"/>
            <w:ind w:firstLine="709"/>
            <w:jc w:val="both"/>
          </w:pPr>
        </w:pPrChange>
      </w:pPr>
      <w:r>
        <w:rPr>
          <w:sz w:val="28"/>
          <w:szCs w:val="28"/>
        </w:rPr>
        <w:t>Отличительной особенностью «</w:t>
      </w:r>
      <w:r>
        <w:rPr>
          <w:sz w:val="28"/>
          <w:szCs w:val="28"/>
          <w:lang w:val="en-US"/>
        </w:rPr>
        <w:t>Trello</w:t>
      </w:r>
      <w:r>
        <w:rPr>
          <w:sz w:val="28"/>
          <w:szCs w:val="28"/>
        </w:rPr>
        <w:t>» является возможность расширения функционала путем интегрирования сторонних приложений в разрабатываемый проект.</w:t>
      </w:r>
    </w:p>
    <w:p w14:paraId="15EE3670" w14:textId="629F2F99" w:rsidR="005952E2" w:rsidRDefault="005952E2" w:rsidP="00051713">
      <w:pPr>
        <w:spacing w:line="360" w:lineRule="auto"/>
        <w:ind w:firstLine="709"/>
        <w:jc w:val="both"/>
        <w:rPr>
          <w:ins w:id="656" w:author="Котлицкий Сергей Андреевич" w:date="2019-10-04T21:20:00Z"/>
          <w:sz w:val="28"/>
          <w:szCs w:val="28"/>
        </w:rPr>
        <w:pPrChange w:id="657" w:author="Котлицкий Сергей Андреевич" w:date="2019-10-07T17:22:00Z">
          <w:pPr>
            <w:spacing w:line="360" w:lineRule="auto"/>
            <w:ind w:firstLine="709"/>
            <w:jc w:val="both"/>
          </w:pPr>
        </w:pPrChange>
      </w:pPr>
      <w:r>
        <w:rPr>
          <w:sz w:val="28"/>
          <w:szCs w:val="28"/>
        </w:rPr>
        <w:t>Этот</w:t>
      </w:r>
      <w:r w:rsidRPr="001F7236">
        <w:rPr>
          <w:sz w:val="28"/>
          <w:szCs w:val="28"/>
        </w:rPr>
        <w:t xml:space="preserve"> </w:t>
      </w:r>
      <w:r>
        <w:rPr>
          <w:sz w:val="28"/>
          <w:szCs w:val="28"/>
        </w:rPr>
        <w:t>аналог</w:t>
      </w:r>
      <w:r w:rsidRPr="001F7236">
        <w:rPr>
          <w:sz w:val="28"/>
          <w:szCs w:val="28"/>
        </w:rPr>
        <w:t xml:space="preserve"> </w:t>
      </w:r>
      <w:r>
        <w:rPr>
          <w:sz w:val="28"/>
          <w:szCs w:val="28"/>
        </w:rPr>
        <w:t>не</w:t>
      </w:r>
      <w:r w:rsidRPr="001F7236">
        <w:rPr>
          <w:sz w:val="28"/>
          <w:szCs w:val="28"/>
        </w:rPr>
        <w:t xml:space="preserve"> </w:t>
      </w:r>
      <w:r>
        <w:rPr>
          <w:sz w:val="28"/>
          <w:szCs w:val="28"/>
        </w:rPr>
        <w:t>подходит</w:t>
      </w:r>
      <w:r w:rsidRPr="001F7236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Pr="001F7236">
        <w:rPr>
          <w:sz w:val="28"/>
          <w:szCs w:val="28"/>
        </w:rPr>
        <w:t xml:space="preserve"> </w:t>
      </w:r>
      <w:r>
        <w:rPr>
          <w:sz w:val="28"/>
          <w:szCs w:val="28"/>
        </w:rPr>
        <w:t>решения</w:t>
      </w:r>
      <w:r w:rsidRPr="001F7236">
        <w:rPr>
          <w:sz w:val="28"/>
          <w:szCs w:val="28"/>
        </w:rPr>
        <w:t xml:space="preserve"> </w:t>
      </w:r>
      <w:r>
        <w:rPr>
          <w:sz w:val="28"/>
          <w:szCs w:val="28"/>
        </w:rPr>
        <w:t>задачи</w:t>
      </w:r>
      <w:r w:rsidRPr="001F7236">
        <w:rPr>
          <w:sz w:val="28"/>
          <w:szCs w:val="28"/>
        </w:rPr>
        <w:t xml:space="preserve">, </w:t>
      </w:r>
      <w:r>
        <w:rPr>
          <w:sz w:val="28"/>
          <w:szCs w:val="28"/>
        </w:rPr>
        <w:t>поставленной</w:t>
      </w:r>
      <w:r w:rsidRPr="001F7236">
        <w:rPr>
          <w:sz w:val="28"/>
          <w:szCs w:val="28"/>
        </w:rPr>
        <w:t xml:space="preserve"> </w:t>
      </w:r>
      <w:r>
        <w:rPr>
          <w:sz w:val="28"/>
          <w:szCs w:val="28"/>
        </w:rPr>
        <w:t>перед</w:t>
      </w:r>
      <w:r w:rsidRPr="001F7236">
        <w:rPr>
          <w:sz w:val="28"/>
          <w:szCs w:val="28"/>
        </w:rPr>
        <w:t xml:space="preserve"> </w:t>
      </w:r>
      <w:r>
        <w:rPr>
          <w:sz w:val="28"/>
          <w:szCs w:val="28"/>
        </w:rPr>
        <w:t>проектируемым</w:t>
      </w:r>
      <w:r w:rsidRPr="001F7236">
        <w:rPr>
          <w:sz w:val="28"/>
          <w:szCs w:val="28"/>
        </w:rPr>
        <w:t xml:space="preserve"> </w:t>
      </w:r>
      <w:r>
        <w:rPr>
          <w:sz w:val="28"/>
          <w:szCs w:val="28"/>
        </w:rPr>
        <w:t>ПО</w:t>
      </w:r>
      <w:r w:rsidRPr="001F7236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1F7236">
        <w:rPr>
          <w:sz w:val="28"/>
          <w:szCs w:val="28"/>
        </w:rPr>
        <w:t xml:space="preserve"> </w:t>
      </w:r>
      <w:r>
        <w:rPr>
          <w:sz w:val="28"/>
          <w:szCs w:val="28"/>
        </w:rPr>
        <w:t>силу</w:t>
      </w:r>
      <w:r w:rsidRPr="001F7236">
        <w:rPr>
          <w:sz w:val="28"/>
          <w:szCs w:val="28"/>
        </w:rPr>
        <w:t xml:space="preserve"> </w:t>
      </w:r>
      <w:r>
        <w:rPr>
          <w:sz w:val="28"/>
          <w:szCs w:val="28"/>
        </w:rPr>
        <w:t>того</w:t>
      </w:r>
      <w:r w:rsidRPr="001F7236">
        <w:rPr>
          <w:sz w:val="28"/>
          <w:szCs w:val="28"/>
        </w:rPr>
        <w:t xml:space="preserve">, </w:t>
      </w:r>
      <w:r>
        <w:rPr>
          <w:sz w:val="28"/>
          <w:szCs w:val="28"/>
        </w:rPr>
        <w:t>что</w:t>
      </w:r>
      <w:r w:rsidRPr="001F723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отсутствует возможность представления данных в виде </w:t>
      </w:r>
      <w:del w:id="658" w:author="Котлицкий Сергей Андреевич" w:date="2019-10-04T22:56:00Z">
        <w:r w:rsidDel="00E7651F">
          <w:rPr>
            <w:sz w:val="28"/>
            <w:szCs w:val="28"/>
          </w:rPr>
          <w:delText xml:space="preserve">ассоциативной </w:delText>
        </w:r>
      </w:del>
      <w:ins w:id="659" w:author="Котлицкий Сергей Андреевич" w:date="2019-10-04T22:56:00Z">
        <w:r w:rsidR="00E7651F">
          <w:rPr>
            <w:sz w:val="28"/>
            <w:szCs w:val="28"/>
          </w:rPr>
          <w:t>интеллект-</w:t>
        </w:r>
      </w:ins>
      <w:r>
        <w:rPr>
          <w:sz w:val="28"/>
          <w:szCs w:val="28"/>
        </w:rPr>
        <w:t xml:space="preserve">карты. </w:t>
      </w:r>
      <w:proofErr w:type="gramStart"/>
      <w:r>
        <w:rPr>
          <w:sz w:val="28"/>
          <w:szCs w:val="28"/>
        </w:rPr>
        <w:t>Вследствие</w:t>
      </w:r>
      <w:r w:rsidRPr="00EB4786">
        <w:rPr>
          <w:sz w:val="28"/>
          <w:szCs w:val="28"/>
        </w:rPr>
        <w:t xml:space="preserve"> </w:t>
      </w:r>
      <w:r>
        <w:rPr>
          <w:sz w:val="28"/>
          <w:szCs w:val="28"/>
        </w:rPr>
        <w:t>чего</w:t>
      </w:r>
      <w:r w:rsidRPr="00EB4786">
        <w:rPr>
          <w:sz w:val="28"/>
          <w:szCs w:val="28"/>
        </w:rPr>
        <w:t>,</w:t>
      </w:r>
      <w:proofErr w:type="gramEnd"/>
      <w:r w:rsidRPr="00EB4786">
        <w:rPr>
          <w:sz w:val="28"/>
          <w:szCs w:val="28"/>
        </w:rPr>
        <w:t xml:space="preserve"> </w:t>
      </w:r>
      <w:r>
        <w:rPr>
          <w:sz w:val="28"/>
          <w:szCs w:val="28"/>
        </w:rPr>
        <w:t>отсутствует</w:t>
      </w:r>
      <w:r w:rsidRPr="00EB4786">
        <w:rPr>
          <w:sz w:val="28"/>
          <w:szCs w:val="28"/>
        </w:rPr>
        <w:t xml:space="preserve"> </w:t>
      </w:r>
      <w:r>
        <w:rPr>
          <w:sz w:val="28"/>
          <w:szCs w:val="28"/>
        </w:rPr>
        <w:t>возможность</w:t>
      </w:r>
      <w:r w:rsidRPr="00EB4786">
        <w:rPr>
          <w:sz w:val="28"/>
          <w:szCs w:val="28"/>
        </w:rPr>
        <w:t xml:space="preserve"> </w:t>
      </w:r>
      <w:r>
        <w:rPr>
          <w:sz w:val="28"/>
          <w:szCs w:val="28"/>
        </w:rPr>
        <w:t>отображения задач при «мозговом штурме» без использования сторонних приложений.</w:t>
      </w:r>
      <w:r w:rsidRPr="00EB4786">
        <w:rPr>
          <w:sz w:val="28"/>
          <w:szCs w:val="28"/>
        </w:rPr>
        <w:t xml:space="preserve"> </w:t>
      </w:r>
    </w:p>
    <w:p w14:paraId="5ADC55B5" w14:textId="77777777" w:rsidR="00AF038C" w:rsidRPr="00EB4786" w:rsidRDefault="00AF038C" w:rsidP="00051713">
      <w:pPr>
        <w:spacing w:line="360" w:lineRule="auto"/>
        <w:ind w:firstLine="709"/>
        <w:jc w:val="both"/>
        <w:rPr>
          <w:sz w:val="28"/>
          <w:szCs w:val="28"/>
        </w:rPr>
        <w:pPrChange w:id="660" w:author="Котлицкий Сергей Андреевич" w:date="2019-10-07T17:22:00Z">
          <w:pPr>
            <w:spacing w:line="360" w:lineRule="auto"/>
            <w:ind w:firstLine="709"/>
            <w:jc w:val="both"/>
          </w:pPr>
        </w:pPrChange>
      </w:pPr>
    </w:p>
    <w:p w14:paraId="6EAB130B" w14:textId="590CD59C" w:rsidR="005952E2" w:rsidRDefault="005952E2" w:rsidP="00051713">
      <w:pPr>
        <w:spacing w:line="360" w:lineRule="auto"/>
        <w:ind w:firstLine="709"/>
        <w:jc w:val="both"/>
        <w:rPr>
          <w:sz w:val="28"/>
          <w:szCs w:val="28"/>
        </w:rPr>
        <w:pPrChange w:id="661" w:author="Котлицкий Сергей Андреевич" w:date="2019-10-07T17:22:00Z">
          <w:pPr>
            <w:spacing w:line="360" w:lineRule="auto"/>
            <w:ind w:firstLine="709"/>
            <w:jc w:val="both"/>
          </w:pPr>
        </w:pPrChange>
      </w:pPr>
      <w:r w:rsidRPr="00B51366">
        <w:rPr>
          <w:sz w:val="28"/>
          <w:szCs w:val="28"/>
        </w:rPr>
        <w:t xml:space="preserve"> «</w:t>
      </w:r>
      <w:r>
        <w:rPr>
          <w:sz w:val="28"/>
          <w:szCs w:val="28"/>
          <w:lang w:val="en-US"/>
        </w:rPr>
        <w:t>Asana</w:t>
      </w:r>
      <w:r w:rsidRPr="00B51366">
        <w:rPr>
          <w:sz w:val="28"/>
          <w:szCs w:val="28"/>
        </w:rPr>
        <w:t>» -</w:t>
      </w:r>
      <w:del w:id="662" w:author="Котлицкий Сергей Андреевич" w:date="2019-10-07T17:20:00Z">
        <w:r w:rsidRPr="00B51366" w:rsidDel="00627FE8">
          <w:rPr>
            <w:sz w:val="28"/>
            <w:szCs w:val="28"/>
          </w:rPr>
          <w:delText>-</w:delText>
        </w:r>
      </w:del>
      <w:r w:rsidRPr="00B51366">
        <w:rPr>
          <w:sz w:val="28"/>
          <w:szCs w:val="28"/>
        </w:rPr>
        <w:t xml:space="preserve"> </w:t>
      </w:r>
      <w:r>
        <w:rPr>
          <w:sz w:val="28"/>
          <w:szCs w:val="28"/>
        </w:rPr>
        <w:t>прямой</w:t>
      </w:r>
      <w:r w:rsidRPr="00B51366">
        <w:rPr>
          <w:sz w:val="28"/>
          <w:szCs w:val="28"/>
        </w:rPr>
        <w:t xml:space="preserve"> </w:t>
      </w:r>
      <w:r>
        <w:rPr>
          <w:sz w:val="28"/>
          <w:szCs w:val="28"/>
        </w:rPr>
        <w:t>аналог</w:t>
      </w:r>
      <w:r w:rsidRPr="00B51366">
        <w:rPr>
          <w:sz w:val="28"/>
          <w:szCs w:val="28"/>
        </w:rPr>
        <w:t xml:space="preserve">. </w:t>
      </w:r>
      <w:r>
        <w:rPr>
          <w:sz w:val="28"/>
          <w:szCs w:val="28"/>
        </w:rPr>
        <w:t>Это разработка</w:t>
      </w:r>
      <w:ins w:id="663" w:author="Котлицкий Сергей Андреевич" w:date="2019-10-07T17:13:00Z">
        <w:r w:rsidR="00F64BBA">
          <w:rPr>
            <w:sz w:val="28"/>
            <w:szCs w:val="28"/>
          </w:rPr>
          <w:t xml:space="preserve"> представляет собой</w:t>
        </w:r>
      </w:ins>
      <w:del w:id="664" w:author="Котлицкий Сергей Андреевич" w:date="2019-10-07T17:13:00Z">
        <w:r w:rsidDel="00F64BBA">
          <w:rPr>
            <w:sz w:val="28"/>
            <w:szCs w:val="28"/>
          </w:rPr>
          <w:delText xml:space="preserve"> компании «Рога и копыта»,</w:delText>
        </w:r>
      </w:del>
      <w:r>
        <w:rPr>
          <w:sz w:val="28"/>
          <w:szCs w:val="28"/>
        </w:rPr>
        <w:t xml:space="preserve"> </w:t>
      </w:r>
      <w:r w:rsidRPr="00051250">
        <w:rPr>
          <w:sz w:val="28"/>
          <w:szCs w:val="28"/>
        </w:rPr>
        <w:t>мобильное и веб-приложение для управления проектами в небольших командах</w:t>
      </w:r>
      <w:r>
        <w:rPr>
          <w:sz w:val="28"/>
          <w:szCs w:val="28"/>
        </w:rPr>
        <w:t>. Приложение</w:t>
      </w:r>
      <w:r w:rsidRPr="00051250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представлено</w:t>
      </w:r>
      <w:r w:rsidRPr="00051250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051250">
        <w:rPr>
          <w:sz w:val="28"/>
          <w:szCs w:val="28"/>
        </w:rPr>
        <w:t xml:space="preserve"> </w:t>
      </w:r>
      <w:r>
        <w:rPr>
          <w:sz w:val="28"/>
          <w:szCs w:val="28"/>
        </w:rPr>
        <w:t>виде</w:t>
      </w:r>
      <w:r w:rsidRPr="00051250">
        <w:rPr>
          <w:sz w:val="28"/>
          <w:szCs w:val="28"/>
        </w:rPr>
        <w:t xml:space="preserve"> </w:t>
      </w:r>
      <w:r>
        <w:rPr>
          <w:sz w:val="28"/>
          <w:szCs w:val="28"/>
        </w:rPr>
        <w:t>списка</w:t>
      </w:r>
      <w:r w:rsidRPr="00051250">
        <w:rPr>
          <w:sz w:val="28"/>
          <w:szCs w:val="28"/>
        </w:rPr>
        <w:t xml:space="preserve"> </w:t>
      </w:r>
      <w:r>
        <w:rPr>
          <w:sz w:val="28"/>
          <w:szCs w:val="28"/>
        </w:rPr>
        <w:t>задач</w:t>
      </w:r>
      <w:r w:rsidRPr="00051250">
        <w:rPr>
          <w:sz w:val="28"/>
          <w:szCs w:val="28"/>
        </w:rPr>
        <w:t xml:space="preserve">, </w:t>
      </w:r>
      <w:r>
        <w:rPr>
          <w:sz w:val="28"/>
          <w:szCs w:val="28"/>
        </w:rPr>
        <w:t>которые прикреплены к проекту.</w:t>
      </w:r>
      <w:r w:rsidRPr="00051250">
        <w:rPr>
          <w:sz w:val="28"/>
          <w:szCs w:val="28"/>
        </w:rPr>
        <w:t xml:space="preserve"> </w:t>
      </w:r>
    </w:p>
    <w:p w14:paraId="34067B37" w14:textId="77777777" w:rsidR="005952E2" w:rsidRPr="00051250" w:rsidRDefault="005952E2" w:rsidP="00051713">
      <w:pPr>
        <w:spacing w:line="360" w:lineRule="auto"/>
        <w:ind w:firstLine="709"/>
        <w:jc w:val="both"/>
        <w:rPr>
          <w:sz w:val="28"/>
          <w:szCs w:val="28"/>
        </w:rPr>
        <w:pPrChange w:id="665" w:author="Котлицкий Сергей Андреевич" w:date="2019-10-07T17:22:00Z">
          <w:pPr>
            <w:spacing w:line="360" w:lineRule="auto"/>
            <w:ind w:firstLine="709"/>
            <w:jc w:val="both"/>
          </w:pPr>
        </w:pPrChange>
      </w:pPr>
      <w:r>
        <w:rPr>
          <w:sz w:val="28"/>
          <w:szCs w:val="28"/>
        </w:rPr>
        <w:t>Отличительной особенностью «</w:t>
      </w:r>
      <w:r>
        <w:rPr>
          <w:sz w:val="28"/>
          <w:szCs w:val="28"/>
          <w:lang w:val="en-US"/>
        </w:rPr>
        <w:t>Asana</w:t>
      </w:r>
      <w:r>
        <w:rPr>
          <w:sz w:val="28"/>
          <w:szCs w:val="28"/>
        </w:rPr>
        <w:t xml:space="preserve">» является возможность </w:t>
      </w:r>
      <w:r w:rsidRPr="004D0568">
        <w:rPr>
          <w:sz w:val="28"/>
          <w:szCs w:val="28"/>
        </w:rPr>
        <w:t>взаимодейств</w:t>
      </w:r>
      <w:r>
        <w:rPr>
          <w:sz w:val="28"/>
          <w:szCs w:val="28"/>
        </w:rPr>
        <w:t>ия</w:t>
      </w:r>
      <w:r w:rsidRPr="004D0568">
        <w:rPr>
          <w:sz w:val="28"/>
          <w:szCs w:val="28"/>
        </w:rPr>
        <w:t xml:space="preserve"> с календаре</w:t>
      </w:r>
      <w:r>
        <w:rPr>
          <w:sz w:val="28"/>
          <w:szCs w:val="28"/>
        </w:rPr>
        <w:t>м посредством отображения на календарь сроков выполнения задач, а также их создания.</w:t>
      </w:r>
    </w:p>
    <w:p w14:paraId="77B1CE4F" w14:textId="4F630FBB" w:rsidR="005952E2" w:rsidRDefault="005952E2" w:rsidP="00051713">
      <w:pPr>
        <w:spacing w:line="360" w:lineRule="auto"/>
        <w:ind w:firstLine="709"/>
        <w:jc w:val="both"/>
        <w:rPr>
          <w:ins w:id="666" w:author="Котлицкий Сергей Андреевич" w:date="2019-10-04T21:20:00Z"/>
          <w:sz w:val="28"/>
          <w:szCs w:val="28"/>
        </w:rPr>
        <w:pPrChange w:id="667" w:author="Котлицкий Сергей Андреевич" w:date="2019-10-07T17:22:00Z">
          <w:pPr>
            <w:spacing w:line="360" w:lineRule="auto"/>
            <w:ind w:firstLine="709"/>
            <w:jc w:val="both"/>
          </w:pPr>
        </w:pPrChange>
      </w:pPr>
      <w:r>
        <w:rPr>
          <w:sz w:val="28"/>
          <w:szCs w:val="28"/>
        </w:rPr>
        <w:lastRenderedPageBreak/>
        <w:t>Этот</w:t>
      </w:r>
      <w:r w:rsidRPr="002957B3">
        <w:rPr>
          <w:sz w:val="28"/>
          <w:szCs w:val="28"/>
        </w:rPr>
        <w:t xml:space="preserve"> </w:t>
      </w:r>
      <w:r>
        <w:rPr>
          <w:sz w:val="28"/>
          <w:szCs w:val="28"/>
        </w:rPr>
        <w:t>аналог</w:t>
      </w:r>
      <w:r w:rsidRPr="002957B3">
        <w:rPr>
          <w:sz w:val="28"/>
          <w:szCs w:val="28"/>
        </w:rPr>
        <w:t xml:space="preserve"> </w:t>
      </w:r>
      <w:r>
        <w:rPr>
          <w:sz w:val="28"/>
          <w:szCs w:val="28"/>
        </w:rPr>
        <w:t>не</w:t>
      </w:r>
      <w:r w:rsidRPr="002957B3">
        <w:rPr>
          <w:sz w:val="28"/>
          <w:szCs w:val="28"/>
        </w:rPr>
        <w:t xml:space="preserve"> </w:t>
      </w:r>
      <w:r>
        <w:rPr>
          <w:sz w:val="28"/>
          <w:szCs w:val="28"/>
        </w:rPr>
        <w:t>подходит</w:t>
      </w:r>
      <w:r w:rsidRPr="002957B3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Pr="002957B3">
        <w:rPr>
          <w:sz w:val="28"/>
          <w:szCs w:val="28"/>
        </w:rPr>
        <w:t xml:space="preserve"> </w:t>
      </w:r>
      <w:r>
        <w:rPr>
          <w:sz w:val="28"/>
          <w:szCs w:val="28"/>
        </w:rPr>
        <w:t>решения</w:t>
      </w:r>
      <w:r w:rsidRPr="002957B3">
        <w:rPr>
          <w:sz w:val="28"/>
          <w:szCs w:val="28"/>
        </w:rPr>
        <w:t xml:space="preserve"> </w:t>
      </w:r>
      <w:r>
        <w:rPr>
          <w:sz w:val="28"/>
          <w:szCs w:val="28"/>
        </w:rPr>
        <w:t>задачи</w:t>
      </w:r>
      <w:r w:rsidRPr="002957B3">
        <w:rPr>
          <w:sz w:val="28"/>
          <w:szCs w:val="28"/>
        </w:rPr>
        <w:t xml:space="preserve">, </w:t>
      </w:r>
      <w:r>
        <w:rPr>
          <w:sz w:val="28"/>
          <w:szCs w:val="28"/>
        </w:rPr>
        <w:t>поставленной</w:t>
      </w:r>
      <w:r w:rsidRPr="002957B3">
        <w:rPr>
          <w:sz w:val="28"/>
          <w:szCs w:val="28"/>
        </w:rPr>
        <w:t xml:space="preserve"> </w:t>
      </w:r>
      <w:r>
        <w:rPr>
          <w:sz w:val="28"/>
          <w:szCs w:val="28"/>
        </w:rPr>
        <w:t>перед</w:t>
      </w:r>
      <w:r w:rsidRPr="002957B3">
        <w:rPr>
          <w:sz w:val="28"/>
          <w:szCs w:val="28"/>
        </w:rPr>
        <w:t xml:space="preserve"> </w:t>
      </w:r>
      <w:r>
        <w:rPr>
          <w:sz w:val="28"/>
          <w:szCs w:val="28"/>
        </w:rPr>
        <w:t>проектируемым</w:t>
      </w:r>
      <w:r w:rsidRPr="002957B3">
        <w:rPr>
          <w:sz w:val="28"/>
          <w:szCs w:val="28"/>
        </w:rPr>
        <w:t xml:space="preserve"> </w:t>
      </w:r>
      <w:r>
        <w:rPr>
          <w:sz w:val="28"/>
          <w:szCs w:val="28"/>
        </w:rPr>
        <w:t>ПО</w:t>
      </w:r>
      <w:r w:rsidRPr="002957B3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2957B3">
        <w:rPr>
          <w:sz w:val="28"/>
          <w:szCs w:val="28"/>
        </w:rPr>
        <w:t xml:space="preserve"> </w:t>
      </w:r>
      <w:r>
        <w:rPr>
          <w:sz w:val="28"/>
          <w:szCs w:val="28"/>
        </w:rPr>
        <w:t>силу</w:t>
      </w:r>
      <w:r w:rsidRPr="002957B3">
        <w:rPr>
          <w:sz w:val="28"/>
          <w:szCs w:val="28"/>
        </w:rPr>
        <w:t xml:space="preserve"> </w:t>
      </w:r>
      <w:r>
        <w:rPr>
          <w:sz w:val="28"/>
          <w:szCs w:val="28"/>
        </w:rPr>
        <w:t>того</w:t>
      </w:r>
      <w:r w:rsidRPr="002957B3">
        <w:rPr>
          <w:sz w:val="28"/>
          <w:szCs w:val="28"/>
        </w:rPr>
        <w:t xml:space="preserve">, </w:t>
      </w:r>
      <w:r>
        <w:rPr>
          <w:sz w:val="28"/>
          <w:szCs w:val="28"/>
        </w:rPr>
        <w:t>что</w:t>
      </w:r>
      <w:r w:rsidRPr="001F723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отсутствует возможность представления данных в виде </w:t>
      </w:r>
      <w:del w:id="668" w:author="Котлицкий Сергей Андреевич" w:date="2019-10-04T22:56:00Z">
        <w:r w:rsidDel="00E7651F">
          <w:rPr>
            <w:sz w:val="28"/>
            <w:szCs w:val="28"/>
          </w:rPr>
          <w:delText xml:space="preserve">ассоциативной </w:delText>
        </w:r>
      </w:del>
      <w:ins w:id="669" w:author="Котлицкий Сергей Андреевич" w:date="2019-10-04T22:56:00Z">
        <w:r w:rsidR="00E7651F">
          <w:rPr>
            <w:sz w:val="28"/>
            <w:szCs w:val="28"/>
          </w:rPr>
          <w:t>интеллект-</w:t>
        </w:r>
      </w:ins>
      <w:r>
        <w:rPr>
          <w:sz w:val="28"/>
          <w:szCs w:val="28"/>
        </w:rPr>
        <w:t xml:space="preserve">карты. </w:t>
      </w:r>
      <w:proofErr w:type="gramStart"/>
      <w:r>
        <w:rPr>
          <w:sz w:val="28"/>
          <w:szCs w:val="28"/>
        </w:rPr>
        <w:t>Вследствие</w:t>
      </w:r>
      <w:r w:rsidRPr="00EB4786">
        <w:rPr>
          <w:sz w:val="28"/>
          <w:szCs w:val="28"/>
        </w:rPr>
        <w:t xml:space="preserve"> </w:t>
      </w:r>
      <w:r>
        <w:rPr>
          <w:sz w:val="28"/>
          <w:szCs w:val="28"/>
        </w:rPr>
        <w:t>чего</w:t>
      </w:r>
      <w:r w:rsidRPr="00EB4786">
        <w:rPr>
          <w:sz w:val="28"/>
          <w:szCs w:val="28"/>
        </w:rPr>
        <w:t>,</w:t>
      </w:r>
      <w:proofErr w:type="gramEnd"/>
      <w:r w:rsidRPr="00EB4786">
        <w:rPr>
          <w:sz w:val="28"/>
          <w:szCs w:val="28"/>
        </w:rPr>
        <w:t xml:space="preserve"> </w:t>
      </w:r>
      <w:r>
        <w:rPr>
          <w:sz w:val="28"/>
          <w:szCs w:val="28"/>
        </w:rPr>
        <w:t>отсутствует</w:t>
      </w:r>
      <w:r w:rsidRPr="00EB4786">
        <w:rPr>
          <w:sz w:val="28"/>
          <w:szCs w:val="28"/>
        </w:rPr>
        <w:t xml:space="preserve"> </w:t>
      </w:r>
      <w:r>
        <w:rPr>
          <w:sz w:val="28"/>
          <w:szCs w:val="28"/>
        </w:rPr>
        <w:t>возможность</w:t>
      </w:r>
      <w:r w:rsidRPr="00EB4786">
        <w:rPr>
          <w:sz w:val="28"/>
          <w:szCs w:val="28"/>
        </w:rPr>
        <w:t xml:space="preserve"> </w:t>
      </w:r>
      <w:r>
        <w:rPr>
          <w:sz w:val="28"/>
          <w:szCs w:val="28"/>
        </w:rPr>
        <w:t>отображения задач при «мозговом штурме» без использования сторонних приложений.</w:t>
      </w:r>
      <w:r w:rsidRPr="00EB4786">
        <w:rPr>
          <w:sz w:val="28"/>
          <w:szCs w:val="28"/>
        </w:rPr>
        <w:t xml:space="preserve"> </w:t>
      </w:r>
    </w:p>
    <w:p w14:paraId="743B97B6" w14:textId="77777777" w:rsidR="00AF038C" w:rsidRDefault="00AF038C" w:rsidP="00051713">
      <w:pPr>
        <w:spacing w:line="360" w:lineRule="auto"/>
        <w:ind w:firstLine="709"/>
        <w:jc w:val="both"/>
        <w:rPr>
          <w:sz w:val="28"/>
          <w:szCs w:val="28"/>
        </w:rPr>
        <w:pPrChange w:id="670" w:author="Котлицкий Сергей Андреевич" w:date="2019-10-07T17:22:00Z">
          <w:pPr>
            <w:spacing w:line="360" w:lineRule="auto"/>
            <w:ind w:firstLine="709"/>
            <w:jc w:val="both"/>
          </w:pPr>
        </w:pPrChange>
      </w:pPr>
    </w:p>
    <w:p w14:paraId="7B44AB06" w14:textId="77777777" w:rsidR="005952E2" w:rsidRDefault="005952E2" w:rsidP="00051713">
      <w:pPr>
        <w:spacing w:line="360" w:lineRule="auto"/>
        <w:ind w:firstLine="709"/>
        <w:jc w:val="both"/>
        <w:rPr>
          <w:sz w:val="28"/>
          <w:szCs w:val="28"/>
        </w:rPr>
        <w:pPrChange w:id="671" w:author="Котлицкий Сергей Андреевич" w:date="2019-10-07T17:22:00Z">
          <w:pPr>
            <w:spacing w:line="360" w:lineRule="auto"/>
            <w:ind w:firstLine="709"/>
            <w:jc w:val="both"/>
          </w:pPr>
        </w:pPrChange>
      </w:pPr>
      <w:r w:rsidRPr="00B51366">
        <w:rPr>
          <w:sz w:val="28"/>
          <w:szCs w:val="28"/>
        </w:rPr>
        <w:t xml:space="preserve"> «</w:t>
      </w:r>
      <w:r>
        <w:rPr>
          <w:sz w:val="28"/>
          <w:szCs w:val="28"/>
          <w:lang w:val="en-US"/>
        </w:rPr>
        <w:t>Jira</w:t>
      </w:r>
      <w:r w:rsidRPr="00B51366">
        <w:rPr>
          <w:sz w:val="28"/>
          <w:szCs w:val="28"/>
        </w:rPr>
        <w:t xml:space="preserve">» </w:t>
      </w:r>
      <w:del w:id="672" w:author="Котлицкий Сергей Андреевич" w:date="2019-10-07T17:20:00Z">
        <w:r w:rsidRPr="00B51366" w:rsidDel="008162EF">
          <w:rPr>
            <w:sz w:val="28"/>
            <w:szCs w:val="28"/>
          </w:rPr>
          <w:delText>-</w:delText>
        </w:r>
      </w:del>
      <w:r w:rsidRPr="00B51366">
        <w:rPr>
          <w:sz w:val="28"/>
          <w:szCs w:val="28"/>
        </w:rPr>
        <w:t xml:space="preserve">- </w:t>
      </w:r>
      <w:r>
        <w:rPr>
          <w:sz w:val="28"/>
          <w:szCs w:val="28"/>
        </w:rPr>
        <w:t>прямой</w:t>
      </w:r>
      <w:r w:rsidRPr="00B51366">
        <w:rPr>
          <w:sz w:val="28"/>
          <w:szCs w:val="28"/>
        </w:rPr>
        <w:t xml:space="preserve"> </w:t>
      </w:r>
      <w:r>
        <w:rPr>
          <w:sz w:val="28"/>
          <w:szCs w:val="28"/>
        </w:rPr>
        <w:t>аналог</w:t>
      </w:r>
      <w:r w:rsidRPr="00B51366">
        <w:rPr>
          <w:sz w:val="28"/>
          <w:szCs w:val="28"/>
        </w:rPr>
        <w:t xml:space="preserve">. </w:t>
      </w:r>
      <w:r>
        <w:rPr>
          <w:sz w:val="28"/>
          <w:szCs w:val="28"/>
        </w:rPr>
        <w:t>Это разработка компании «</w:t>
      </w:r>
      <w:proofErr w:type="spellStart"/>
      <w:r w:rsidRPr="008C3D59">
        <w:rPr>
          <w:sz w:val="28"/>
          <w:szCs w:val="28"/>
        </w:rPr>
        <w:t>Atlassian</w:t>
      </w:r>
      <w:proofErr w:type="spellEnd"/>
      <w:r>
        <w:rPr>
          <w:sz w:val="28"/>
          <w:szCs w:val="28"/>
        </w:rPr>
        <w:t xml:space="preserve">», </w:t>
      </w:r>
      <w:r w:rsidRPr="008C3D59">
        <w:rPr>
          <w:sz w:val="28"/>
          <w:szCs w:val="28"/>
        </w:rPr>
        <w:t>коммерческая система отслеживания ошибок, предназначена для организации взаимодействия с пользователями, хотя в некоторых случаях используется и для управления проектами</w:t>
      </w:r>
      <w:r>
        <w:rPr>
          <w:sz w:val="28"/>
          <w:szCs w:val="28"/>
        </w:rPr>
        <w:t>.</w:t>
      </w:r>
    </w:p>
    <w:p w14:paraId="14620EFA" w14:textId="77777777" w:rsidR="005952E2" w:rsidRDefault="005952E2" w:rsidP="00051713">
      <w:pPr>
        <w:spacing w:line="360" w:lineRule="auto"/>
        <w:ind w:firstLine="709"/>
        <w:jc w:val="both"/>
        <w:rPr>
          <w:sz w:val="28"/>
          <w:szCs w:val="28"/>
        </w:rPr>
        <w:pPrChange w:id="673" w:author="Котлицкий Сергей Андреевич" w:date="2019-10-07T17:22:00Z">
          <w:pPr>
            <w:spacing w:line="360" w:lineRule="auto"/>
            <w:ind w:firstLine="709"/>
            <w:jc w:val="both"/>
          </w:pPr>
        </w:pPrChange>
      </w:pPr>
      <w:r>
        <w:rPr>
          <w:sz w:val="28"/>
          <w:szCs w:val="28"/>
        </w:rPr>
        <w:t>Отличительной особенностью «</w:t>
      </w:r>
      <w:r>
        <w:rPr>
          <w:sz w:val="28"/>
          <w:szCs w:val="28"/>
          <w:lang w:val="en-US"/>
        </w:rPr>
        <w:t>Jira</w:t>
      </w:r>
      <w:r>
        <w:rPr>
          <w:sz w:val="28"/>
          <w:szCs w:val="28"/>
        </w:rPr>
        <w:t xml:space="preserve">» является возможность </w:t>
      </w:r>
      <w:r w:rsidRPr="009F6A11">
        <w:rPr>
          <w:sz w:val="28"/>
          <w:szCs w:val="28"/>
        </w:rPr>
        <w:t xml:space="preserve">создания </w:t>
      </w:r>
      <w:r>
        <w:rPr>
          <w:sz w:val="28"/>
          <w:szCs w:val="28"/>
        </w:rPr>
        <w:t>различных</w:t>
      </w:r>
      <w:r w:rsidRPr="009F6A11">
        <w:rPr>
          <w:sz w:val="28"/>
          <w:szCs w:val="28"/>
        </w:rPr>
        <w:t xml:space="preserve"> отчетов</w:t>
      </w:r>
      <w:r>
        <w:rPr>
          <w:sz w:val="28"/>
          <w:szCs w:val="28"/>
        </w:rPr>
        <w:t xml:space="preserve">, отображающих состояние выполнения проекта. </w:t>
      </w:r>
    </w:p>
    <w:p w14:paraId="10E541CC" w14:textId="30A416DD" w:rsidR="005952E2" w:rsidRDefault="005952E2" w:rsidP="00051713">
      <w:pPr>
        <w:spacing w:line="360" w:lineRule="auto"/>
        <w:ind w:firstLine="709"/>
        <w:jc w:val="both"/>
        <w:rPr>
          <w:ins w:id="674" w:author="Котлицкий Сергей Андреевич" w:date="2019-10-04T21:19:00Z"/>
          <w:sz w:val="28"/>
          <w:szCs w:val="28"/>
        </w:rPr>
        <w:pPrChange w:id="675" w:author="Котлицкий Сергей Андреевич" w:date="2019-10-07T17:22:00Z">
          <w:pPr>
            <w:spacing w:line="360" w:lineRule="auto"/>
            <w:ind w:firstLine="709"/>
            <w:jc w:val="both"/>
          </w:pPr>
        </w:pPrChange>
      </w:pPr>
      <w:r>
        <w:rPr>
          <w:sz w:val="28"/>
          <w:szCs w:val="28"/>
        </w:rPr>
        <w:t>Этот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аналог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не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подходит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решения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задачи</w:t>
      </w:r>
      <w:r w:rsidRPr="00713B89">
        <w:rPr>
          <w:sz w:val="28"/>
          <w:szCs w:val="28"/>
        </w:rPr>
        <w:t xml:space="preserve">, </w:t>
      </w:r>
      <w:r>
        <w:rPr>
          <w:sz w:val="28"/>
          <w:szCs w:val="28"/>
        </w:rPr>
        <w:t>поставленной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перед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проектируемым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ПО в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силу</w:t>
      </w:r>
      <w:r w:rsidRPr="00713B89">
        <w:rPr>
          <w:sz w:val="28"/>
          <w:szCs w:val="28"/>
        </w:rPr>
        <w:t xml:space="preserve"> </w:t>
      </w:r>
      <w:r>
        <w:rPr>
          <w:sz w:val="28"/>
          <w:szCs w:val="28"/>
        </w:rPr>
        <w:t>того</w:t>
      </w:r>
      <w:r w:rsidRPr="00713B89">
        <w:rPr>
          <w:sz w:val="28"/>
          <w:szCs w:val="28"/>
        </w:rPr>
        <w:t xml:space="preserve">, </w:t>
      </w:r>
      <w:r>
        <w:rPr>
          <w:sz w:val="28"/>
          <w:szCs w:val="28"/>
        </w:rPr>
        <w:t>что</w:t>
      </w:r>
      <w:r w:rsidRPr="00713B89">
        <w:rPr>
          <w:sz w:val="28"/>
          <w:szCs w:val="28"/>
        </w:rPr>
        <w:t xml:space="preserve"> </w:t>
      </w:r>
      <w:r w:rsidRPr="00601774">
        <w:rPr>
          <w:sz w:val="28"/>
          <w:szCs w:val="28"/>
        </w:rPr>
        <w:t xml:space="preserve">отсутствует возможность представления данных в виде </w:t>
      </w:r>
      <w:del w:id="676" w:author="Котлицкий Сергей Андреевич" w:date="2019-10-04T22:56:00Z">
        <w:r w:rsidRPr="00601774" w:rsidDel="00E7651F">
          <w:rPr>
            <w:sz w:val="28"/>
            <w:szCs w:val="28"/>
          </w:rPr>
          <w:delText xml:space="preserve">ассоциативной </w:delText>
        </w:r>
      </w:del>
      <w:ins w:id="677" w:author="Котлицкий Сергей Андреевич" w:date="2019-10-04T22:56:00Z">
        <w:r w:rsidR="00E7651F">
          <w:rPr>
            <w:sz w:val="28"/>
            <w:szCs w:val="28"/>
          </w:rPr>
          <w:t>интеллект-</w:t>
        </w:r>
      </w:ins>
      <w:r w:rsidRPr="00601774">
        <w:rPr>
          <w:sz w:val="28"/>
          <w:szCs w:val="28"/>
        </w:rPr>
        <w:t>карты. Вследствие чего отсутствует возможность отображения</w:t>
      </w:r>
      <w:r>
        <w:rPr>
          <w:sz w:val="28"/>
          <w:szCs w:val="28"/>
        </w:rPr>
        <w:t xml:space="preserve"> </w:t>
      </w:r>
      <w:r w:rsidRPr="00601774">
        <w:rPr>
          <w:sz w:val="28"/>
          <w:szCs w:val="28"/>
        </w:rPr>
        <w:t>задач при «мозговом штурме» без использования сторонних приложений.</w:t>
      </w:r>
    </w:p>
    <w:p w14:paraId="18923117" w14:textId="3B721081" w:rsidR="00AF038C" w:rsidRDefault="00AF038C" w:rsidP="00051713">
      <w:pPr>
        <w:spacing w:line="360" w:lineRule="auto"/>
        <w:ind w:firstLine="709"/>
        <w:jc w:val="both"/>
        <w:rPr>
          <w:ins w:id="678" w:author="Котлицкий Сергей Андреевич" w:date="2019-10-04T21:19:00Z"/>
          <w:sz w:val="28"/>
          <w:szCs w:val="28"/>
        </w:rPr>
        <w:pPrChange w:id="679" w:author="Котлицкий Сергей Андреевич" w:date="2019-10-07T17:22:00Z">
          <w:pPr>
            <w:spacing w:line="360" w:lineRule="auto"/>
            <w:ind w:firstLine="709"/>
            <w:jc w:val="both"/>
          </w:pPr>
        </w:pPrChange>
      </w:pPr>
    </w:p>
    <w:p w14:paraId="0D6A43D1" w14:textId="3ACA19A4" w:rsidR="00AF038C" w:rsidRDefault="00AF038C" w:rsidP="00051713">
      <w:pPr>
        <w:spacing w:line="360" w:lineRule="auto"/>
        <w:ind w:firstLine="709"/>
        <w:jc w:val="both"/>
        <w:rPr>
          <w:ins w:id="680" w:author="Котлицкий Сергей Андреевич" w:date="2019-10-04T21:19:00Z"/>
          <w:sz w:val="28"/>
          <w:szCs w:val="28"/>
        </w:rPr>
        <w:pPrChange w:id="681" w:author="Котлицкий Сергей Андреевич" w:date="2019-10-07T17:22:00Z">
          <w:pPr>
            <w:spacing w:line="360" w:lineRule="auto"/>
            <w:ind w:firstLine="709"/>
            <w:jc w:val="both"/>
          </w:pPr>
        </w:pPrChange>
      </w:pPr>
      <w:ins w:id="682" w:author="Котлицкий Сергей Андреевич" w:date="2019-10-04T21:19:00Z">
        <w:r w:rsidRPr="00B51366">
          <w:rPr>
            <w:sz w:val="28"/>
            <w:szCs w:val="28"/>
          </w:rPr>
          <w:t>«</w:t>
        </w:r>
        <w:proofErr w:type="spellStart"/>
        <w:r>
          <w:rPr>
            <w:sz w:val="28"/>
            <w:szCs w:val="28"/>
            <w:lang w:val="en-US"/>
          </w:rPr>
          <w:t>GanttProject</w:t>
        </w:r>
        <w:proofErr w:type="spellEnd"/>
        <w:r w:rsidRPr="00B51366">
          <w:rPr>
            <w:sz w:val="28"/>
            <w:szCs w:val="28"/>
          </w:rPr>
          <w:t xml:space="preserve">» - </w:t>
        </w:r>
        <w:r>
          <w:rPr>
            <w:sz w:val="28"/>
            <w:szCs w:val="28"/>
          </w:rPr>
          <w:t>прямой</w:t>
        </w:r>
        <w:r w:rsidRPr="00B51366">
          <w:rPr>
            <w:sz w:val="28"/>
            <w:szCs w:val="28"/>
          </w:rPr>
          <w:t xml:space="preserve"> </w:t>
        </w:r>
        <w:r>
          <w:rPr>
            <w:sz w:val="28"/>
            <w:szCs w:val="28"/>
          </w:rPr>
          <w:t>аналог</w:t>
        </w:r>
        <w:r w:rsidRPr="00B51366">
          <w:rPr>
            <w:sz w:val="28"/>
            <w:szCs w:val="28"/>
          </w:rPr>
          <w:t xml:space="preserve">. </w:t>
        </w:r>
        <w:r>
          <w:rPr>
            <w:sz w:val="28"/>
            <w:szCs w:val="28"/>
          </w:rPr>
          <w:t xml:space="preserve">Это </w:t>
        </w:r>
      </w:ins>
      <w:ins w:id="683" w:author="Котлицкий Сергей Андреевич" w:date="2019-10-04T21:25:00Z">
        <w:r w:rsidR="008808F3">
          <w:rPr>
            <w:sz w:val="28"/>
            <w:szCs w:val="28"/>
          </w:rPr>
          <w:t>программа</w:t>
        </w:r>
      </w:ins>
      <w:ins w:id="684" w:author="Котлицкий Сергей Андреевич" w:date="2019-10-04T21:19:00Z">
        <w:r>
          <w:rPr>
            <w:sz w:val="28"/>
            <w:szCs w:val="28"/>
          </w:rPr>
          <w:t>,</w:t>
        </w:r>
      </w:ins>
      <w:ins w:id="685" w:author="Котлицкий Сергей Андреевич" w:date="2019-10-04T21:26:00Z">
        <w:r w:rsidR="008808F3" w:rsidRPr="008808F3">
          <w:t xml:space="preserve"> </w:t>
        </w:r>
        <w:r w:rsidR="008808F3" w:rsidRPr="008808F3">
          <w:rPr>
            <w:sz w:val="28"/>
            <w:szCs w:val="28"/>
          </w:rPr>
          <w:t xml:space="preserve">предназначенная для планирования проектов на основе построения диаграмм </w:t>
        </w:r>
        <w:proofErr w:type="spellStart"/>
        <w:r w:rsidR="008808F3" w:rsidRPr="008808F3">
          <w:rPr>
            <w:sz w:val="28"/>
            <w:szCs w:val="28"/>
          </w:rPr>
          <w:t>Гантта</w:t>
        </w:r>
        <w:proofErr w:type="spellEnd"/>
        <w:r w:rsidR="008808F3" w:rsidRPr="008808F3">
          <w:rPr>
            <w:sz w:val="28"/>
            <w:szCs w:val="28"/>
          </w:rPr>
          <w:t xml:space="preserve"> и диаграмм типа PERT</w:t>
        </w:r>
      </w:ins>
      <w:ins w:id="686" w:author="Котлицкий Сергей Андреевич" w:date="2019-10-04T21:19:00Z">
        <w:r>
          <w:rPr>
            <w:sz w:val="28"/>
            <w:szCs w:val="28"/>
          </w:rPr>
          <w:t>.</w:t>
        </w:r>
      </w:ins>
    </w:p>
    <w:p w14:paraId="40B8720E" w14:textId="4C2EDACD" w:rsidR="00AF038C" w:rsidRDefault="00AF038C" w:rsidP="00051713">
      <w:pPr>
        <w:spacing w:line="360" w:lineRule="auto"/>
        <w:ind w:firstLine="709"/>
        <w:jc w:val="both"/>
        <w:rPr>
          <w:ins w:id="687" w:author="Котлицкий Сергей Андреевич" w:date="2019-10-04T21:19:00Z"/>
          <w:sz w:val="28"/>
          <w:szCs w:val="28"/>
        </w:rPr>
        <w:pPrChange w:id="688" w:author="Котлицкий Сергей Андреевич" w:date="2019-10-07T17:22:00Z">
          <w:pPr>
            <w:spacing w:line="360" w:lineRule="auto"/>
            <w:ind w:firstLine="709"/>
            <w:jc w:val="both"/>
          </w:pPr>
        </w:pPrChange>
      </w:pPr>
      <w:ins w:id="689" w:author="Котлицкий Сергей Андреевич" w:date="2019-10-04T21:19:00Z">
        <w:r>
          <w:rPr>
            <w:sz w:val="28"/>
            <w:szCs w:val="28"/>
          </w:rPr>
          <w:t>Отличительной особенностью «</w:t>
        </w:r>
      </w:ins>
      <w:proofErr w:type="spellStart"/>
      <w:ins w:id="690" w:author="Котлицкий Сергей Андреевич" w:date="2019-10-04T21:26:00Z">
        <w:r w:rsidR="008808F3">
          <w:rPr>
            <w:sz w:val="28"/>
            <w:szCs w:val="28"/>
            <w:lang w:val="en-US"/>
          </w:rPr>
          <w:t>GanttProject</w:t>
        </w:r>
      </w:ins>
      <w:proofErr w:type="spellEnd"/>
      <w:ins w:id="691" w:author="Котлицкий Сергей Андреевич" w:date="2019-10-04T21:19:00Z">
        <w:r>
          <w:rPr>
            <w:sz w:val="28"/>
            <w:szCs w:val="28"/>
          </w:rPr>
          <w:t xml:space="preserve">» является возможность </w:t>
        </w:r>
      </w:ins>
      <w:ins w:id="692" w:author="Котлицкий Сергей Андреевич" w:date="2019-10-04T21:26:00Z">
        <w:r w:rsidR="008808F3">
          <w:rPr>
            <w:sz w:val="28"/>
            <w:szCs w:val="28"/>
          </w:rPr>
          <w:t>импорта</w:t>
        </w:r>
      </w:ins>
      <w:ins w:id="693" w:author="Котлицкий Сергей Андреевич" w:date="2019-10-04T21:27:00Z">
        <w:r w:rsidR="008808F3">
          <w:rPr>
            <w:sz w:val="28"/>
            <w:szCs w:val="28"/>
          </w:rPr>
          <w:t xml:space="preserve"> / экспорта документов </w:t>
        </w:r>
        <w:r w:rsidR="008808F3">
          <w:rPr>
            <w:sz w:val="28"/>
            <w:szCs w:val="28"/>
            <w:lang w:val="en-US"/>
          </w:rPr>
          <w:t>Microsoft</w:t>
        </w:r>
        <w:r w:rsidR="008808F3" w:rsidRPr="008808F3">
          <w:rPr>
            <w:sz w:val="28"/>
            <w:szCs w:val="28"/>
            <w:rPrChange w:id="694" w:author="Котлицкий Сергей Андреевич" w:date="2019-10-04T21:27:00Z">
              <w:rPr>
                <w:sz w:val="28"/>
                <w:szCs w:val="28"/>
                <w:lang w:val="en-US"/>
              </w:rPr>
            </w:rPrChange>
          </w:rPr>
          <w:t xml:space="preserve"> </w:t>
        </w:r>
        <w:r w:rsidR="008808F3">
          <w:rPr>
            <w:sz w:val="28"/>
            <w:szCs w:val="28"/>
            <w:lang w:val="en-US"/>
          </w:rPr>
          <w:t>Project</w:t>
        </w:r>
        <w:r w:rsidR="008808F3">
          <w:rPr>
            <w:sz w:val="28"/>
            <w:szCs w:val="28"/>
          </w:rPr>
          <w:t>.</w:t>
        </w:r>
      </w:ins>
    </w:p>
    <w:p w14:paraId="6C4FA54A" w14:textId="6424714B" w:rsidR="00AF038C" w:rsidRDefault="00AF038C" w:rsidP="00051713">
      <w:pPr>
        <w:spacing w:line="360" w:lineRule="auto"/>
        <w:ind w:firstLine="709"/>
        <w:jc w:val="both"/>
        <w:rPr>
          <w:ins w:id="695" w:author="Котлицкий Сергей Андреевич" w:date="2019-10-04T21:20:00Z"/>
          <w:sz w:val="28"/>
          <w:szCs w:val="28"/>
        </w:rPr>
        <w:pPrChange w:id="696" w:author="Котлицкий Сергей Андреевич" w:date="2019-10-07T17:22:00Z">
          <w:pPr>
            <w:spacing w:line="360" w:lineRule="auto"/>
            <w:ind w:firstLine="709"/>
            <w:jc w:val="both"/>
          </w:pPr>
        </w:pPrChange>
      </w:pPr>
      <w:ins w:id="697" w:author="Котлицкий Сергей Андреевич" w:date="2019-10-04T21:19:00Z">
        <w:r>
          <w:rPr>
            <w:sz w:val="28"/>
            <w:szCs w:val="28"/>
          </w:rPr>
          <w:t>Этот</w:t>
        </w:r>
        <w:r w:rsidRPr="00713B89">
          <w:rPr>
            <w:sz w:val="28"/>
            <w:szCs w:val="28"/>
          </w:rPr>
          <w:t xml:space="preserve"> </w:t>
        </w:r>
        <w:r>
          <w:rPr>
            <w:sz w:val="28"/>
            <w:szCs w:val="28"/>
          </w:rPr>
          <w:t>аналог</w:t>
        </w:r>
        <w:r w:rsidRPr="00713B89">
          <w:rPr>
            <w:sz w:val="28"/>
            <w:szCs w:val="28"/>
          </w:rPr>
          <w:t xml:space="preserve"> </w:t>
        </w:r>
        <w:r>
          <w:rPr>
            <w:sz w:val="28"/>
            <w:szCs w:val="28"/>
          </w:rPr>
          <w:t>не</w:t>
        </w:r>
        <w:r w:rsidRPr="00713B89">
          <w:rPr>
            <w:sz w:val="28"/>
            <w:szCs w:val="28"/>
          </w:rPr>
          <w:t xml:space="preserve"> </w:t>
        </w:r>
        <w:r>
          <w:rPr>
            <w:sz w:val="28"/>
            <w:szCs w:val="28"/>
          </w:rPr>
          <w:t>подходит</w:t>
        </w:r>
        <w:r w:rsidRPr="00713B89">
          <w:rPr>
            <w:sz w:val="28"/>
            <w:szCs w:val="28"/>
          </w:rPr>
          <w:t xml:space="preserve"> </w:t>
        </w:r>
        <w:r>
          <w:rPr>
            <w:sz w:val="28"/>
            <w:szCs w:val="28"/>
          </w:rPr>
          <w:t>для</w:t>
        </w:r>
        <w:r w:rsidRPr="00713B89">
          <w:rPr>
            <w:sz w:val="28"/>
            <w:szCs w:val="28"/>
          </w:rPr>
          <w:t xml:space="preserve"> </w:t>
        </w:r>
        <w:r>
          <w:rPr>
            <w:sz w:val="28"/>
            <w:szCs w:val="28"/>
          </w:rPr>
          <w:t>решения</w:t>
        </w:r>
        <w:r w:rsidRPr="00713B89">
          <w:rPr>
            <w:sz w:val="28"/>
            <w:szCs w:val="28"/>
          </w:rPr>
          <w:t xml:space="preserve"> </w:t>
        </w:r>
        <w:r>
          <w:rPr>
            <w:sz w:val="28"/>
            <w:szCs w:val="28"/>
          </w:rPr>
          <w:t>задачи</w:t>
        </w:r>
        <w:r w:rsidRPr="00713B89">
          <w:rPr>
            <w:sz w:val="28"/>
            <w:szCs w:val="28"/>
          </w:rPr>
          <w:t xml:space="preserve">, </w:t>
        </w:r>
        <w:r>
          <w:rPr>
            <w:sz w:val="28"/>
            <w:szCs w:val="28"/>
          </w:rPr>
          <w:t>поставленной</w:t>
        </w:r>
        <w:r w:rsidRPr="00713B89">
          <w:rPr>
            <w:sz w:val="28"/>
            <w:szCs w:val="28"/>
          </w:rPr>
          <w:t xml:space="preserve"> </w:t>
        </w:r>
        <w:r>
          <w:rPr>
            <w:sz w:val="28"/>
            <w:szCs w:val="28"/>
          </w:rPr>
          <w:t>перед</w:t>
        </w:r>
        <w:r w:rsidRPr="00713B89">
          <w:rPr>
            <w:sz w:val="28"/>
            <w:szCs w:val="28"/>
          </w:rPr>
          <w:t xml:space="preserve"> </w:t>
        </w:r>
        <w:r>
          <w:rPr>
            <w:sz w:val="28"/>
            <w:szCs w:val="28"/>
          </w:rPr>
          <w:t>проектируемым</w:t>
        </w:r>
        <w:r w:rsidRPr="00713B89">
          <w:rPr>
            <w:sz w:val="28"/>
            <w:szCs w:val="28"/>
          </w:rPr>
          <w:t xml:space="preserve"> </w:t>
        </w:r>
        <w:r>
          <w:rPr>
            <w:sz w:val="28"/>
            <w:szCs w:val="28"/>
          </w:rPr>
          <w:t>ПО в</w:t>
        </w:r>
        <w:r w:rsidRPr="00713B89">
          <w:rPr>
            <w:sz w:val="28"/>
            <w:szCs w:val="28"/>
          </w:rPr>
          <w:t xml:space="preserve"> </w:t>
        </w:r>
        <w:r>
          <w:rPr>
            <w:sz w:val="28"/>
            <w:szCs w:val="28"/>
          </w:rPr>
          <w:t>силу</w:t>
        </w:r>
        <w:r w:rsidRPr="00713B89">
          <w:rPr>
            <w:sz w:val="28"/>
            <w:szCs w:val="28"/>
          </w:rPr>
          <w:t xml:space="preserve"> </w:t>
        </w:r>
        <w:r>
          <w:rPr>
            <w:sz w:val="28"/>
            <w:szCs w:val="28"/>
          </w:rPr>
          <w:t>того</w:t>
        </w:r>
        <w:r w:rsidRPr="00713B89">
          <w:rPr>
            <w:sz w:val="28"/>
            <w:szCs w:val="28"/>
          </w:rPr>
          <w:t xml:space="preserve">, </w:t>
        </w:r>
        <w:r>
          <w:rPr>
            <w:sz w:val="28"/>
            <w:szCs w:val="28"/>
          </w:rPr>
          <w:t>что</w:t>
        </w:r>
        <w:r w:rsidRPr="00713B89">
          <w:rPr>
            <w:sz w:val="28"/>
            <w:szCs w:val="28"/>
          </w:rPr>
          <w:t xml:space="preserve"> </w:t>
        </w:r>
        <w:r w:rsidRPr="00601774">
          <w:rPr>
            <w:sz w:val="28"/>
            <w:szCs w:val="28"/>
          </w:rPr>
          <w:t xml:space="preserve">отсутствует возможность представления данных в виде </w:t>
        </w:r>
      </w:ins>
      <w:ins w:id="698" w:author="Котлицкий Сергей Андреевич" w:date="2019-10-04T21:27:00Z">
        <w:r w:rsidR="00F4759F">
          <w:rPr>
            <w:sz w:val="28"/>
            <w:szCs w:val="28"/>
          </w:rPr>
          <w:t>интеллект-</w:t>
        </w:r>
      </w:ins>
      <w:ins w:id="699" w:author="Котлицкий Сергей Андреевич" w:date="2019-10-04T21:19:00Z">
        <w:r w:rsidRPr="00601774">
          <w:rPr>
            <w:sz w:val="28"/>
            <w:szCs w:val="28"/>
          </w:rPr>
          <w:t>карты. Вследствие чего отсутствует возможность отображения</w:t>
        </w:r>
        <w:r>
          <w:rPr>
            <w:sz w:val="28"/>
            <w:szCs w:val="28"/>
          </w:rPr>
          <w:t xml:space="preserve"> </w:t>
        </w:r>
        <w:r w:rsidRPr="00601774">
          <w:rPr>
            <w:sz w:val="28"/>
            <w:szCs w:val="28"/>
          </w:rPr>
          <w:t>задач при «мозговом штурме» без использования сторонних приложений.</w:t>
        </w:r>
      </w:ins>
    </w:p>
    <w:p w14:paraId="119A2EE8" w14:textId="607F0CB4" w:rsidR="00AF038C" w:rsidRDefault="00AF038C" w:rsidP="00051713">
      <w:pPr>
        <w:spacing w:line="360" w:lineRule="auto"/>
        <w:ind w:firstLine="709"/>
        <w:jc w:val="both"/>
        <w:rPr>
          <w:ins w:id="700" w:author="Котлицкий Сергей Андреевич" w:date="2019-10-04T21:20:00Z"/>
          <w:sz w:val="28"/>
          <w:szCs w:val="28"/>
        </w:rPr>
        <w:pPrChange w:id="701" w:author="Котлицкий Сергей Андреевич" w:date="2019-10-07T17:22:00Z">
          <w:pPr>
            <w:spacing w:line="360" w:lineRule="auto"/>
            <w:ind w:firstLine="709"/>
            <w:jc w:val="both"/>
          </w:pPr>
        </w:pPrChange>
      </w:pPr>
      <w:ins w:id="702" w:author="Котлицкий Сергей Андреевич" w:date="2019-10-04T21:20:00Z">
        <w:r w:rsidRPr="00B51366">
          <w:rPr>
            <w:sz w:val="28"/>
            <w:szCs w:val="28"/>
          </w:rPr>
          <w:lastRenderedPageBreak/>
          <w:t>«</w:t>
        </w:r>
        <w:r>
          <w:rPr>
            <w:sz w:val="28"/>
            <w:szCs w:val="28"/>
            <w:lang w:val="en-US"/>
          </w:rPr>
          <w:t>Wrike</w:t>
        </w:r>
        <w:r w:rsidRPr="00B51366">
          <w:rPr>
            <w:sz w:val="28"/>
            <w:szCs w:val="28"/>
          </w:rPr>
          <w:t xml:space="preserve">» - </w:t>
        </w:r>
        <w:r>
          <w:rPr>
            <w:sz w:val="28"/>
            <w:szCs w:val="28"/>
          </w:rPr>
          <w:t>прямой</w:t>
        </w:r>
        <w:r w:rsidRPr="00B51366">
          <w:rPr>
            <w:sz w:val="28"/>
            <w:szCs w:val="28"/>
          </w:rPr>
          <w:t xml:space="preserve"> </w:t>
        </w:r>
        <w:r>
          <w:rPr>
            <w:sz w:val="28"/>
            <w:szCs w:val="28"/>
          </w:rPr>
          <w:t>аналог</w:t>
        </w:r>
        <w:r w:rsidRPr="00B51366">
          <w:rPr>
            <w:sz w:val="28"/>
            <w:szCs w:val="28"/>
          </w:rPr>
          <w:t xml:space="preserve">. </w:t>
        </w:r>
        <w:r>
          <w:rPr>
            <w:sz w:val="28"/>
            <w:szCs w:val="28"/>
          </w:rPr>
          <w:t>Это разработка компании «</w:t>
        </w:r>
      </w:ins>
      <w:ins w:id="703" w:author="Котлицкий Сергей Андреевич" w:date="2019-10-04T21:30:00Z">
        <w:r w:rsidR="00C42EFA">
          <w:rPr>
            <w:sz w:val="28"/>
            <w:szCs w:val="28"/>
            <w:lang w:val="en-US"/>
          </w:rPr>
          <w:t>Wrike</w:t>
        </w:r>
      </w:ins>
      <w:ins w:id="704" w:author="Котлицкий Сергей Андреевич" w:date="2019-10-04T21:20:00Z">
        <w:r>
          <w:rPr>
            <w:sz w:val="28"/>
            <w:szCs w:val="28"/>
          </w:rPr>
          <w:t xml:space="preserve">», </w:t>
        </w:r>
      </w:ins>
      <w:ins w:id="705" w:author="Котлицкий Сергей Андреевич" w:date="2019-10-04T21:30:00Z">
        <w:r w:rsidR="00C42EFA">
          <w:rPr>
            <w:sz w:val="28"/>
            <w:szCs w:val="28"/>
          </w:rPr>
          <w:t>о</w:t>
        </w:r>
        <w:r w:rsidR="00C42EFA" w:rsidRPr="00C42EFA">
          <w:rPr>
            <w:sz w:val="28"/>
            <w:szCs w:val="28"/>
          </w:rPr>
          <w:t>блачный сервис для совместной работы и управления проектами</w:t>
        </w:r>
      </w:ins>
      <w:ins w:id="706" w:author="Котлицкий Сергей Андреевич" w:date="2019-10-04T21:20:00Z">
        <w:r w:rsidRPr="008C3D59">
          <w:rPr>
            <w:sz w:val="28"/>
            <w:szCs w:val="28"/>
          </w:rPr>
          <w:t xml:space="preserve">, предназначена для </w:t>
        </w:r>
      </w:ins>
      <w:ins w:id="707" w:author="Котлицкий Сергей Андреевич" w:date="2019-10-04T21:31:00Z">
        <w:r w:rsidR="00C42EFA">
          <w:rPr>
            <w:sz w:val="28"/>
            <w:szCs w:val="28"/>
          </w:rPr>
          <w:t>команд и целых организаций</w:t>
        </w:r>
      </w:ins>
      <w:ins w:id="708" w:author="Котлицкий Сергей Андреевич" w:date="2019-10-04T21:20:00Z">
        <w:r>
          <w:rPr>
            <w:sz w:val="28"/>
            <w:szCs w:val="28"/>
          </w:rPr>
          <w:t>.</w:t>
        </w:r>
      </w:ins>
    </w:p>
    <w:p w14:paraId="63062357" w14:textId="6BF4A0BB" w:rsidR="00AF038C" w:rsidRDefault="00AF038C" w:rsidP="00051713">
      <w:pPr>
        <w:spacing w:line="360" w:lineRule="auto"/>
        <w:ind w:firstLine="709"/>
        <w:jc w:val="both"/>
        <w:rPr>
          <w:ins w:id="709" w:author="Котлицкий Сергей Андреевич" w:date="2019-10-04T21:20:00Z"/>
          <w:sz w:val="28"/>
          <w:szCs w:val="28"/>
        </w:rPr>
        <w:pPrChange w:id="710" w:author="Котлицкий Сергей Андреевич" w:date="2019-10-07T17:22:00Z">
          <w:pPr>
            <w:spacing w:line="360" w:lineRule="auto"/>
            <w:ind w:firstLine="709"/>
            <w:jc w:val="both"/>
          </w:pPr>
        </w:pPrChange>
      </w:pPr>
      <w:ins w:id="711" w:author="Котлицкий Сергей Андреевич" w:date="2019-10-04T21:20:00Z">
        <w:r>
          <w:rPr>
            <w:sz w:val="28"/>
            <w:szCs w:val="28"/>
          </w:rPr>
          <w:t>Отличительной особенностью «</w:t>
        </w:r>
      </w:ins>
      <w:ins w:id="712" w:author="Котлицкий Сергей Андреевич" w:date="2019-10-04T21:31:00Z">
        <w:r w:rsidR="00C42EFA">
          <w:rPr>
            <w:sz w:val="28"/>
            <w:szCs w:val="28"/>
            <w:lang w:val="en-US"/>
          </w:rPr>
          <w:t>Wrike</w:t>
        </w:r>
      </w:ins>
      <w:ins w:id="713" w:author="Котлицкий Сергей Андреевич" w:date="2019-10-04T21:20:00Z">
        <w:r>
          <w:rPr>
            <w:sz w:val="28"/>
            <w:szCs w:val="28"/>
          </w:rPr>
          <w:t xml:space="preserve">» является возможность </w:t>
        </w:r>
        <w:r w:rsidRPr="009F6A11">
          <w:rPr>
            <w:sz w:val="28"/>
            <w:szCs w:val="28"/>
          </w:rPr>
          <w:t xml:space="preserve">создания </w:t>
        </w:r>
        <w:r>
          <w:rPr>
            <w:sz w:val="28"/>
            <w:szCs w:val="28"/>
          </w:rPr>
          <w:t>различных</w:t>
        </w:r>
        <w:r w:rsidRPr="009F6A11">
          <w:rPr>
            <w:sz w:val="28"/>
            <w:szCs w:val="28"/>
          </w:rPr>
          <w:t xml:space="preserve"> отчетов</w:t>
        </w:r>
        <w:r>
          <w:rPr>
            <w:sz w:val="28"/>
            <w:szCs w:val="28"/>
          </w:rPr>
          <w:t>, отображающих состояние выполнения проекта</w:t>
        </w:r>
      </w:ins>
      <w:ins w:id="714" w:author="Котлицкий Сергей Андреевич" w:date="2019-10-04T21:31:00Z">
        <w:r w:rsidR="00C42EFA">
          <w:rPr>
            <w:sz w:val="28"/>
            <w:szCs w:val="28"/>
          </w:rPr>
          <w:t xml:space="preserve">, а также </w:t>
        </w:r>
      </w:ins>
      <w:ins w:id="715" w:author="Котлицкий Сергей Андреевич" w:date="2019-10-04T21:32:00Z">
        <w:r w:rsidR="00C42EFA">
          <w:rPr>
            <w:sz w:val="28"/>
            <w:szCs w:val="28"/>
          </w:rPr>
          <w:t xml:space="preserve">составления планов в виде диаграммы </w:t>
        </w:r>
        <w:proofErr w:type="spellStart"/>
        <w:r w:rsidR="00C42EFA">
          <w:rPr>
            <w:sz w:val="28"/>
            <w:szCs w:val="28"/>
          </w:rPr>
          <w:t>Ганта</w:t>
        </w:r>
      </w:ins>
      <w:proofErr w:type="spellEnd"/>
      <w:ins w:id="716" w:author="Котлицкий Сергей Андреевич" w:date="2019-10-04T21:20:00Z">
        <w:r>
          <w:rPr>
            <w:sz w:val="28"/>
            <w:szCs w:val="28"/>
          </w:rPr>
          <w:t xml:space="preserve">. </w:t>
        </w:r>
      </w:ins>
    </w:p>
    <w:p w14:paraId="4BD6FC4F" w14:textId="6F106CA2" w:rsidR="00AF038C" w:rsidRPr="00713B89" w:rsidRDefault="00AF038C" w:rsidP="00051713">
      <w:pPr>
        <w:spacing w:line="360" w:lineRule="auto"/>
        <w:ind w:firstLine="709"/>
        <w:jc w:val="both"/>
        <w:rPr>
          <w:sz w:val="28"/>
          <w:szCs w:val="28"/>
        </w:rPr>
        <w:pPrChange w:id="717" w:author="Котлицкий Сергей Андреевич" w:date="2019-10-07T17:22:00Z">
          <w:pPr>
            <w:spacing w:line="360" w:lineRule="auto"/>
            <w:ind w:firstLine="709"/>
            <w:jc w:val="both"/>
          </w:pPr>
        </w:pPrChange>
      </w:pPr>
      <w:ins w:id="718" w:author="Котлицкий Сергей Андреевич" w:date="2019-10-04T21:20:00Z">
        <w:r>
          <w:rPr>
            <w:sz w:val="28"/>
            <w:szCs w:val="28"/>
          </w:rPr>
          <w:t>Этот</w:t>
        </w:r>
        <w:r w:rsidRPr="00713B89">
          <w:rPr>
            <w:sz w:val="28"/>
            <w:szCs w:val="28"/>
          </w:rPr>
          <w:t xml:space="preserve"> </w:t>
        </w:r>
        <w:r>
          <w:rPr>
            <w:sz w:val="28"/>
            <w:szCs w:val="28"/>
          </w:rPr>
          <w:t>аналог</w:t>
        </w:r>
        <w:r w:rsidRPr="00713B89">
          <w:rPr>
            <w:sz w:val="28"/>
            <w:szCs w:val="28"/>
          </w:rPr>
          <w:t xml:space="preserve"> </w:t>
        </w:r>
        <w:r>
          <w:rPr>
            <w:sz w:val="28"/>
            <w:szCs w:val="28"/>
          </w:rPr>
          <w:t>не</w:t>
        </w:r>
        <w:r w:rsidRPr="00713B89">
          <w:rPr>
            <w:sz w:val="28"/>
            <w:szCs w:val="28"/>
          </w:rPr>
          <w:t xml:space="preserve"> </w:t>
        </w:r>
        <w:r>
          <w:rPr>
            <w:sz w:val="28"/>
            <w:szCs w:val="28"/>
          </w:rPr>
          <w:t>подходит</w:t>
        </w:r>
        <w:r w:rsidRPr="00713B89">
          <w:rPr>
            <w:sz w:val="28"/>
            <w:szCs w:val="28"/>
          </w:rPr>
          <w:t xml:space="preserve"> </w:t>
        </w:r>
        <w:r>
          <w:rPr>
            <w:sz w:val="28"/>
            <w:szCs w:val="28"/>
          </w:rPr>
          <w:t>для</w:t>
        </w:r>
        <w:r w:rsidRPr="00713B89">
          <w:rPr>
            <w:sz w:val="28"/>
            <w:szCs w:val="28"/>
          </w:rPr>
          <w:t xml:space="preserve"> </w:t>
        </w:r>
        <w:r>
          <w:rPr>
            <w:sz w:val="28"/>
            <w:szCs w:val="28"/>
          </w:rPr>
          <w:t>решения</w:t>
        </w:r>
        <w:r w:rsidRPr="00713B89">
          <w:rPr>
            <w:sz w:val="28"/>
            <w:szCs w:val="28"/>
          </w:rPr>
          <w:t xml:space="preserve"> </w:t>
        </w:r>
        <w:r>
          <w:rPr>
            <w:sz w:val="28"/>
            <w:szCs w:val="28"/>
          </w:rPr>
          <w:t>задачи</w:t>
        </w:r>
        <w:r w:rsidRPr="00713B89">
          <w:rPr>
            <w:sz w:val="28"/>
            <w:szCs w:val="28"/>
          </w:rPr>
          <w:t xml:space="preserve">, </w:t>
        </w:r>
        <w:r>
          <w:rPr>
            <w:sz w:val="28"/>
            <w:szCs w:val="28"/>
          </w:rPr>
          <w:t>поставленной</w:t>
        </w:r>
        <w:r w:rsidRPr="00713B89">
          <w:rPr>
            <w:sz w:val="28"/>
            <w:szCs w:val="28"/>
          </w:rPr>
          <w:t xml:space="preserve"> </w:t>
        </w:r>
        <w:r>
          <w:rPr>
            <w:sz w:val="28"/>
            <w:szCs w:val="28"/>
          </w:rPr>
          <w:t>перед</w:t>
        </w:r>
        <w:r w:rsidRPr="00713B89">
          <w:rPr>
            <w:sz w:val="28"/>
            <w:szCs w:val="28"/>
          </w:rPr>
          <w:t xml:space="preserve"> </w:t>
        </w:r>
        <w:r>
          <w:rPr>
            <w:sz w:val="28"/>
            <w:szCs w:val="28"/>
          </w:rPr>
          <w:t>проектируемым</w:t>
        </w:r>
        <w:r w:rsidRPr="00713B89">
          <w:rPr>
            <w:sz w:val="28"/>
            <w:szCs w:val="28"/>
          </w:rPr>
          <w:t xml:space="preserve"> </w:t>
        </w:r>
        <w:r>
          <w:rPr>
            <w:sz w:val="28"/>
            <w:szCs w:val="28"/>
          </w:rPr>
          <w:t>ПО в</w:t>
        </w:r>
        <w:r w:rsidRPr="00713B89">
          <w:rPr>
            <w:sz w:val="28"/>
            <w:szCs w:val="28"/>
          </w:rPr>
          <w:t xml:space="preserve"> </w:t>
        </w:r>
        <w:r>
          <w:rPr>
            <w:sz w:val="28"/>
            <w:szCs w:val="28"/>
          </w:rPr>
          <w:t>силу</w:t>
        </w:r>
        <w:r w:rsidRPr="00713B89">
          <w:rPr>
            <w:sz w:val="28"/>
            <w:szCs w:val="28"/>
          </w:rPr>
          <w:t xml:space="preserve"> </w:t>
        </w:r>
        <w:r>
          <w:rPr>
            <w:sz w:val="28"/>
            <w:szCs w:val="28"/>
          </w:rPr>
          <w:t>того</w:t>
        </w:r>
        <w:r w:rsidRPr="00713B89">
          <w:rPr>
            <w:sz w:val="28"/>
            <w:szCs w:val="28"/>
          </w:rPr>
          <w:t xml:space="preserve">, </w:t>
        </w:r>
        <w:r>
          <w:rPr>
            <w:sz w:val="28"/>
            <w:szCs w:val="28"/>
          </w:rPr>
          <w:t>что</w:t>
        </w:r>
        <w:r w:rsidRPr="00713B89">
          <w:rPr>
            <w:sz w:val="28"/>
            <w:szCs w:val="28"/>
          </w:rPr>
          <w:t xml:space="preserve"> </w:t>
        </w:r>
        <w:r w:rsidRPr="00601774">
          <w:rPr>
            <w:sz w:val="28"/>
            <w:szCs w:val="28"/>
          </w:rPr>
          <w:t xml:space="preserve">отсутствует возможность представления данных в виде </w:t>
        </w:r>
      </w:ins>
      <w:ins w:id="719" w:author="Котлицкий Сергей Андреевич" w:date="2019-10-04T21:27:00Z">
        <w:r w:rsidR="00F4759F">
          <w:rPr>
            <w:sz w:val="28"/>
            <w:szCs w:val="28"/>
          </w:rPr>
          <w:t>интеллект-</w:t>
        </w:r>
      </w:ins>
      <w:ins w:id="720" w:author="Котлицкий Сергей Андреевич" w:date="2019-10-04T21:20:00Z">
        <w:r w:rsidRPr="00601774">
          <w:rPr>
            <w:sz w:val="28"/>
            <w:szCs w:val="28"/>
          </w:rPr>
          <w:t>карты. Вследствие чего отсутствует возможность отображения</w:t>
        </w:r>
        <w:r>
          <w:rPr>
            <w:sz w:val="28"/>
            <w:szCs w:val="28"/>
          </w:rPr>
          <w:t xml:space="preserve"> </w:t>
        </w:r>
        <w:r w:rsidRPr="00601774">
          <w:rPr>
            <w:sz w:val="28"/>
            <w:szCs w:val="28"/>
          </w:rPr>
          <w:t>задач при «мозговом штурме» без использования сторонних приложений.</w:t>
        </w:r>
      </w:ins>
    </w:p>
    <w:p w14:paraId="4619F2B2" w14:textId="77777777" w:rsidR="005952E2" w:rsidRDefault="005952E2" w:rsidP="00051713">
      <w:pPr>
        <w:spacing w:line="360" w:lineRule="auto"/>
        <w:ind w:firstLine="709"/>
        <w:jc w:val="both"/>
        <w:rPr>
          <w:sz w:val="28"/>
          <w:szCs w:val="28"/>
        </w:rPr>
        <w:pPrChange w:id="721" w:author="Котлицкий Сергей Андреевич" w:date="2019-10-07T17:22:00Z">
          <w:pPr>
            <w:spacing w:line="360" w:lineRule="auto"/>
            <w:ind w:firstLine="709"/>
            <w:jc w:val="both"/>
          </w:pPr>
        </w:pPrChange>
      </w:pPr>
      <w:r>
        <w:rPr>
          <w:sz w:val="28"/>
          <w:szCs w:val="28"/>
        </w:rPr>
        <w:t>В силу того, что рассматриваемые прямые аналоги схожи по функционалу, выделим основные функции представленных систем для управления проектами.</w:t>
      </w:r>
    </w:p>
    <w:p w14:paraId="6C806A5B" w14:textId="77777777" w:rsidR="005952E2" w:rsidRDefault="005952E2" w:rsidP="00051713">
      <w:pPr>
        <w:spacing w:line="360" w:lineRule="auto"/>
        <w:ind w:firstLine="567"/>
        <w:jc w:val="both"/>
        <w:rPr>
          <w:sz w:val="28"/>
          <w:szCs w:val="28"/>
        </w:rPr>
        <w:pPrChange w:id="722" w:author="Котлицкий Сергей Андреевич" w:date="2019-10-07T17:22:00Z">
          <w:pPr>
            <w:spacing w:line="360" w:lineRule="auto"/>
            <w:ind w:firstLine="567"/>
            <w:jc w:val="both"/>
          </w:pPr>
        </w:pPrChange>
      </w:pPr>
      <w:r>
        <w:rPr>
          <w:sz w:val="28"/>
          <w:szCs w:val="28"/>
        </w:rPr>
        <w:t>Перечень общих функций рассмотренных продуктов:</w:t>
      </w:r>
    </w:p>
    <w:p w14:paraId="157D2125" w14:textId="77777777" w:rsidR="005952E2" w:rsidRPr="00E95D22" w:rsidRDefault="005952E2" w:rsidP="00051713">
      <w:pPr>
        <w:pStyle w:val="ListParagraph"/>
        <w:numPr>
          <w:ilvl w:val="0"/>
          <w:numId w:val="12"/>
        </w:numPr>
        <w:spacing w:line="360" w:lineRule="auto"/>
        <w:ind w:firstLine="567"/>
        <w:jc w:val="both"/>
        <w:rPr>
          <w:sz w:val="28"/>
          <w:szCs w:val="28"/>
        </w:rPr>
        <w:pPrChange w:id="723" w:author="Котлицкий Сергей Андреевич" w:date="2019-10-07T17:22:00Z">
          <w:pPr>
            <w:pStyle w:val="ListParagraph"/>
            <w:numPr>
              <w:numId w:val="12"/>
            </w:numPr>
            <w:spacing w:line="360" w:lineRule="auto"/>
            <w:ind w:left="567" w:firstLine="567"/>
            <w:jc w:val="both"/>
          </w:pPr>
        </w:pPrChange>
      </w:pPr>
      <w:r>
        <w:rPr>
          <w:sz w:val="28"/>
          <w:szCs w:val="28"/>
        </w:rPr>
        <w:t>Создание карточек, а также возможность их детального описания: добавление описания карточки, а также добавления списков задач.</w:t>
      </w:r>
    </w:p>
    <w:p w14:paraId="7C6D341F" w14:textId="77777777" w:rsidR="005952E2" w:rsidRPr="00A72AE0" w:rsidRDefault="005952E2" w:rsidP="00051713">
      <w:pPr>
        <w:pStyle w:val="ListParagraph"/>
        <w:numPr>
          <w:ilvl w:val="0"/>
          <w:numId w:val="12"/>
        </w:numPr>
        <w:spacing w:line="360" w:lineRule="auto"/>
        <w:ind w:firstLine="567"/>
        <w:jc w:val="both"/>
        <w:rPr>
          <w:sz w:val="28"/>
          <w:szCs w:val="28"/>
        </w:rPr>
        <w:pPrChange w:id="724" w:author="Котлицкий Сергей Андреевич" w:date="2019-10-07T17:22:00Z">
          <w:pPr>
            <w:pStyle w:val="ListParagraph"/>
            <w:numPr>
              <w:numId w:val="12"/>
            </w:numPr>
            <w:spacing w:line="360" w:lineRule="auto"/>
            <w:ind w:left="567" w:firstLine="567"/>
            <w:jc w:val="both"/>
          </w:pPr>
        </w:pPrChange>
      </w:pPr>
      <w:r>
        <w:rPr>
          <w:sz w:val="28"/>
          <w:szCs w:val="28"/>
        </w:rPr>
        <w:t>Прикрепление файлов и ссылок к карточкам. К каждой карточке можно прикрепить файлы в различных форматах или ссылки на сторонние ресурсы.</w:t>
      </w:r>
    </w:p>
    <w:p w14:paraId="0475857F" w14:textId="77777777" w:rsidR="005952E2" w:rsidRDefault="005952E2" w:rsidP="00051713">
      <w:pPr>
        <w:pStyle w:val="ListParagraph"/>
        <w:numPr>
          <w:ilvl w:val="0"/>
          <w:numId w:val="12"/>
        </w:numPr>
        <w:spacing w:line="360" w:lineRule="auto"/>
        <w:ind w:firstLine="567"/>
        <w:jc w:val="both"/>
        <w:rPr>
          <w:sz w:val="28"/>
          <w:szCs w:val="28"/>
        </w:rPr>
        <w:pPrChange w:id="725" w:author="Котлицкий Сергей Андреевич" w:date="2019-10-07T17:22:00Z">
          <w:pPr>
            <w:pStyle w:val="ListParagraph"/>
            <w:numPr>
              <w:numId w:val="12"/>
            </w:numPr>
            <w:spacing w:line="360" w:lineRule="auto"/>
            <w:ind w:left="567" w:firstLine="567"/>
            <w:jc w:val="both"/>
          </w:pPr>
        </w:pPrChange>
      </w:pPr>
      <w:r>
        <w:rPr>
          <w:sz w:val="28"/>
          <w:szCs w:val="28"/>
        </w:rPr>
        <w:t>Добавление комментариев к карточкам в текстовом формате, а также прикрепить ссылку на сторонний ресурс</w:t>
      </w:r>
      <w:r w:rsidRPr="002F79AC">
        <w:rPr>
          <w:sz w:val="28"/>
          <w:szCs w:val="28"/>
        </w:rPr>
        <w:t>.</w:t>
      </w:r>
    </w:p>
    <w:p w14:paraId="2B8F12E8" w14:textId="77777777" w:rsidR="005952E2" w:rsidRPr="006819D6" w:rsidRDefault="005952E2" w:rsidP="00051713">
      <w:pPr>
        <w:pStyle w:val="ListParagraph"/>
        <w:numPr>
          <w:ilvl w:val="0"/>
          <w:numId w:val="12"/>
        </w:numPr>
        <w:spacing w:line="360" w:lineRule="auto"/>
        <w:ind w:firstLine="567"/>
        <w:jc w:val="both"/>
        <w:rPr>
          <w:sz w:val="28"/>
          <w:szCs w:val="28"/>
        </w:rPr>
        <w:pPrChange w:id="726" w:author="Котлицкий Сергей Андреевич" w:date="2019-10-07T17:22:00Z">
          <w:pPr>
            <w:pStyle w:val="ListParagraph"/>
            <w:numPr>
              <w:numId w:val="12"/>
            </w:numPr>
            <w:spacing w:line="360" w:lineRule="auto"/>
            <w:ind w:left="567" w:firstLine="567"/>
            <w:jc w:val="both"/>
          </w:pPr>
        </w:pPrChange>
      </w:pPr>
      <w:r w:rsidRPr="006819D6">
        <w:rPr>
          <w:sz w:val="28"/>
          <w:szCs w:val="28"/>
        </w:rPr>
        <w:t>Установка и контроль за сроками выполнения задач</w:t>
      </w:r>
      <w:r>
        <w:rPr>
          <w:sz w:val="28"/>
          <w:szCs w:val="28"/>
        </w:rPr>
        <w:t>. Для каждой карточки можно установить срок выполнения, а также проконтролировать его соблюдение</w:t>
      </w:r>
      <w:r w:rsidRPr="00AC2616">
        <w:rPr>
          <w:sz w:val="28"/>
          <w:szCs w:val="28"/>
        </w:rPr>
        <w:t>.</w:t>
      </w:r>
    </w:p>
    <w:p w14:paraId="2AD529D8" w14:textId="0AC3C7D3" w:rsidR="005952E2" w:rsidRDefault="005952E2" w:rsidP="00051713">
      <w:pPr>
        <w:pStyle w:val="ListParagraph"/>
        <w:numPr>
          <w:ilvl w:val="0"/>
          <w:numId w:val="12"/>
        </w:numPr>
        <w:spacing w:line="360" w:lineRule="auto"/>
        <w:ind w:firstLine="567"/>
        <w:jc w:val="both"/>
        <w:rPr>
          <w:ins w:id="727" w:author="Котлицкий Сергей Андреевич" w:date="2019-10-04T21:20:00Z"/>
          <w:sz w:val="28"/>
          <w:szCs w:val="28"/>
        </w:rPr>
        <w:pPrChange w:id="728" w:author="Котлицкий Сергей Андреевич" w:date="2019-10-07T17:22:00Z">
          <w:pPr>
            <w:pStyle w:val="ListParagraph"/>
            <w:numPr>
              <w:numId w:val="12"/>
            </w:numPr>
            <w:spacing w:line="360" w:lineRule="auto"/>
            <w:ind w:left="567" w:firstLine="567"/>
            <w:jc w:val="both"/>
          </w:pPr>
        </w:pPrChange>
      </w:pPr>
      <w:r>
        <w:rPr>
          <w:sz w:val="28"/>
          <w:szCs w:val="28"/>
        </w:rPr>
        <w:t>Добавление участников к разработке проекта. К карточкам можно прикреплять одного или нескольких участников, которые будут отображаться в проекте.</w:t>
      </w:r>
    </w:p>
    <w:p w14:paraId="13D5908B" w14:textId="77777777" w:rsidR="00287F1F" w:rsidRPr="00287F1F" w:rsidRDefault="00287F1F" w:rsidP="00051713">
      <w:pPr>
        <w:spacing w:line="360" w:lineRule="auto"/>
        <w:jc w:val="both"/>
        <w:rPr>
          <w:sz w:val="28"/>
          <w:szCs w:val="28"/>
          <w:rPrChange w:id="729" w:author="Котлицкий Сергей Андреевич" w:date="2019-10-04T21:20:00Z">
            <w:rPr/>
          </w:rPrChange>
        </w:rPr>
        <w:pPrChange w:id="730" w:author="Котлицкий Сергей Андреевич" w:date="2019-10-07T17:22:00Z">
          <w:pPr>
            <w:pStyle w:val="ListParagraph"/>
            <w:numPr>
              <w:numId w:val="12"/>
            </w:numPr>
            <w:spacing w:line="360" w:lineRule="auto"/>
            <w:ind w:left="567" w:firstLine="567"/>
            <w:jc w:val="both"/>
          </w:pPr>
        </w:pPrChange>
      </w:pPr>
    </w:p>
    <w:p w14:paraId="4EB31BF5" w14:textId="3C544E42" w:rsidR="005952E2" w:rsidRDefault="005952E2" w:rsidP="00051713">
      <w:pPr>
        <w:spacing w:line="360" w:lineRule="auto"/>
        <w:ind w:firstLine="709"/>
        <w:jc w:val="both"/>
        <w:rPr>
          <w:sz w:val="28"/>
          <w:szCs w:val="28"/>
        </w:rPr>
        <w:pPrChange w:id="731" w:author="Котлицкий Сергей Андреевич" w:date="2019-10-07T17:22:00Z">
          <w:pPr>
            <w:spacing w:line="360" w:lineRule="auto"/>
            <w:ind w:firstLine="709"/>
            <w:jc w:val="both"/>
          </w:pPr>
        </w:pPrChange>
      </w:pPr>
      <w:r w:rsidRPr="00B51366">
        <w:rPr>
          <w:sz w:val="28"/>
          <w:szCs w:val="28"/>
        </w:rPr>
        <w:lastRenderedPageBreak/>
        <w:t>«</w:t>
      </w:r>
      <w:proofErr w:type="spellStart"/>
      <w:r>
        <w:rPr>
          <w:sz w:val="28"/>
          <w:szCs w:val="28"/>
          <w:lang w:val="en-US"/>
        </w:rPr>
        <w:t>Mindmeister</w:t>
      </w:r>
      <w:proofErr w:type="spellEnd"/>
      <w:r w:rsidRPr="00B51366">
        <w:rPr>
          <w:sz w:val="28"/>
          <w:szCs w:val="28"/>
        </w:rPr>
        <w:t>» -</w:t>
      </w:r>
      <w:del w:id="732" w:author="Котлицкий Сергей Андреевич" w:date="2019-10-07T17:21:00Z">
        <w:r w:rsidRPr="00B51366" w:rsidDel="00796304">
          <w:rPr>
            <w:sz w:val="28"/>
            <w:szCs w:val="28"/>
          </w:rPr>
          <w:delText>-</w:delText>
        </w:r>
      </w:del>
      <w:r>
        <w:rPr>
          <w:sz w:val="28"/>
          <w:szCs w:val="28"/>
        </w:rPr>
        <w:t xml:space="preserve"> косвенный аналог</w:t>
      </w:r>
      <w:r w:rsidRPr="00B51366">
        <w:rPr>
          <w:sz w:val="28"/>
          <w:szCs w:val="28"/>
        </w:rPr>
        <w:t xml:space="preserve">. </w:t>
      </w:r>
      <w:r>
        <w:rPr>
          <w:sz w:val="28"/>
          <w:szCs w:val="28"/>
        </w:rPr>
        <w:t>Это разработка компании «</w:t>
      </w:r>
      <w:proofErr w:type="spellStart"/>
      <w:r w:rsidRPr="003D7F32">
        <w:rPr>
          <w:sz w:val="28"/>
          <w:szCs w:val="28"/>
        </w:rPr>
        <w:t>MeisterLabs</w:t>
      </w:r>
      <w:proofErr w:type="spellEnd"/>
      <w:r w:rsidRPr="003D7F32">
        <w:rPr>
          <w:sz w:val="28"/>
          <w:szCs w:val="28"/>
        </w:rPr>
        <w:t xml:space="preserve"> </w:t>
      </w:r>
      <w:proofErr w:type="spellStart"/>
      <w:r w:rsidRPr="003D7F32">
        <w:rPr>
          <w:sz w:val="28"/>
          <w:szCs w:val="28"/>
        </w:rPr>
        <w:t>GmbH</w:t>
      </w:r>
      <w:proofErr w:type="spellEnd"/>
      <w:r>
        <w:rPr>
          <w:sz w:val="28"/>
          <w:szCs w:val="28"/>
        </w:rPr>
        <w:t>», предназначенная для</w:t>
      </w:r>
      <w:r w:rsidRPr="002A25BB">
        <w:rPr>
          <w:sz w:val="28"/>
          <w:szCs w:val="28"/>
        </w:rPr>
        <w:t xml:space="preserve"> </w:t>
      </w:r>
      <w:del w:id="733" w:author="Котлицкий Сергей Андреевич" w:date="2019-10-03T21:10:00Z">
        <w:r w:rsidRPr="002A25BB" w:rsidDel="00E70D8D">
          <w:rPr>
            <w:sz w:val="28"/>
            <w:szCs w:val="28"/>
          </w:rPr>
          <w:delText>майнд</w:delText>
        </w:r>
      </w:del>
      <w:ins w:id="734" w:author="Котлицкий Сергей Андреевич" w:date="2019-10-03T21:11:00Z">
        <w:r w:rsidR="00E70D8D">
          <w:rPr>
            <w:sz w:val="28"/>
            <w:szCs w:val="28"/>
          </w:rPr>
          <w:t>создания интеллект-карт</w:t>
        </w:r>
      </w:ins>
      <w:del w:id="735" w:author="Котлицкий Сергей Андреевич" w:date="2019-10-03T21:11:00Z">
        <w:r w:rsidRPr="002A25BB" w:rsidDel="00E70D8D">
          <w:rPr>
            <w:sz w:val="28"/>
            <w:szCs w:val="28"/>
          </w:rPr>
          <w:delText>мэппинга</w:delText>
        </w:r>
      </w:del>
      <w:r>
        <w:rPr>
          <w:sz w:val="28"/>
          <w:szCs w:val="28"/>
        </w:rPr>
        <w:t>.</w:t>
      </w:r>
    </w:p>
    <w:p w14:paraId="73D5DA73" w14:textId="575AADDE" w:rsidR="00287F1F" w:rsidRPr="00DE1894" w:rsidRDefault="005952E2" w:rsidP="00051713">
      <w:pPr>
        <w:spacing w:line="360" w:lineRule="auto"/>
        <w:ind w:firstLine="709"/>
        <w:jc w:val="both"/>
        <w:rPr>
          <w:sz w:val="28"/>
          <w:szCs w:val="28"/>
        </w:rPr>
        <w:pPrChange w:id="736" w:author="Котлицкий Сергей Андреевич" w:date="2019-10-07T17:22:00Z">
          <w:pPr>
            <w:spacing w:line="360" w:lineRule="auto"/>
            <w:ind w:firstLine="709"/>
            <w:jc w:val="both"/>
          </w:pPr>
        </w:pPrChange>
      </w:pPr>
      <w:del w:id="737" w:author="Котлицкий Сергей Андреевич" w:date="2019-10-15T12:09:00Z">
        <w:r w:rsidRPr="002A25BB" w:rsidDel="008D59F9">
          <w:rPr>
            <w:sz w:val="28"/>
            <w:szCs w:val="28"/>
          </w:rPr>
          <w:delText xml:space="preserve"> </w:delText>
        </w:r>
        <w:r w:rsidDel="008D59F9">
          <w:rPr>
            <w:sz w:val="28"/>
            <w:szCs w:val="28"/>
          </w:rPr>
          <w:delText>Этот</w:delText>
        </w:r>
        <w:r w:rsidRPr="00DE1894" w:rsidDel="008D59F9">
          <w:rPr>
            <w:sz w:val="28"/>
            <w:szCs w:val="28"/>
          </w:rPr>
          <w:delText xml:space="preserve"> </w:delText>
        </w:r>
        <w:r w:rsidDel="008D59F9">
          <w:rPr>
            <w:sz w:val="28"/>
            <w:szCs w:val="28"/>
          </w:rPr>
          <w:delText>аналог</w:delText>
        </w:r>
        <w:r w:rsidRPr="00DE1894" w:rsidDel="008D59F9">
          <w:rPr>
            <w:sz w:val="28"/>
            <w:szCs w:val="28"/>
          </w:rPr>
          <w:delText xml:space="preserve"> </w:delText>
        </w:r>
        <w:r w:rsidDel="008D59F9">
          <w:rPr>
            <w:sz w:val="28"/>
            <w:szCs w:val="28"/>
          </w:rPr>
          <w:delText>предназначен</w:delText>
        </w:r>
        <w:r w:rsidRPr="00DE1894" w:rsidDel="008D59F9">
          <w:rPr>
            <w:sz w:val="28"/>
            <w:szCs w:val="28"/>
          </w:rPr>
          <w:delText xml:space="preserve"> </w:delText>
        </w:r>
        <w:r w:rsidDel="008D59F9">
          <w:rPr>
            <w:sz w:val="28"/>
            <w:szCs w:val="28"/>
          </w:rPr>
          <w:delText>для</w:delText>
        </w:r>
        <w:r w:rsidRPr="00DE1894" w:rsidDel="008D59F9">
          <w:rPr>
            <w:sz w:val="28"/>
            <w:szCs w:val="28"/>
          </w:rPr>
          <w:delText xml:space="preserve"> </w:delText>
        </w:r>
        <w:r w:rsidDel="008D59F9">
          <w:rPr>
            <w:sz w:val="28"/>
            <w:szCs w:val="28"/>
          </w:rPr>
          <w:delText>решения</w:delText>
        </w:r>
        <w:r w:rsidRPr="00DE1894" w:rsidDel="008D59F9">
          <w:rPr>
            <w:sz w:val="28"/>
            <w:szCs w:val="28"/>
          </w:rPr>
          <w:delText xml:space="preserve"> </w:delText>
        </w:r>
        <w:r w:rsidDel="008D59F9">
          <w:rPr>
            <w:sz w:val="28"/>
            <w:szCs w:val="28"/>
          </w:rPr>
          <w:delText>следующей</w:delText>
        </w:r>
        <w:r w:rsidRPr="00DE1894" w:rsidDel="008D59F9">
          <w:rPr>
            <w:sz w:val="28"/>
            <w:szCs w:val="28"/>
          </w:rPr>
          <w:delText xml:space="preserve"> </w:delText>
        </w:r>
        <w:r w:rsidDel="008D59F9">
          <w:rPr>
            <w:sz w:val="28"/>
            <w:szCs w:val="28"/>
          </w:rPr>
          <w:delText>задачи</w:delText>
        </w:r>
        <w:r w:rsidRPr="00DE1894" w:rsidDel="008D59F9">
          <w:rPr>
            <w:sz w:val="28"/>
            <w:szCs w:val="28"/>
          </w:rPr>
          <w:delText xml:space="preserve">: </w:delText>
        </w:r>
        <w:r w:rsidRPr="00601774" w:rsidDel="008D59F9">
          <w:rPr>
            <w:sz w:val="28"/>
            <w:szCs w:val="28"/>
          </w:rPr>
          <w:delText xml:space="preserve">представления данных в виде </w:delText>
        </w:r>
      </w:del>
      <w:del w:id="738" w:author="Котлицкий Сергей Андреевич" w:date="2019-10-04T22:56:00Z">
        <w:r w:rsidRPr="00601774" w:rsidDel="00E7651F">
          <w:rPr>
            <w:sz w:val="28"/>
            <w:szCs w:val="28"/>
          </w:rPr>
          <w:delText xml:space="preserve">ассоциативной </w:delText>
        </w:r>
      </w:del>
      <w:del w:id="739" w:author="Котлицкий Сергей Андреевич" w:date="2019-10-15T12:09:00Z">
        <w:r w:rsidRPr="00601774" w:rsidDel="008D59F9">
          <w:rPr>
            <w:sz w:val="28"/>
            <w:szCs w:val="28"/>
          </w:rPr>
          <w:delText>карты</w:delText>
        </w:r>
        <w:r w:rsidDel="008D59F9">
          <w:rPr>
            <w:sz w:val="28"/>
            <w:szCs w:val="28"/>
          </w:rPr>
          <w:delText>.</w:delText>
        </w:r>
      </w:del>
    </w:p>
    <w:p w14:paraId="051770E0" w14:textId="094B117F" w:rsidR="005952E2" w:rsidRPr="003D7F32" w:rsidRDefault="005952E2" w:rsidP="00051713">
      <w:pPr>
        <w:spacing w:line="360" w:lineRule="auto"/>
        <w:ind w:firstLine="709"/>
        <w:jc w:val="both"/>
        <w:rPr>
          <w:sz w:val="28"/>
          <w:szCs w:val="28"/>
        </w:rPr>
        <w:pPrChange w:id="740" w:author="Котлицкий Сергей Андреевич" w:date="2019-10-07T17:22:00Z">
          <w:pPr>
            <w:spacing w:line="360" w:lineRule="auto"/>
            <w:ind w:firstLine="709"/>
            <w:jc w:val="both"/>
          </w:pPr>
        </w:pPrChange>
      </w:pPr>
      <w:r w:rsidRPr="00B51366">
        <w:rPr>
          <w:sz w:val="28"/>
          <w:szCs w:val="28"/>
        </w:rPr>
        <w:t>«</w:t>
      </w:r>
      <w:proofErr w:type="spellStart"/>
      <w:r>
        <w:rPr>
          <w:sz w:val="28"/>
          <w:szCs w:val="28"/>
          <w:lang w:val="en-US"/>
        </w:rPr>
        <w:t>Mindmup</w:t>
      </w:r>
      <w:proofErr w:type="spellEnd"/>
      <w:r w:rsidRPr="00B51366">
        <w:rPr>
          <w:sz w:val="28"/>
          <w:szCs w:val="28"/>
        </w:rPr>
        <w:t xml:space="preserve">» </w:t>
      </w:r>
      <w:del w:id="741" w:author="Котлицкий Сергей Андреевич" w:date="2019-10-07T17:21:00Z">
        <w:r w:rsidRPr="00B51366" w:rsidDel="00796304">
          <w:rPr>
            <w:sz w:val="28"/>
            <w:szCs w:val="28"/>
          </w:rPr>
          <w:delText>-</w:delText>
        </w:r>
      </w:del>
      <w:r w:rsidRPr="00B51366">
        <w:rPr>
          <w:sz w:val="28"/>
          <w:szCs w:val="28"/>
        </w:rPr>
        <w:t>-</w:t>
      </w:r>
      <w:r>
        <w:rPr>
          <w:sz w:val="28"/>
          <w:szCs w:val="28"/>
        </w:rPr>
        <w:t xml:space="preserve"> косвенный аналог</w:t>
      </w:r>
      <w:r w:rsidRPr="00B51366">
        <w:rPr>
          <w:sz w:val="28"/>
          <w:szCs w:val="28"/>
        </w:rPr>
        <w:t xml:space="preserve">. </w:t>
      </w:r>
      <w:r>
        <w:rPr>
          <w:sz w:val="28"/>
          <w:szCs w:val="28"/>
        </w:rPr>
        <w:t>Это разработка компании «</w:t>
      </w:r>
      <w:proofErr w:type="spellStart"/>
      <w:r w:rsidRPr="00094B4A">
        <w:rPr>
          <w:sz w:val="28"/>
          <w:szCs w:val="28"/>
        </w:rPr>
        <w:t>Sauf</w:t>
      </w:r>
      <w:proofErr w:type="spellEnd"/>
      <w:r w:rsidRPr="00094B4A">
        <w:rPr>
          <w:sz w:val="28"/>
          <w:szCs w:val="28"/>
        </w:rPr>
        <w:t xml:space="preserve"> </w:t>
      </w:r>
      <w:proofErr w:type="spellStart"/>
      <w:r w:rsidRPr="00094B4A">
        <w:rPr>
          <w:sz w:val="28"/>
          <w:szCs w:val="28"/>
        </w:rPr>
        <w:t>Pompiers</w:t>
      </w:r>
      <w:proofErr w:type="spellEnd"/>
      <w:r w:rsidRPr="00094B4A">
        <w:rPr>
          <w:sz w:val="28"/>
          <w:szCs w:val="28"/>
        </w:rPr>
        <w:t xml:space="preserve"> </w:t>
      </w:r>
      <w:proofErr w:type="spellStart"/>
      <w:r w:rsidRPr="00094B4A">
        <w:rPr>
          <w:sz w:val="28"/>
          <w:szCs w:val="28"/>
        </w:rPr>
        <w:t>Ltd</w:t>
      </w:r>
      <w:proofErr w:type="spellEnd"/>
      <w:r>
        <w:rPr>
          <w:sz w:val="28"/>
          <w:szCs w:val="28"/>
        </w:rPr>
        <w:t xml:space="preserve">», предназначенная для создания </w:t>
      </w:r>
      <w:del w:id="742" w:author="Котлицкий Сергей Андреевич" w:date="2019-10-03T21:10:00Z">
        <w:r w:rsidDel="00E70D8D">
          <w:rPr>
            <w:sz w:val="28"/>
            <w:szCs w:val="28"/>
          </w:rPr>
          <w:delText>майнд</w:delText>
        </w:r>
      </w:del>
      <w:ins w:id="743" w:author="Котлицкий Сергей Андреевич" w:date="2019-10-03T21:10:00Z">
        <w:r w:rsidR="00E70D8D">
          <w:rPr>
            <w:sz w:val="28"/>
            <w:szCs w:val="28"/>
          </w:rPr>
          <w:t>интеллект</w:t>
        </w:r>
      </w:ins>
      <w:ins w:id="744" w:author="Котлицкий Сергей Андреевич" w:date="2019-10-03T21:11:00Z">
        <w:r w:rsidR="00E70D8D">
          <w:rPr>
            <w:sz w:val="28"/>
            <w:szCs w:val="28"/>
          </w:rPr>
          <w:t>-</w:t>
        </w:r>
      </w:ins>
      <w:del w:id="745" w:author="Котлицкий Сергей Андреевич" w:date="2019-10-03T21:11:00Z">
        <w:r w:rsidDel="00E70D8D">
          <w:rPr>
            <w:sz w:val="28"/>
            <w:szCs w:val="28"/>
          </w:rPr>
          <w:delText xml:space="preserve"> </w:delText>
        </w:r>
      </w:del>
      <w:r>
        <w:rPr>
          <w:sz w:val="28"/>
          <w:szCs w:val="28"/>
        </w:rPr>
        <w:t>карт.</w:t>
      </w:r>
    </w:p>
    <w:p w14:paraId="6882D947" w14:textId="342618D5" w:rsidR="00287F1F" w:rsidRDefault="005952E2" w:rsidP="00051713">
      <w:pPr>
        <w:spacing w:line="360" w:lineRule="auto"/>
        <w:ind w:firstLine="709"/>
        <w:jc w:val="both"/>
        <w:rPr>
          <w:sz w:val="28"/>
          <w:szCs w:val="28"/>
        </w:rPr>
        <w:pPrChange w:id="746" w:author="Котлицкий Сергей Андреевич" w:date="2019-10-07T17:22:00Z">
          <w:pPr>
            <w:spacing w:line="360" w:lineRule="auto"/>
            <w:ind w:firstLine="709"/>
            <w:jc w:val="both"/>
          </w:pPr>
        </w:pPrChange>
      </w:pPr>
      <w:del w:id="747" w:author="Котлицкий Сергей Андреевич" w:date="2019-10-15T12:09:00Z">
        <w:r w:rsidDel="008D59F9">
          <w:rPr>
            <w:sz w:val="28"/>
            <w:szCs w:val="28"/>
          </w:rPr>
          <w:delText>Этот</w:delText>
        </w:r>
        <w:r w:rsidRPr="00203AF1" w:rsidDel="008D59F9">
          <w:rPr>
            <w:sz w:val="28"/>
            <w:szCs w:val="28"/>
          </w:rPr>
          <w:delText xml:space="preserve"> </w:delText>
        </w:r>
        <w:r w:rsidDel="008D59F9">
          <w:rPr>
            <w:sz w:val="28"/>
            <w:szCs w:val="28"/>
          </w:rPr>
          <w:delText>аналог</w:delText>
        </w:r>
        <w:r w:rsidRPr="00203AF1" w:rsidDel="008D59F9">
          <w:rPr>
            <w:sz w:val="28"/>
            <w:szCs w:val="28"/>
          </w:rPr>
          <w:delText xml:space="preserve"> </w:delText>
        </w:r>
        <w:r w:rsidDel="008D59F9">
          <w:rPr>
            <w:sz w:val="28"/>
            <w:szCs w:val="28"/>
          </w:rPr>
          <w:delText>предназначен</w:delText>
        </w:r>
        <w:r w:rsidRPr="00203AF1" w:rsidDel="008D59F9">
          <w:rPr>
            <w:sz w:val="28"/>
            <w:szCs w:val="28"/>
          </w:rPr>
          <w:delText xml:space="preserve"> </w:delText>
        </w:r>
        <w:r w:rsidDel="008D59F9">
          <w:rPr>
            <w:sz w:val="28"/>
            <w:szCs w:val="28"/>
          </w:rPr>
          <w:delText>для</w:delText>
        </w:r>
        <w:r w:rsidRPr="00203AF1" w:rsidDel="008D59F9">
          <w:rPr>
            <w:sz w:val="28"/>
            <w:szCs w:val="28"/>
          </w:rPr>
          <w:delText xml:space="preserve"> </w:delText>
        </w:r>
        <w:r w:rsidDel="008D59F9">
          <w:rPr>
            <w:sz w:val="28"/>
            <w:szCs w:val="28"/>
          </w:rPr>
          <w:delText>решения</w:delText>
        </w:r>
        <w:r w:rsidRPr="00203AF1" w:rsidDel="008D59F9">
          <w:rPr>
            <w:sz w:val="28"/>
            <w:szCs w:val="28"/>
          </w:rPr>
          <w:delText xml:space="preserve"> </w:delText>
        </w:r>
        <w:r w:rsidDel="008D59F9">
          <w:rPr>
            <w:sz w:val="28"/>
            <w:szCs w:val="28"/>
          </w:rPr>
          <w:delText>следующей</w:delText>
        </w:r>
        <w:r w:rsidRPr="00203AF1" w:rsidDel="008D59F9">
          <w:rPr>
            <w:sz w:val="28"/>
            <w:szCs w:val="28"/>
          </w:rPr>
          <w:delText xml:space="preserve"> </w:delText>
        </w:r>
        <w:r w:rsidDel="008D59F9">
          <w:rPr>
            <w:sz w:val="28"/>
            <w:szCs w:val="28"/>
          </w:rPr>
          <w:delText>задачи</w:delText>
        </w:r>
        <w:r w:rsidRPr="00203AF1" w:rsidDel="008D59F9">
          <w:rPr>
            <w:sz w:val="28"/>
            <w:szCs w:val="28"/>
          </w:rPr>
          <w:delText xml:space="preserve">: </w:delText>
        </w:r>
        <w:r w:rsidRPr="00601774" w:rsidDel="008D59F9">
          <w:rPr>
            <w:sz w:val="28"/>
            <w:szCs w:val="28"/>
          </w:rPr>
          <w:delText xml:space="preserve">представления данных в виде </w:delText>
        </w:r>
      </w:del>
      <w:del w:id="748" w:author="Котлицкий Сергей Андреевич" w:date="2019-10-04T22:56:00Z">
        <w:r w:rsidRPr="00601774" w:rsidDel="00E7651F">
          <w:rPr>
            <w:sz w:val="28"/>
            <w:szCs w:val="28"/>
          </w:rPr>
          <w:delText xml:space="preserve">ассоциативной </w:delText>
        </w:r>
      </w:del>
      <w:del w:id="749" w:author="Котлицкий Сергей Андреевич" w:date="2019-10-15T12:09:00Z">
        <w:r w:rsidRPr="00601774" w:rsidDel="008D59F9">
          <w:rPr>
            <w:sz w:val="28"/>
            <w:szCs w:val="28"/>
          </w:rPr>
          <w:delText>карты</w:delText>
        </w:r>
        <w:r w:rsidDel="008D59F9">
          <w:rPr>
            <w:sz w:val="28"/>
            <w:szCs w:val="28"/>
          </w:rPr>
          <w:delText>.</w:delText>
        </w:r>
      </w:del>
    </w:p>
    <w:p w14:paraId="063C3798" w14:textId="4CCCF29E" w:rsidR="00D36FD6" w:rsidRDefault="00D36FD6" w:rsidP="00051713">
      <w:pPr>
        <w:spacing w:line="360" w:lineRule="auto"/>
        <w:ind w:firstLine="709"/>
        <w:jc w:val="both"/>
        <w:rPr>
          <w:ins w:id="750" w:author="Котлицкий Сергей Андреевич" w:date="2019-10-15T12:09:00Z"/>
          <w:sz w:val="28"/>
          <w:szCs w:val="28"/>
        </w:rPr>
      </w:pPr>
      <w:ins w:id="751" w:author="Котлицкий Сергей Андреевич" w:date="2019-10-04T21:20:00Z">
        <w:r w:rsidRPr="00B51366">
          <w:rPr>
            <w:sz w:val="28"/>
            <w:szCs w:val="28"/>
          </w:rPr>
          <w:t>«</w:t>
        </w:r>
        <w:proofErr w:type="spellStart"/>
        <w:r>
          <w:rPr>
            <w:sz w:val="28"/>
            <w:szCs w:val="28"/>
            <w:lang w:val="en-US"/>
          </w:rPr>
          <w:t>Coggle</w:t>
        </w:r>
        <w:proofErr w:type="spellEnd"/>
        <w:r w:rsidRPr="00B51366">
          <w:rPr>
            <w:sz w:val="28"/>
            <w:szCs w:val="28"/>
          </w:rPr>
          <w:t>» -</w:t>
        </w:r>
        <w:r>
          <w:rPr>
            <w:sz w:val="28"/>
            <w:szCs w:val="28"/>
          </w:rPr>
          <w:t xml:space="preserve"> косвенный аналог</w:t>
        </w:r>
        <w:r w:rsidRPr="00B51366">
          <w:rPr>
            <w:sz w:val="28"/>
            <w:szCs w:val="28"/>
          </w:rPr>
          <w:t xml:space="preserve">. </w:t>
        </w:r>
        <w:r>
          <w:rPr>
            <w:sz w:val="28"/>
            <w:szCs w:val="28"/>
          </w:rPr>
          <w:t>Это разработка, предназначенная для создания интеллект-карт.</w:t>
        </w:r>
      </w:ins>
      <w:ins w:id="752" w:author="Котлицкий Сергей Андреевич" w:date="2019-10-04T22:59:00Z">
        <w:r w:rsidR="00282E3A">
          <w:rPr>
            <w:sz w:val="28"/>
            <w:szCs w:val="28"/>
          </w:rPr>
          <w:t xml:space="preserve"> Также, в программе присутствует возможность создания блок-схем</w:t>
        </w:r>
      </w:ins>
      <w:ins w:id="753" w:author="Котлицкий Сергей Андреевич" w:date="2019-10-04T23:00:00Z">
        <w:r w:rsidR="00282E3A">
          <w:rPr>
            <w:sz w:val="28"/>
            <w:szCs w:val="28"/>
          </w:rPr>
          <w:t>.</w:t>
        </w:r>
      </w:ins>
    </w:p>
    <w:p w14:paraId="6D84707C" w14:textId="77777777" w:rsidR="008D59F9" w:rsidRPr="003D7F32" w:rsidRDefault="008D59F9" w:rsidP="00051713">
      <w:pPr>
        <w:spacing w:line="360" w:lineRule="auto"/>
        <w:ind w:firstLine="709"/>
        <w:jc w:val="both"/>
        <w:rPr>
          <w:ins w:id="754" w:author="Котлицкий Сергей Андреевич" w:date="2019-10-04T21:20:00Z"/>
          <w:sz w:val="28"/>
          <w:szCs w:val="28"/>
        </w:rPr>
        <w:pPrChange w:id="755" w:author="Котлицкий Сергей Андреевич" w:date="2019-10-07T17:22:00Z">
          <w:pPr>
            <w:spacing w:line="360" w:lineRule="auto"/>
            <w:ind w:firstLine="709"/>
            <w:jc w:val="both"/>
          </w:pPr>
        </w:pPrChange>
      </w:pPr>
    </w:p>
    <w:p w14:paraId="28FC011E" w14:textId="0CDC4421" w:rsidR="00D36FD6" w:rsidRDefault="008D59F9" w:rsidP="00051713">
      <w:pPr>
        <w:spacing w:line="360" w:lineRule="auto"/>
        <w:ind w:firstLine="709"/>
        <w:jc w:val="both"/>
        <w:rPr>
          <w:ins w:id="756" w:author="Котлицкий Сергей Андреевич" w:date="2019-10-15T12:09:00Z"/>
          <w:sz w:val="28"/>
          <w:szCs w:val="28"/>
        </w:rPr>
      </w:pPr>
      <w:ins w:id="757" w:author="Котлицкий Сергей Андреевич" w:date="2019-10-15T12:09:00Z">
        <w:r w:rsidRPr="00B51366">
          <w:rPr>
            <w:sz w:val="28"/>
            <w:szCs w:val="28"/>
          </w:rPr>
          <w:t xml:space="preserve"> </w:t>
        </w:r>
      </w:ins>
      <w:ins w:id="758" w:author="Котлицкий Сергей Андреевич" w:date="2019-10-04T21:20:00Z">
        <w:r w:rsidR="00D36FD6" w:rsidRPr="00B51366">
          <w:rPr>
            <w:sz w:val="28"/>
            <w:szCs w:val="28"/>
          </w:rPr>
          <w:t>«</w:t>
        </w:r>
        <w:proofErr w:type="spellStart"/>
        <w:r w:rsidR="00D36FD6">
          <w:rPr>
            <w:sz w:val="28"/>
            <w:szCs w:val="28"/>
            <w:lang w:val="en-US"/>
          </w:rPr>
          <w:t>FreeMind</w:t>
        </w:r>
        <w:proofErr w:type="spellEnd"/>
        <w:r w:rsidR="00D36FD6" w:rsidRPr="00B51366">
          <w:rPr>
            <w:sz w:val="28"/>
            <w:szCs w:val="28"/>
          </w:rPr>
          <w:t>» -</w:t>
        </w:r>
        <w:r w:rsidR="00D36FD6">
          <w:rPr>
            <w:sz w:val="28"/>
            <w:szCs w:val="28"/>
          </w:rPr>
          <w:t xml:space="preserve"> косвенный аналог</w:t>
        </w:r>
        <w:r w:rsidR="00D36FD6" w:rsidRPr="00B51366">
          <w:rPr>
            <w:sz w:val="28"/>
            <w:szCs w:val="28"/>
          </w:rPr>
          <w:t xml:space="preserve">. </w:t>
        </w:r>
        <w:r w:rsidR="00D36FD6">
          <w:rPr>
            <w:sz w:val="28"/>
            <w:szCs w:val="28"/>
          </w:rPr>
          <w:t xml:space="preserve">Это </w:t>
        </w:r>
      </w:ins>
      <w:ins w:id="759" w:author="Котлицкий Сергей Андреевич" w:date="2019-10-04T23:00:00Z">
        <w:r w:rsidR="00124B00">
          <w:rPr>
            <w:sz w:val="28"/>
            <w:szCs w:val="28"/>
          </w:rPr>
          <w:t>пр</w:t>
        </w:r>
      </w:ins>
      <w:ins w:id="760" w:author="Котлицкий Сергей Андреевич" w:date="2019-10-04T23:01:00Z">
        <w:r w:rsidR="00124B00">
          <w:rPr>
            <w:sz w:val="28"/>
            <w:szCs w:val="28"/>
          </w:rPr>
          <w:t>ограмма</w:t>
        </w:r>
      </w:ins>
      <w:ins w:id="761" w:author="Котлицкий Сергей Андреевич" w:date="2019-10-04T23:02:00Z">
        <w:r w:rsidR="00124B00" w:rsidRPr="00124B00">
          <w:rPr>
            <w:sz w:val="28"/>
            <w:szCs w:val="28"/>
            <w:rPrChange w:id="762" w:author="Котлицкий Сергей Андреевич" w:date="2019-10-04T23:02:00Z">
              <w:rPr>
                <w:sz w:val="28"/>
                <w:szCs w:val="28"/>
                <w:lang w:val="en-US"/>
              </w:rPr>
            </w:rPrChange>
          </w:rPr>
          <w:t xml:space="preserve"> </w:t>
        </w:r>
      </w:ins>
      <w:ins w:id="763" w:author="Котлицкий Сергей Андреевич" w:date="2019-10-04T21:20:00Z">
        <w:r w:rsidR="00D36FD6">
          <w:rPr>
            <w:sz w:val="28"/>
            <w:szCs w:val="28"/>
          </w:rPr>
          <w:t>предназначен</w:t>
        </w:r>
      </w:ins>
      <w:ins w:id="764" w:author="Котлицкий Сергей Андреевич" w:date="2019-10-04T23:02:00Z">
        <w:r w:rsidR="00124B00">
          <w:rPr>
            <w:sz w:val="28"/>
            <w:szCs w:val="28"/>
          </w:rPr>
          <w:t>а</w:t>
        </w:r>
      </w:ins>
      <w:ins w:id="765" w:author="Котлицкий Сергей Андреевич" w:date="2019-10-04T21:20:00Z">
        <w:r w:rsidR="00D36FD6">
          <w:rPr>
            <w:sz w:val="28"/>
            <w:szCs w:val="28"/>
          </w:rPr>
          <w:t xml:space="preserve"> для создания интеллект-карт.</w:t>
        </w:r>
      </w:ins>
      <w:ins w:id="766" w:author="Котлицкий Сергей Андреевич" w:date="2019-10-04T23:02:00Z">
        <w:r w:rsidR="00124B00">
          <w:rPr>
            <w:sz w:val="28"/>
            <w:szCs w:val="28"/>
          </w:rPr>
          <w:t xml:space="preserve"> Представлена для настольных</w:t>
        </w:r>
      </w:ins>
      <w:ins w:id="767" w:author="Котлицкий Сергей Андреевич" w:date="2019-10-04T23:03:00Z">
        <w:r w:rsidR="00124B00">
          <w:rPr>
            <w:sz w:val="28"/>
            <w:szCs w:val="28"/>
          </w:rPr>
          <w:t xml:space="preserve"> операционных систем.</w:t>
        </w:r>
      </w:ins>
    </w:p>
    <w:p w14:paraId="792E5BDC" w14:textId="77777777" w:rsidR="008D59F9" w:rsidRPr="003D7F32" w:rsidRDefault="008D59F9" w:rsidP="00051713">
      <w:pPr>
        <w:spacing w:line="360" w:lineRule="auto"/>
        <w:ind w:firstLine="709"/>
        <w:jc w:val="both"/>
        <w:rPr>
          <w:ins w:id="768" w:author="Котлицкий Сергей Андреевич" w:date="2019-10-04T21:20:00Z"/>
          <w:sz w:val="28"/>
          <w:szCs w:val="28"/>
        </w:rPr>
        <w:pPrChange w:id="769" w:author="Котлицкий Сергей Андреевич" w:date="2019-10-07T17:22:00Z">
          <w:pPr>
            <w:spacing w:line="360" w:lineRule="auto"/>
            <w:ind w:firstLine="709"/>
            <w:jc w:val="both"/>
          </w:pPr>
        </w:pPrChange>
      </w:pPr>
    </w:p>
    <w:p w14:paraId="4D152D1B" w14:textId="3B4E88F1" w:rsidR="00D36FD6" w:rsidRPr="003D7F32" w:rsidRDefault="008D59F9" w:rsidP="00051713">
      <w:pPr>
        <w:spacing w:line="360" w:lineRule="auto"/>
        <w:ind w:firstLine="709"/>
        <w:jc w:val="both"/>
        <w:rPr>
          <w:ins w:id="770" w:author="Котлицкий Сергей Андреевич" w:date="2019-10-04T21:20:00Z"/>
          <w:sz w:val="28"/>
          <w:szCs w:val="28"/>
        </w:rPr>
        <w:pPrChange w:id="771" w:author="Котлицкий Сергей Андреевич" w:date="2019-10-07T17:22:00Z">
          <w:pPr>
            <w:spacing w:line="360" w:lineRule="auto"/>
            <w:ind w:firstLine="709"/>
            <w:jc w:val="both"/>
          </w:pPr>
        </w:pPrChange>
      </w:pPr>
      <w:ins w:id="772" w:author="Котлицкий Сергей Андреевич" w:date="2019-10-15T12:09:00Z">
        <w:r w:rsidRPr="00B51366">
          <w:rPr>
            <w:sz w:val="28"/>
            <w:szCs w:val="28"/>
          </w:rPr>
          <w:t xml:space="preserve"> </w:t>
        </w:r>
      </w:ins>
      <w:ins w:id="773" w:author="Котлицкий Сергей Андреевич" w:date="2019-10-04T21:20:00Z">
        <w:r w:rsidR="00D36FD6" w:rsidRPr="00B51366">
          <w:rPr>
            <w:sz w:val="28"/>
            <w:szCs w:val="28"/>
          </w:rPr>
          <w:t>«</w:t>
        </w:r>
        <w:proofErr w:type="spellStart"/>
        <w:r w:rsidR="00D36FD6">
          <w:rPr>
            <w:sz w:val="28"/>
            <w:szCs w:val="28"/>
            <w:lang w:val="en-US"/>
          </w:rPr>
          <w:t>M</w:t>
        </w:r>
      </w:ins>
      <w:ins w:id="774" w:author="Котлицкий Сергей Андреевич" w:date="2019-10-04T21:21:00Z">
        <w:r w:rsidR="00D36FD6">
          <w:rPr>
            <w:sz w:val="28"/>
            <w:szCs w:val="28"/>
            <w:lang w:val="en-US"/>
          </w:rPr>
          <w:t>indNode</w:t>
        </w:r>
      </w:ins>
      <w:proofErr w:type="spellEnd"/>
      <w:ins w:id="775" w:author="Котлицкий Сергей Андреевич" w:date="2019-10-04T21:20:00Z">
        <w:r w:rsidR="00D36FD6" w:rsidRPr="00B51366">
          <w:rPr>
            <w:sz w:val="28"/>
            <w:szCs w:val="28"/>
          </w:rPr>
          <w:t>» -</w:t>
        </w:r>
        <w:r w:rsidR="00D36FD6">
          <w:rPr>
            <w:sz w:val="28"/>
            <w:szCs w:val="28"/>
          </w:rPr>
          <w:t xml:space="preserve"> косвенный аналог</w:t>
        </w:r>
        <w:r w:rsidR="00D36FD6" w:rsidRPr="00B51366">
          <w:rPr>
            <w:sz w:val="28"/>
            <w:szCs w:val="28"/>
          </w:rPr>
          <w:t xml:space="preserve">. </w:t>
        </w:r>
        <w:r w:rsidR="00D36FD6">
          <w:rPr>
            <w:sz w:val="28"/>
            <w:szCs w:val="28"/>
          </w:rPr>
          <w:t>Это разработка компании «</w:t>
        </w:r>
      </w:ins>
      <w:proofErr w:type="spellStart"/>
      <w:ins w:id="776" w:author="Котлицкий Сергей Андреевич" w:date="2019-10-04T23:04:00Z">
        <w:r w:rsidR="00171204" w:rsidRPr="00171204">
          <w:rPr>
            <w:sz w:val="28"/>
            <w:szCs w:val="28"/>
          </w:rPr>
          <w:t>IdeasOnCanvas</w:t>
        </w:r>
        <w:proofErr w:type="spellEnd"/>
        <w:r w:rsidR="00171204" w:rsidRPr="00171204">
          <w:rPr>
            <w:sz w:val="28"/>
            <w:szCs w:val="28"/>
          </w:rPr>
          <w:t xml:space="preserve"> </w:t>
        </w:r>
        <w:proofErr w:type="spellStart"/>
        <w:r w:rsidR="00171204" w:rsidRPr="00171204">
          <w:rPr>
            <w:sz w:val="28"/>
            <w:szCs w:val="28"/>
          </w:rPr>
          <w:t>GmbH</w:t>
        </w:r>
      </w:ins>
      <w:proofErr w:type="spellEnd"/>
      <w:ins w:id="777" w:author="Котлицкий Сергей Андреевич" w:date="2019-10-04T21:20:00Z">
        <w:r w:rsidR="00D36FD6">
          <w:rPr>
            <w:sz w:val="28"/>
            <w:szCs w:val="28"/>
          </w:rPr>
          <w:t>», предназначенная для создания интеллект-карт.</w:t>
        </w:r>
      </w:ins>
    </w:p>
    <w:p w14:paraId="1270A37A" w14:textId="77777777" w:rsidR="00D36FD6" w:rsidRDefault="00D36FD6" w:rsidP="00051713">
      <w:pPr>
        <w:spacing w:line="360" w:lineRule="auto"/>
        <w:ind w:firstLine="709"/>
        <w:jc w:val="both"/>
        <w:rPr>
          <w:ins w:id="778" w:author="Котлицкий Сергей Андреевич" w:date="2019-10-04T21:20:00Z"/>
          <w:sz w:val="28"/>
          <w:szCs w:val="28"/>
        </w:rPr>
        <w:pPrChange w:id="779" w:author="Котлицкий Сергей Андреевич" w:date="2019-10-07T17:22:00Z">
          <w:pPr>
            <w:spacing w:line="360" w:lineRule="auto"/>
            <w:ind w:firstLine="709"/>
            <w:jc w:val="both"/>
          </w:pPr>
        </w:pPrChange>
      </w:pPr>
    </w:p>
    <w:p w14:paraId="02E227FF" w14:textId="6335BE1E" w:rsidR="00504095" w:rsidRDefault="005952E2" w:rsidP="006624DD">
      <w:pPr>
        <w:spacing w:line="360" w:lineRule="auto"/>
        <w:ind w:firstLine="709"/>
        <w:jc w:val="both"/>
        <w:rPr>
          <w:sz w:val="28"/>
          <w:szCs w:val="28"/>
        </w:rPr>
        <w:pPrChange w:id="780" w:author="Котлицкий Сергей Андреевич" w:date="2019-10-15T12:09:00Z">
          <w:pPr>
            <w:spacing w:line="360" w:lineRule="auto"/>
            <w:ind w:firstLine="709"/>
            <w:jc w:val="both"/>
          </w:pPr>
        </w:pPrChange>
      </w:pPr>
      <w:r>
        <w:rPr>
          <w:sz w:val="28"/>
          <w:szCs w:val="28"/>
        </w:rPr>
        <w:t xml:space="preserve">В силу того, что рассматриваемые косвенные аналоги схожи по функционалу, </w:t>
      </w:r>
      <w:ins w:id="781" w:author="Котлицкий Сергей Андреевич" w:date="2019-10-15T12:05:00Z">
        <w:r w:rsidR="00532B42">
          <w:rPr>
            <w:sz w:val="28"/>
            <w:szCs w:val="28"/>
          </w:rPr>
          <w:t xml:space="preserve">они </w:t>
        </w:r>
        <w:r w:rsidR="00532B42">
          <w:rPr>
            <w:sz w:val="28"/>
            <w:szCs w:val="28"/>
          </w:rPr>
          <w:t>предназначен</w:t>
        </w:r>
        <w:r w:rsidR="00532B42">
          <w:rPr>
            <w:sz w:val="28"/>
            <w:szCs w:val="28"/>
          </w:rPr>
          <w:t>ы</w:t>
        </w:r>
        <w:r w:rsidR="00532B42" w:rsidRPr="00203AF1">
          <w:rPr>
            <w:sz w:val="28"/>
            <w:szCs w:val="28"/>
          </w:rPr>
          <w:t xml:space="preserve"> </w:t>
        </w:r>
        <w:r w:rsidR="00532B42">
          <w:rPr>
            <w:sz w:val="28"/>
            <w:szCs w:val="28"/>
          </w:rPr>
          <w:t>для</w:t>
        </w:r>
        <w:r w:rsidR="00532B42" w:rsidRPr="00203AF1">
          <w:rPr>
            <w:sz w:val="28"/>
            <w:szCs w:val="28"/>
          </w:rPr>
          <w:t xml:space="preserve"> </w:t>
        </w:r>
        <w:r w:rsidR="00532B42" w:rsidRPr="00601774">
          <w:rPr>
            <w:sz w:val="28"/>
            <w:szCs w:val="28"/>
          </w:rPr>
          <w:t xml:space="preserve">представления данных в виде </w:t>
        </w:r>
        <w:r w:rsidR="00532B42">
          <w:rPr>
            <w:sz w:val="28"/>
            <w:szCs w:val="28"/>
          </w:rPr>
          <w:t>интеллект-</w:t>
        </w:r>
        <w:r w:rsidR="00532B42" w:rsidRPr="00601774">
          <w:rPr>
            <w:sz w:val="28"/>
            <w:szCs w:val="28"/>
          </w:rPr>
          <w:t>кар</w:t>
        </w:r>
      </w:ins>
      <w:ins w:id="782" w:author="Котлицкий Сергей Андреевич" w:date="2019-10-15T12:06:00Z">
        <w:r w:rsidR="00532B42">
          <w:rPr>
            <w:sz w:val="28"/>
            <w:szCs w:val="28"/>
          </w:rPr>
          <w:t>т.</w:t>
        </w:r>
      </w:ins>
      <w:ins w:id="783" w:author="Котлицкий Сергей Андреевич" w:date="2019-10-15T12:07:00Z">
        <w:r w:rsidR="00421AAB">
          <w:rPr>
            <w:sz w:val="28"/>
            <w:szCs w:val="28"/>
          </w:rPr>
          <w:t xml:space="preserve"> Из чего можно сделать вывод, что они не подходят для </w:t>
        </w:r>
      </w:ins>
      <w:ins w:id="784" w:author="Котлицкий Сергей Андреевич" w:date="2019-10-15T12:08:00Z">
        <w:r w:rsidR="00421AAB">
          <w:rPr>
            <w:sz w:val="28"/>
            <w:szCs w:val="28"/>
          </w:rPr>
          <w:t xml:space="preserve">решения задачи, поставленной для проектируемого ПО ввиду отсутствия функционала для управления </w:t>
        </w:r>
      </w:ins>
      <w:ins w:id="785" w:author="Котлицкий Сергей Андреевич" w:date="2019-10-15T12:09:00Z">
        <w:r w:rsidR="00421AAB">
          <w:rPr>
            <w:sz w:val="28"/>
            <w:szCs w:val="28"/>
          </w:rPr>
          <w:t>проектами.</w:t>
        </w:r>
      </w:ins>
      <w:del w:id="786" w:author="Котлицкий Сергей Андреевич" w:date="2019-10-15T12:06:00Z">
        <w:r w:rsidDel="00532B42">
          <w:rPr>
            <w:sz w:val="28"/>
            <w:szCs w:val="28"/>
          </w:rPr>
          <w:delText>выделим основные функции</w:delText>
        </w:r>
      </w:del>
      <w:del w:id="787" w:author="Котлицкий Сергей Андреевич" w:date="2019-10-04T23:04:00Z">
        <w:r w:rsidDel="007E6C98">
          <w:rPr>
            <w:sz w:val="28"/>
            <w:szCs w:val="28"/>
          </w:rPr>
          <w:delText xml:space="preserve"> представленных аналогов</w:delText>
        </w:r>
      </w:del>
      <w:del w:id="788" w:author="Котлицкий Сергей Андреевич" w:date="2019-10-15T12:06:00Z">
        <w:r w:rsidDel="00532B42">
          <w:rPr>
            <w:sz w:val="28"/>
            <w:szCs w:val="28"/>
          </w:rPr>
          <w:delText>.</w:delText>
        </w:r>
      </w:del>
    </w:p>
    <w:p w14:paraId="263566E7" w14:textId="77777777" w:rsidR="005952E2" w:rsidRDefault="005952E2" w:rsidP="00051713">
      <w:pPr>
        <w:spacing w:line="360" w:lineRule="auto"/>
        <w:ind w:firstLine="567"/>
        <w:jc w:val="both"/>
        <w:rPr>
          <w:sz w:val="28"/>
          <w:szCs w:val="28"/>
        </w:rPr>
        <w:pPrChange w:id="789" w:author="Котлицкий Сергей Андреевич" w:date="2019-10-07T17:22:00Z">
          <w:pPr>
            <w:spacing w:line="360" w:lineRule="auto"/>
            <w:ind w:firstLine="567"/>
            <w:jc w:val="both"/>
          </w:pPr>
        </w:pPrChange>
      </w:pPr>
      <w:r>
        <w:rPr>
          <w:sz w:val="28"/>
          <w:szCs w:val="28"/>
        </w:rPr>
        <w:t>Перечень общих функций рассмотренных продуктов:</w:t>
      </w:r>
    </w:p>
    <w:p w14:paraId="69B9720C" w14:textId="2C7B0584" w:rsidR="005952E2" w:rsidRPr="0046517A" w:rsidRDefault="005952E2" w:rsidP="00051713">
      <w:pPr>
        <w:pStyle w:val="ListParagraph"/>
        <w:numPr>
          <w:ilvl w:val="0"/>
          <w:numId w:val="13"/>
        </w:numPr>
        <w:spacing w:line="360" w:lineRule="auto"/>
        <w:ind w:firstLine="567"/>
        <w:jc w:val="both"/>
        <w:rPr>
          <w:sz w:val="28"/>
          <w:szCs w:val="28"/>
        </w:rPr>
        <w:pPrChange w:id="790" w:author="Котлицкий Сергей Андреевич" w:date="2019-10-07T17:22:00Z">
          <w:pPr>
            <w:pStyle w:val="ListParagraph"/>
            <w:numPr>
              <w:numId w:val="13"/>
            </w:numPr>
            <w:spacing w:line="360" w:lineRule="auto"/>
            <w:ind w:left="567" w:firstLine="567"/>
            <w:jc w:val="both"/>
          </w:pPr>
        </w:pPrChange>
      </w:pPr>
      <w:r>
        <w:rPr>
          <w:sz w:val="28"/>
          <w:szCs w:val="28"/>
        </w:rPr>
        <w:t xml:space="preserve">Создание </w:t>
      </w:r>
      <w:del w:id="791" w:author="Котлицкий Сергей Андреевич" w:date="2019-10-03T21:10:00Z">
        <w:r w:rsidDel="00E70D8D">
          <w:rPr>
            <w:sz w:val="28"/>
            <w:szCs w:val="28"/>
          </w:rPr>
          <w:delText>майнд</w:delText>
        </w:r>
      </w:del>
      <w:ins w:id="792" w:author="Котлицкий Сергей Андреевич" w:date="2019-10-03T21:10:00Z">
        <w:r w:rsidR="00E70D8D">
          <w:rPr>
            <w:sz w:val="28"/>
            <w:szCs w:val="28"/>
          </w:rPr>
          <w:t>интеллект</w:t>
        </w:r>
      </w:ins>
      <w:r>
        <w:rPr>
          <w:sz w:val="28"/>
          <w:szCs w:val="28"/>
        </w:rPr>
        <w:t>-карт: отображение данных в виде деревьев для более эффективного восприятия информации.</w:t>
      </w:r>
      <w:r w:rsidRPr="0046517A">
        <w:rPr>
          <w:sz w:val="28"/>
          <w:szCs w:val="28"/>
        </w:rPr>
        <w:t xml:space="preserve"> </w:t>
      </w:r>
    </w:p>
    <w:p w14:paraId="0A59372A" w14:textId="77777777" w:rsidR="005952E2" w:rsidRPr="005F1A03" w:rsidRDefault="005952E2" w:rsidP="00051713">
      <w:pPr>
        <w:pStyle w:val="ListParagraph"/>
        <w:numPr>
          <w:ilvl w:val="0"/>
          <w:numId w:val="13"/>
        </w:numPr>
        <w:spacing w:line="360" w:lineRule="auto"/>
        <w:ind w:firstLine="567"/>
        <w:jc w:val="both"/>
        <w:rPr>
          <w:sz w:val="28"/>
          <w:szCs w:val="28"/>
        </w:rPr>
        <w:pPrChange w:id="793" w:author="Котлицкий Сергей Андреевич" w:date="2019-10-07T17:22:00Z">
          <w:pPr>
            <w:pStyle w:val="ListParagraph"/>
            <w:numPr>
              <w:numId w:val="13"/>
            </w:numPr>
            <w:spacing w:line="360" w:lineRule="auto"/>
            <w:ind w:left="567" w:firstLine="567"/>
            <w:jc w:val="both"/>
          </w:pPr>
        </w:pPrChange>
      </w:pPr>
      <w:r>
        <w:rPr>
          <w:sz w:val="28"/>
          <w:szCs w:val="28"/>
        </w:rPr>
        <w:t xml:space="preserve">Поиск по веткам: среди всех веток можно найти концевой узел или </w:t>
      </w:r>
      <w:proofErr w:type="spellStart"/>
      <w:r>
        <w:rPr>
          <w:sz w:val="28"/>
          <w:szCs w:val="28"/>
        </w:rPr>
        <w:t>подветку</w:t>
      </w:r>
      <w:proofErr w:type="spellEnd"/>
      <w:r>
        <w:rPr>
          <w:sz w:val="28"/>
          <w:szCs w:val="28"/>
        </w:rPr>
        <w:t xml:space="preserve"> по заданному значению</w:t>
      </w:r>
      <w:r w:rsidRPr="005F1A03">
        <w:rPr>
          <w:sz w:val="28"/>
          <w:szCs w:val="28"/>
        </w:rPr>
        <w:t xml:space="preserve">. </w:t>
      </w:r>
    </w:p>
    <w:p w14:paraId="1BA602F4" w14:textId="77777777" w:rsidR="005952E2" w:rsidRPr="005F1A03" w:rsidRDefault="005952E2" w:rsidP="00051713">
      <w:pPr>
        <w:pStyle w:val="ListParagraph"/>
        <w:numPr>
          <w:ilvl w:val="0"/>
          <w:numId w:val="13"/>
        </w:numPr>
        <w:spacing w:line="360" w:lineRule="auto"/>
        <w:ind w:firstLine="567"/>
        <w:jc w:val="both"/>
        <w:rPr>
          <w:sz w:val="28"/>
          <w:szCs w:val="28"/>
        </w:rPr>
        <w:pPrChange w:id="794" w:author="Котлицкий Сергей Андреевич" w:date="2019-10-07T17:22:00Z">
          <w:pPr>
            <w:pStyle w:val="ListParagraph"/>
            <w:numPr>
              <w:numId w:val="13"/>
            </w:numPr>
            <w:spacing w:line="360" w:lineRule="auto"/>
            <w:ind w:left="567" w:firstLine="567"/>
            <w:jc w:val="both"/>
          </w:pPr>
        </w:pPrChange>
      </w:pPr>
      <w:r>
        <w:rPr>
          <w:sz w:val="28"/>
          <w:szCs w:val="28"/>
        </w:rPr>
        <w:t>Добавление участников к построению карты. К картам можно прикреплять одного или нескольких участников, которые будут отображаться в проекте</w:t>
      </w:r>
      <w:r w:rsidRPr="005F1A03">
        <w:rPr>
          <w:sz w:val="28"/>
          <w:szCs w:val="28"/>
        </w:rPr>
        <w:t>.</w:t>
      </w:r>
    </w:p>
    <w:p w14:paraId="4ACC0310" w14:textId="77777777" w:rsidR="005952E2" w:rsidRPr="00541628" w:rsidRDefault="005952E2" w:rsidP="00051713">
      <w:pPr>
        <w:pStyle w:val="ListParagraph"/>
        <w:numPr>
          <w:ilvl w:val="0"/>
          <w:numId w:val="13"/>
        </w:numPr>
        <w:spacing w:line="360" w:lineRule="auto"/>
        <w:ind w:firstLine="567"/>
        <w:jc w:val="both"/>
        <w:rPr>
          <w:sz w:val="28"/>
          <w:szCs w:val="28"/>
        </w:rPr>
        <w:pPrChange w:id="795" w:author="Котлицкий Сергей Андреевич" w:date="2019-10-07T17:22:00Z">
          <w:pPr>
            <w:pStyle w:val="ListParagraph"/>
            <w:numPr>
              <w:numId w:val="13"/>
            </w:numPr>
            <w:spacing w:line="360" w:lineRule="auto"/>
            <w:ind w:left="567" w:firstLine="567"/>
            <w:jc w:val="both"/>
          </w:pPr>
        </w:pPrChange>
      </w:pPr>
      <w:r>
        <w:rPr>
          <w:sz w:val="28"/>
          <w:szCs w:val="28"/>
        </w:rPr>
        <w:lastRenderedPageBreak/>
        <w:t>Добавление текстовых заметок к рабочей области. К рабочей области можно прикрепить заметки с текстом, которые объясняют или поясняют информацию на карте.</w:t>
      </w:r>
    </w:p>
    <w:p w14:paraId="301DF97D" w14:textId="4068330C" w:rsidR="00532B42" w:rsidRPr="00532B42" w:rsidRDefault="005952E2" w:rsidP="00532B42">
      <w:pPr>
        <w:pStyle w:val="ListParagraph"/>
        <w:numPr>
          <w:ilvl w:val="0"/>
          <w:numId w:val="13"/>
        </w:numPr>
        <w:spacing w:line="360" w:lineRule="auto"/>
        <w:ind w:firstLine="567"/>
        <w:jc w:val="both"/>
        <w:rPr>
          <w:sz w:val="28"/>
          <w:szCs w:val="28"/>
          <w:rPrChange w:id="796" w:author="Котлицкий Сергей Андреевич" w:date="2019-10-15T12:03:00Z">
            <w:rPr/>
          </w:rPrChange>
        </w:rPr>
        <w:pPrChange w:id="797" w:author="Котлицкий Сергей Андреевич" w:date="2019-10-15T12:03:00Z">
          <w:pPr>
            <w:pStyle w:val="ListParagraph"/>
            <w:numPr>
              <w:numId w:val="13"/>
            </w:numPr>
            <w:spacing w:line="360" w:lineRule="auto"/>
            <w:ind w:left="567" w:firstLine="567"/>
            <w:jc w:val="both"/>
          </w:pPr>
        </w:pPrChange>
      </w:pPr>
      <w:r>
        <w:rPr>
          <w:sz w:val="28"/>
          <w:szCs w:val="28"/>
        </w:rPr>
        <w:t>Прикрепление файлов к карте. К карте можно прикрепить файлы в различных форматах.</w:t>
      </w:r>
    </w:p>
    <w:p w14:paraId="2DD40625" w14:textId="3D259114" w:rsidR="007169A5" w:rsidRDefault="005952E2" w:rsidP="00051713">
      <w:pPr>
        <w:spacing w:line="360" w:lineRule="auto"/>
        <w:ind w:left="426" w:firstLine="708"/>
        <w:jc w:val="both"/>
        <w:rPr>
          <w:sz w:val="28"/>
          <w:szCs w:val="28"/>
        </w:rPr>
        <w:pPrChange w:id="798" w:author="Котлицкий Сергей Андреевич" w:date="2019-10-07T17:22:00Z">
          <w:pPr>
            <w:spacing w:line="360" w:lineRule="auto"/>
            <w:ind w:left="426" w:firstLine="708"/>
            <w:jc w:val="both"/>
          </w:pPr>
        </w:pPrChange>
      </w:pPr>
      <w:r w:rsidRPr="00C5761B">
        <w:rPr>
          <w:sz w:val="28"/>
          <w:szCs w:val="28"/>
          <w:rPrChange w:id="799" w:author="Котлицкий Сергей Андреевич" w:date="2019-10-04T20:39:00Z">
            <w:rPr>
              <w:sz w:val="28"/>
              <w:szCs w:val="28"/>
              <w:highlight w:val="yellow"/>
            </w:rPr>
          </w:rPrChange>
        </w:rPr>
        <w:t>Сравнение функций представленных</w:t>
      </w:r>
      <w:r>
        <w:rPr>
          <w:sz w:val="28"/>
          <w:szCs w:val="28"/>
        </w:rPr>
        <w:t xml:space="preserve"> аналогов приведено в таблице</w:t>
      </w:r>
      <w:r w:rsidR="007169A5">
        <w:rPr>
          <w:sz w:val="28"/>
          <w:szCs w:val="28"/>
        </w:rPr>
        <w:t>. При оценке используются следующие критерии:</w:t>
      </w:r>
    </w:p>
    <w:p w14:paraId="6435E1FE" w14:textId="6F9C3587" w:rsidR="007169A5" w:rsidRDefault="00DE2EE9" w:rsidP="00051713">
      <w:pPr>
        <w:pStyle w:val="ListParagraph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  <w:pPrChange w:id="800" w:author="Котлицкий Сергей Андреевич" w:date="2019-10-07T17:22:00Z">
          <w:pPr>
            <w:pStyle w:val="ListParagraph"/>
            <w:numPr>
              <w:numId w:val="9"/>
            </w:numPr>
            <w:spacing w:line="360" w:lineRule="auto"/>
            <w:ind w:left="1447" w:hanging="360"/>
            <w:jc w:val="both"/>
          </w:pPr>
        </w:pPrChange>
      </w:pPr>
      <w:del w:id="801" w:author="Котлицкий Сергей Андреевич" w:date="2019-10-04T21:48:00Z">
        <w:r w:rsidDel="00531344">
          <w:rPr>
            <w:sz w:val="28"/>
            <w:szCs w:val="28"/>
          </w:rPr>
          <w:delText xml:space="preserve">Командная </w:delText>
        </w:r>
      </w:del>
      <w:ins w:id="802" w:author="Котлицкий Сергей Андреевич" w:date="2019-10-07T17:17:00Z">
        <w:r w:rsidR="006B0F8A">
          <w:rPr>
            <w:sz w:val="28"/>
            <w:szCs w:val="28"/>
          </w:rPr>
          <w:t>с</w:t>
        </w:r>
      </w:ins>
      <w:ins w:id="803" w:author="Котлицкий Сергей Андреевич" w:date="2019-10-04T21:48:00Z">
        <w:r w:rsidR="00531344">
          <w:rPr>
            <w:sz w:val="28"/>
            <w:szCs w:val="28"/>
          </w:rPr>
          <w:t xml:space="preserve">овместная </w:t>
        </w:r>
      </w:ins>
      <w:r>
        <w:rPr>
          <w:sz w:val="28"/>
          <w:szCs w:val="28"/>
        </w:rPr>
        <w:t>разработка – возможность участия в проекте нескольких людей одновременно</w:t>
      </w:r>
      <w:r w:rsidR="007169A5">
        <w:rPr>
          <w:sz w:val="28"/>
          <w:szCs w:val="28"/>
        </w:rPr>
        <w:t>;</w:t>
      </w:r>
    </w:p>
    <w:p w14:paraId="022BB188" w14:textId="56BE6611" w:rsidR="007169A5" w:rsidRDefault="006B0F8A" w:rsidP="00051713">
      <w:pPr>
        <w:pStyle w:val="ListParagraph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  <w:pPrChange w:id="804" w:author="Котлицкий Сергей Андреевич" w:date="2019-10-07T17:22:00Z">
          <w:pPr>
            <w:pStyle w:val="ListParagraph"/>
            <w:numPr>
              <w:numId w:val="9"/>
            </w:numPr>
            <w:spacing w:line="360" w:lineRule="auto"/>
            <w:ind w:left="1447" w:hanging="360"/>
            <w:jc w:val="both"/>
          </w:pPr>
        </w:pPrChange>
      </w:pPr>
      <w:ins w:id="805" w:author="Котлицкий Сергей Андреевич" w:date="2019-10-07T17:17:00Z">
        <w:r>
          <w:rPr>
            <w:sz w:val="28"/>
            <w:szCs w:val="28"/>
          </w:rPr>
          <w:t>п</w:t>
        </w:r>
      </w:ins>
      <w:del w:id="806" w:author="Котлицкий Сергей Андреевич" w:date="2019-10-07T17:17:00Z">
        <w:r w:rsidR="00DE2EE9" w:rsidDel="006B0F8A">
          <w:rPr>
            <w:sz w:val="28"/>
            <w:szCs w:val="28"/>
          </w:rPr>
          <w:delText>П</w:delText>
        </w:r>
      </w:del>
      <w:r w:rsidR="00DE2EE9">
        <w:rPr>
          <w:sz w:val="28"/>
          <w:szCs w:val="28"/>
        </w:rPr>
        <w:t>рикрепление файлов – возможность прикрепления дополнительных материалов</w:t>
      </w:r>
      <w:r w:rsidR="00DA2BA8">
        <w:rPr>
          <w:sz w:val="28"/>
          <w:szCs w:val="28"/>
        </w:rPr>
        <w:t xml:space="preserve"> (файлы, ссылки)</w:t>
      </w:r>
      <w:r w:rsidR="00DE2EE9">
        <w:rPr>
          <w:sz w:val="28"/>
          <w:szCs w:val="28"/>
        </w:rPr>
        <w:t xml:space="preserve"> к</w:t>
      </w:r>
      <w:r w:rsidR="00DA2BA8">
        <w:rPr>
          <w:sz w:val="28"/>
          <w:szCs w:val="28"/>
        </w:rPr>
        <w:t xml:space="preserve"> задачам</w:t>
      </w:r>
      <w:r w:rsidR="007169A5">
        <w:rPr>
          <w:sz w:val="28"/>
          <w:szCs w:val="28"/>
        </w:rPr>
        <w:t>;</w:t>
      </w:r>
    </w:p>
    <w:p w14:paraId="4E087B33" w14:textId="615E74EA" w:rsidR="00A511AC" w:rsidRDefault="006B0F8A" w:rsidP="00051713">
      <w:pPr>
        <w:pStyle w:val="ListParagraph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  <w:pPrChange w:id="807" w:author="Котлицкий Сергей Андреевич" w:date="2019-10-07T17:22:00Z">
          <w:pPr>
            <w:pStyle w:val="ListParagraph"/>
            <w:numPr>
              <w:numId w:val="9"/>
            </w:numPr>
            <w:spacing w:line="360" w:lineRule="auto"/>
            <w:ind w:left="1447" w:hanging="360"/>
            <w:jc w:val="both"/>
          </w:pPr>
        </w:pPrChange>
      </w:pPr>
      <w:ins w:id="808" w:author="Котлицкий Сергей Андреевич" w:date="2019-10-07T17:17:00Z">
        <w:r>
          <w:rPr>
            <w:sz w:val="28"/>
            <w:szCs w:val="28"/>
          </w:rPr>
          <w:t>п</w:t>
        </w:r>
      </w:ins>
      <w:del w:id="809" w:author="Котлицкий Сергей Андреевич" w:date="2019-10-07T17:17:00Z">
        <w:r w:rsidR="00A511AC" w:rsidDel="006B0F8A">
          <w:rPr>
            <w:sz w:val="28"/>
            <w:szCs w:val="28"/>
          </w:rPr>
          <w:delText>П</w:delText>
        </w:r>
      </w:del>
      <w:r w:rsidR="00A511AC">
        <w:rPr>
          <w:sz w:val="28"/>
          <w:szCs w:val="28"/>
        </w:rPr>
        <w:t>латформы – какие платформы (операционные системы) поддерживает приложение;</w:t>
      </w:r>
    </w:p>
    <w:p w14:paraId="535F374B" w14:textId="7FB80D92" w:rsidR="00A511AC" w:rsidRDefault="006B0F8A" w:rsidP="00051713">
      <w:pPr>
        <w:pStyle w:val="ListParagraph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  <w:pPrChange w:id="810" w:author="Котлицкий Сергей Андреевич" w:date="2019-10-07T17:22:00Z">
          <w:pPr>
            <w:pStyle w:val="ListParagraph"/>
            <w:numPr>
              <w:numId w:val="9"/>
            </w:numPr>
            <w:spacing w:line="360" w:lineRule="auto"/>
            <w:ind w:left="1447" w:hanging="360"/>
            <w:jc w:val="both"/>
          </w:pPr>
        </w:pPrChange>
      </w:pPr>
      <w:ins w:id="811" w:author="Котлицкий Сергей Андреевич" w:date="2019-10-07T17:17:00Z">
        <w:r>
          <w:rPr>
            <w:sz w:val="28"/>
            <w:szCs w:val="28"/>
          </w:rPr>
          <w:t>с</w:t>
        </w:r>
      </w:ins>
      <w:del w:id="812" w:author="Котлицкий Сергей Андреевич" w:date="2019-10-07T17:17:00Z">
        <w:r w:rsidR="00A511AC" w:rsidDel="006B0F8A">
          <w:rPr>
            <w:sz w:val="28"/>
            <w:szCs w:val="28"/>
          </w:rPr>
          <w:delText>С</w:delText>
        </w:r>
      </w:del>
      <w:r w:rsidR="00A511AC">
        <w:rPr>
          <w:sz w:val="28"/>
          <w:szCs w:val="28"/>
        </w:rPr>
        <w:t>тоимость – размер платы (в рублях) за использование продукта в месяц;</w:t>
      </w:r>
    </w:p>
    <w:p w14:paraId="10FD47F8" w14:textId="52ED8EB4" w:rsidR="00A511AC" w:rsidRDefault="006B0F8A" w:rsidP="00051713">
      <w:pPr>
        <w:pStyle w:val="ListParagraph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  <w:pPrChange w:id="813" w:author="Котлицкий Сергей Андреевич" w:date="2019-10-07T17:22:00Z">
          <w:pPr>
            <w:pStyle w:val="ListParagraph"/>
            <w:numPr>
              <w:numId w:val="9"/>
            </w:numPr>
            <w:spacing w:line="360" w:lineRule="auto"/>
            <w:ind w:left="1447" w:hanging="360"/>
            <w:jc w:val="both"/>
          </w:pPr>
        </w:pPrChange>
      </w:pPr>
      <w:ins w:id="814" w:author="Котлицкий Сергей Андреевич" w:date="2019-10-07T17:17:00Z">
        <w:r>
          <w:rPr>
            <w:sz w:val="28"/>
            <w:szCs w:val="28"/>
          </w:rPr>
          <w:t>п</w:t>
        </w:r>
      </w:ins>
      <w:del w:id="815" w:author="Котлицкий Сергей Андреевич" w:date="2019-10-07T17:17:00Z">
        <w:r w:rsidR="00A511AC" w:rsidDel="006B0F8A">
          <w:rPr>
            <w:sz w:val="28"/>
            <w:szCs w:val="28"/>
          </w:rPr>
          <w:delText>П</w:delText>
        </w:r>
      </w:del>
      <w:r w:rsidR="00A511AC">
        <w:rPr>
          <w:sz w:val="28"/>
          <w:szCs w:val="28"/>
        </w:rPr>
        <w:t>оиск по данным – возможность фильтрации информации по средствам поиска</w:t>
      </w:r>
      <w:r w:rsidR="00097691">
        <w:rPr>
          <w:sz w:val="28"/>
          <w:szCs w:val="28"/>
        </w:rPr>
        <w:t xml:space="preserve"> по имеющимся данным</w:t>
      </w:r>
      <w:r w:rsidR="00A511AC">
        <w:rPr>
          <w:sz w:val="28"/>
          <w:szCs w:val="28"/>
        </w:rPr>
        <w:t>;</w:t>
      </w:r>
    </w:p>
    <w:p w14:paraId="79D75F7A" w14:textId="7E88622F" w:rsidR="00097691" w:rsidRDefault="006B0F8A" w:rsidP="00051713">
      <w:pPr>
        <w:pStyle w:val="ListParagraph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  <w:pPrChange w:id="816" w:author="Котлицкий Сергей Андреевич" w:date="2019-10-07T17:22:00Z">
          <w:pPr>
            <w:pStyle w:val="ListParagraph"/>
            <w:numPr>
              <w:numId w:val="9"/>
            </w:numPr>
            <w:spacing w:line="360" w:lineRule="auto"/>
            <w:ind w:left="1447" w:hanging="360"/>
            <w:jc w:val="both"/>
          </w:pPr>
        </w:pPrChange>
      </w:pPr>
      <w:ins w:id="817" w:author="Котлицкий Сергей Андреевич" w:date="2019-10-07T17:17:00Z">
        <w:r>
          <w:rPr>
            <w:sz w:val="28"/>
            <w:szCs w:val="28"/>
          </w:rPr>
          <w:t>у</w:t>
        </w:r>
      </w:ins>
      <w:del w:id="818" w:author="Котлицкий Сергей Андреевич" w:date="2019-10-07T17:17:00Z">
        <w:r w:rsidR="00097691" w:rsidDel="006B0F8A">
          <w:rPr>
            <w:sz w:val="28"/>
            <w:szCs w:val="28"/>
          </w:rPr>
          <w:delText>У</w:delText>
        </w:r>
      </w:del>
      <w:r w:rsidR="00097691">
        <w:rPr>
          <w:sz w:val="28"/>
          <w:szCs w:val="28"/>
        </w:rPr>
        <w:t>становка сроков выполнения – возможность установки сроков выполнения задач (дата и время, которые обозначают крайний срок выполнения);</w:t>
      </w:r>
    </w:p>
    <w:p w14:paraId="44A34537" w14:textId="2AA8EEB2" w:rsidR="00097691" w:rsidRDefault="006B0F8A" w:rsidP="00051713">
      <w:pPr>
        <w:pStyle w:val="ListParagraph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  <w:pPrChange w:id="819" w:author="Котлицкий Сергей Андреевич" w:date="2019-10-07T17:22:00Z">
          <w:pPr>
            <w:pStyle w:val="ListParagraph"/>
            <w:numPr>
              <w:numId w:val="9"/>
            </w:numPr>
            <w:spacing w:line="360" w:lineRule="auto"/>
            <w:ind w:left="1447" w:hanging="360"/>
            <w:jc w:val="both"/>
          </w:pPr>
        </w:pPrChange>
      </w:pPr>
      <w:ins w:id="820" w:author="Котлицкий Сергей Андреевич" w:date="2019-10-07T17:17:00Z">
        <w:r>
          <w:rPr>
            <w:sz w:val="28"/>
            <w:szCs w:val="28"/>
          </w:rPr>
          <w:t>п</w:t>
        </w:r>
      </w:ins>
      <w:del w:id="821" w:author="Котлицкий Сергей Андреевич" w:date="2019-10-07T17:17:00Z">
        <w:r w:rsidR="00097691" w:rsidDel="006B0F8A">
          <w:rPr>
            <w:sz w:val="28"/>
            <w:szCs w:val="28"/>
          </w:rPr>
          <w:delText>П</w:delText>
        </w:r>
      </w:del>
      <w:r w:rsidR="00097691">
        <w:rPr>
          <w:sz w:val="28"/>
          <w:szCs w:val="28"/>
        </w:rPr>
        <w:t xml:space="preserve">редставление данных в виде </w:t>
      </w:r>
      <w:del w:id="822" w:author="Котлицкий Сергей Андреевич" w:date="2019-10-03T21:10:00Z">
        <w:r w:rsidR="00097691" w:rsidDel="00E70D8D">
          <w:rPr>
            <w:sz w:val="28"/>
            <w:szCs w:val="28"/>
          </w:rPr>
          <w:delText>майнд</w:delText>
        </w:r>
      </w:del>
      <w:ins w:id="823" w:author="Котлицкий Сергей Андреевич" w:date="2019-10-03T21:10:00Z">
        <w:r w:rsidR="00E70D8D">
          <w:rPr>
            <w:sz w:val="28"/>
            <w:szCs w:val="28"/>
          </w:rPr>
          <w:t>интеллект</w:t>
        </w:r>
      </w:ins>
      <w:r w:rsidR="00097691">
        <w:rPr>
          <w:sz w:val="28"/>
          <w:szCs w:val="28"/>
        </w:rPr>
        <w:t>-карт – возможность представления</w:t>
      </w:r>
      <w:r w:rsidR="006D461D">
        <w:rPr>
          <w:sz w:val="28"/>
          <w:szCs w:val="28"/>
        </w:rPr>
        <w:t xml:space="preserve"> дынных в виде </w:t>
      </w:r>
      <w:del w:id="824" w:author="Котлицкий Сергей Андреевич" w:date="2019-10-03T21:10:00Z">
        <w:r w:rsidR="006D461D" w:rsidDel="00E70D8D">
          <w:rPr>
            <w:sz w:val="28"/>
            <w:szCs w:val="28"/>
          </w:rPr>
          <w:delText>майнд</w:delText>
        </w:r>
      </w:del>
      <w:ins w:id="825" w:author="Котлицкий Сергей Андреевич" w:date="2019-10-03T21:10:00Z">
        <w:r w:rsidR="00E70D8D">
          <w:rPr>
            <w:sz w:val="28"/>
            <w:szCs w:val="28"/>
          </w:rPr>
          <w:t>интеллект</w:t>
        </w:r>
      </w:ins>
      <w:r w:rsidR="006D461D">
        <w:rPr>
          <w:sz w:val="28"/>
          <w:szCs w:val="28"/>
        </w:rPr>
        <w:t>-карт</w:t>
      </w:r>
      <w:r w:rsidR="00097691">
        <w:rPr>
          <w:sz w:val="28"/>
          <w:szCs w:val="28"/>
        </w:rPr>
        <w:t>;</w:t>
      </w:r>
    </w:p>
    <w:p w14:paraId="0D7219A6" w14:textId="2DD9E02E" w:rsidR="006D461D" w:rsidRDefault="006B0F8A" w:rsidP="00051713">
      <w:pPr>
        <w:pStyle w:val="ListParagraph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  <w:pPrChange w:id="826" w:author="Котлицкий Сергей Андреевич" w:date="2019-10-07T17:22:00Z">
          <w:pPr>
            <w:pStyle w:val="ListParagraph"/>
            <w:numPr>
              <w:numId w:val="9"/>
            </w:numPr>
            <w:spacing w:line="360" w:lineRule="auto"/>
            <w:ind w:left="1447" w:hanging="360"/>
            <w:jc w:val="both"/>
          </w:pPr>
        </w:pPrChange>
      </w:pPr>
      <w:ins w:id="827" w:author="Котлицкий Сергей Андреевич" w:date="2019-10-07T17:17:00Z">
        <w:r>
          <w:rPr>
            <w:sz w:val="28"/>
            <w:szCs w:val="28"/>
          </w:rPr>
          <w:t>с</w:t>
        </w:r>
      </w:ins>
      <w:del w:id="828" w:author="Котлицкий Сергей Андреевич" w:date="2019-10-07T17:17:00Z">
        <w:r w:rsidR="006D461D" w:rsidDel="006B0F8A">
          <w:rPr>
            <w:sz w:val="28"/>
            <w:szCs w:val="28"/>
          </w:rPr>
          <w:delText>С</w:delText>
        </w:r>
      </w:del>
      <w:r w:rsidR="006D461D">
        <w:rPr>
          <w:sz w:val="28"/>
          <w:szCs w:val="28"/>
        </w:rPr>
        <w:t>оздание команд – возможность создания команд, объединяющих пользователей для совместно</w:t>
      </w:r>
      <w:r w:rsidR="004E09F3">
        <w:rPr>
          <w:sz w:val="28"/>
          <w:szCs w:val="28"/>
        </w:rPr>
        <w:t>й работы</w:t>
      </w:r>
      <w:del w:id="829" w:author="Котлицкий Сергей Андреевич" w:date="2019-10-04T20:38:00Z">
        <w:r w:rsidR="004E09F3" w:rsidDel="00115F19">
          <w:rPr>
            <w:sz w:val="28"/>
            <w:szCs w:val="28"/>
          </w:rPr>
          <w:delText>(</w:delText>
        </w:r>
        <w:r w:rsidR="004E09F3" w:rsidRPr="004E09F3" w:rsidDel="00115F19">
          <w:rPr>
            <w:sz w:val="28"/>
            <w:szCs w:val="28"/>
            <w:highlight w:val="yellow"/>
          </w:rPr>
          <w:delText>дополнить</w:delText>
        </w:r>
        <w:r w:rsidR="004E09F3" w:rsidDel="00115F19">
          <w:rPr>
            <w:sz w:val="28"/>
            <w:szCs w:val="28"/>
          </w:rPr>
          <w:delText>)</w:delText>
        </w:r>
      </w:del>
      <w:r w:rsidR="006D461D">
        <w:rPr>
          <w:sz w:val="28"/>
          <w:szCs w:val="28"/>
        </w:rPr>
        <w:t>;</w:t>
      </w:r>
    </w:p>
    <w:p w14:paraId="4C493A28" w14:textId="1A7A236C" w:rsidR="004E09F3" w:rsidRDefault="006B0F8A" w:rsidP="00051713">
      <w:pPr>
        <w:pStyle w:val="ListParagraph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  <w:pPrChange w:id="830" w:author="Котлицкий Сергей Андреевич" w:date="2019-10-07T17:22:00Z">
          <w:pPr>
            <w:pStyle w:val="ListParagraph"/>
            <w:numPr>
              <w:numId w:val="9"/>
            </w:numPr>
            <w:spacing w:line="360" w:lineRule="auto"/>
            <w:ind w:left="1447" w:hanging="360"/>
            <w:jc w:val="both"/>
          </w:pPr>
        </w:pPrChange>
      </w:pPr>
      <w:ins w:id="831" w:author="Котлицкий Сергей Андреевич" w:date="2019-10-07T17:18:00Z">
        <w:r>
          <w:rPr>
            <w:sz w:val="28"/>
            <w:szCs w:val="28"/>
          </w:rPr>
          <w:t>о</w:t>
        </w:r>
      </w:ins>
      <w:del w:id="832" w:author="Котлицкий Сергей Андреевич" w:date="2019-10-07T17:18:00Z">
        <w:r w:rsidR="004E09F3" w:rsidDel="006B0F8A">
          <w:rPr>
            <w:sz w:val="28"/>
            <w:szCs w:val="28"/>
          </w:rPr>
          <w:delText>О</w:delText>
        </w:r>
      </w:del>
      <w:r w:rsidR="004E09F3">
        <w:rPr>
          <w:sz w:val="28"/>
          <w:szCs w:val="28"/>
        </w:rPr>
        <w:t>тображение сроков на календарь – возможность отображения сроков выполнения в виде календаря с метками задач;</w:t>
      </w:r>
    </w:p>
    <w:p w14:paraId="1E9D4ACA" w14:textId="5AADB07D" w:rsidR="004E09F3" w:rsidRDefault="006B0F8A" w:rsidP="00051713">
      <w:pPr>
        <w:pStyle w:val="ListParagraph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  <w:pPrChange w:id="833" w:author="Котлицкий Сергей Андреевич" w:date="2019-10-07T17:22:00Z">
          <w:pPr>
            <w:pStyle w:val="ListParagraph"/>
            <w:numPr>
              <w:numId w:val="9"/>
            </w:numPr>
            <w:spacing w:line="360" w:lineRule="auto"/>
            <w:ind w:left="1447" w:hanging="360"/>
            <w:jc w:val="both"/>
          </w:pPr>
        </w:pPrChange>
      </w:pPr>
      <w:ins w:id="834" w:author="Котлицкий Сергей Андреевич" w:date="2019-10-07T17:18:00Z">
        <w:r>
          <w:rPr>
            <w:sz w:val="28"/>
            <w:szCs w:val="28"/>
          </w:rPr>
          <w:t>с</w:t>
        </w:r>
      </w:ins>
      <w:del w:id="835" w:author="Котлицкий Сергей Андреевич" w:date="2019-10-07T17:18:00Z">
        <w:r w:rsidR="004E09F3" w:rsidDel="006B0F8A">
          <w:rPr>
            <w:sz w:val="28"/>
            <w:szCs w:val="28"/>
          </w:rPr>
          <w:delText>С</w:delText>
        </w:r>
      </w:del>
      <w:r w:rsidR="004E09F3">
        <w:rPr>
          <w:sz w:val="28"/>
          <w:szCs w:val="28"/>
        </w:rPr>
        <w:t>оздание диаграмм – возможность создания графического представления данных в виде диаграмм;</w:t>
      </w:r>
    </w:p>
    <w:p w14:paraId="2120BF77" w14:textId="57774771" w:rsidR="004E09F3" w:rsidRDefault="006B0F8A" w:rsidP="00051713">
      <w:pPr>
        <w:pStyle w:val="ListParagraph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  <w:pPrChange w:id="836" w:author="Котлицкий Сергей Андреевич" w:date="2019-10-07T17:22:00Z">
          <w:pPr>
            <w:pStyle w:val="ListParagraph"/>
            <w:numPr>
              <w:numId w:val="9"/>
            </w:numPr>
            <w:spacing w:line="360" w:lineRule="auto"/>
            <w:ind w:left="1447" w:hanging="360"/>
            <w:jc w:val="both"/>
          </w:pPr>
        </w:pPrChange>
      </w:pPr>
      <w:ins w:id="837" w:author="Котлицкий Сергей Андреевич" w:date="2019-10-07T17:18:00Z">
        <w:r>
          <w:rPr>
            <w:sz w:val="28"/>
            <w:szCs w:val="28"/>
          </w:rPr>
          <w:lastRenderedPageBreak/>
          <w:t>а</w:t>
        </w:r>
      </w:ins>
      <w:del w:id="838" w:author="Котлицкий Сергей Андреевич" w:date="2019-10-07T17:18:00Z">
        <w:r w:rsidR="004E09F3" w:rsidDel="006B0F8A">
          <w:rPr>
            <w:sz w:val="28"/>
            <w:szCs w:val="28"/>
          </w:rPr>
          <w:delText>А</w:delText>
        </w:r>
      </w:del>
      <w:r w:rsidR="004E09F3">
        <w:rPr>
          <w:sz w:val="28"/>
          <w:szCs w:val="28"/>
        </w:rPr>
        <w:t>вторизация – необходимость предварительной регистрации в приложении для его использования</w:t>
      </w:r>
      <w:ins w:id="839" w:author="Котлицкий Сергей Андреевич" w:date="2019-10-07T17:58:00Z">
        <w:r w:rsidR="00E77CDC">
          <w:rPr>
            <w:sz w:val="28"/>
            <w:szCs w:val="28"/>
          </w:rPr>
          <w:t>.</w:t>
        </w:r>
      </w:ins>
      <w:del w:id="840" w:author="Котлицкий Сергей Андреевич" w:date="2019-10-07T17:58:00Z">
        <w:r w:rsidR="004E09F3" w:rsidDel="00E77CDC">
          <w:rPr>
            <w:sz w:val="28"/>
            <w:szCs w:val="28"/>
          </w:rPr>
          <w:delText>;</w:delText>
        </w:r>
      </w:del>
    </w:p>
    <w:p w14:paraId="653B76E4" w14:textId="66E1CF44" w:rsidR="007169A5" w:rsidRDefault="007169A5" w:rsidP="007169A5">
      <w:pPr>
        <w:spacing w:line="360" w:lineRule="auto"/>
        <w:ind w:left="426" w:firstLine="708"/>
        <w:jc w:val="both"/>
        <w:rPr>
          <w:sz w:val="28"/>
          <w:szCs w:val="28"/>
        </w:rPr>
      </w:pPr>
    </w:p>
    <w:p w14:paraId="5F174F91" w14:textId="77777777" w:rsidR="005952E2" w:rsidRPr="0046018F" w:rsidRDefault="005952E2" w:rsidP="005952E2">
      <w:pPr>
        <w:spacing w:line="360" w:lineRule="auto"/>
        <w:ind w:firstLine="708"/>
        <w:jc w:val="both"/>
      </w:pPr>
      <w:r>
        <w:rPr>
          <w:sz w:val="28"/>
          <w:szCs w:val="28"/>
        </w:rPr>
        <w:t>Таблица 1 – Сравнение функционала аналогов</w:t>
      </w:r>
    </w:p>
    <w:tbl>
      <w:tblPr>
        <w:tblStyle w:val="10"/>
        <w:tblW w:w="0" w:type="auto"/>
        <w:tblInd w:w="-714" w:type="dxa"/>
        <w:tblLook w:val="04A0" w:firstRow="1" w:lastRow="0" w:firstColumn="1" w:lastColumn="0" w:noHBand="0" w:noVBand="1"/>
        <w:tblPrChange w:id="841" w:author="Котлицкий Сергей Андреевич" w:date="2019-10-04T22:56:00Z">
          <w:tblPr>
            <w:tblStyle w:val="10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1259"/>
        <w:gridCol w:w="803"/>
        <w:gridCol w:w="816"/>
        <w:gridCol w:w="850"/>
        <w:gridCol w:w="1163"/>
        <w:gridCol w:w="816"/>
        <w:gridCol w:w="816"/>
        <w:gridCol w:w="816"/>
        <w:gridCol w:w="741"/>
        <w:gridCol w:w="1163"/>
        <w:gridCol w:w="816"/>
        <w:tblGridChange w:id="842">
          <w:tblGrid>
            <w:gridCol w:w="888"/>
            <w:gridCol w:w="773"/>
            <w:gridCol w:w="785"/>
            <w:gridCol w:w="817"/>
            <w:gridCol w:w="1114"/>
            <w:gridCol w:w="785"/>
            <w:gridCol w:w="785"/>
            <w:gridCol w:w="785"/>
            <w:gridCol w:w="714"/>
            <w:gridCol w:w="1114"/>
            <w:gridCol w:w="785"/>
          </w:tblGrid>
        </w:tblGridChange>
      </w:tblGrid>
      <w:tr w:rsidR="006A4297" w:rsidRPr="0046018F" w14:paraId="2721DCDE" w14:textId="51E920E0" w:rsidTr="00B34721">
        <w:tc>
          <w:tcPr>
            <w:tcW w:w="1602" w:type="dxa"/>
            <w:vMerge w:val="restart"/>
            <w:tcPrChange w:id="843" w:author="Котлицкий Сергей Андреевич" w:date="2019-10-04T22:56:00Z">
              <w:tcPr>
                <w:tcW w:w="1072" w:type="dxa"/>
                <w:vMerge w:val="restart"/>
              </w:tcPr>
            </w:tcPrChange>
          </w:tcPr>
          <w:p w14:paraId="1C545D8C" w14:textId="77777777" w:rsidR="006A4297" w:rsidRPr="0046018F" w:rsidRDefault="006A4297" w:rsidP="003A3052">
            <w:pPr>
              <w:spacing w:line="360" w:lineRule="auto"/>
              <w:jc w:val="center"/>
              <w:rPr>
                <w:rFonts w:eastAsiaTheme="minorHAnsi"/>
              </w:rPr>
            </w:pPr>
          </w:p>
        </w:tc>
        <w:tc>
          <w:tcPr>
            <w:tcW w:w="4274" w:type="dxa"/>
            <w:gridSpan w:val="5"/>
            <w:tcPrChange w:id="844" w:author="Котлицкий Сергей Андреевич" w:date="2019-10-04T22:56:00Z">
              <w:tcPr>
                <w:tcW w:w="4292" w:type="dxa"/>
                <w:gridSpan w:val="5"/>
              </w:tcPr>
            </w:tcPrChange>
          </w:tcPr>
          <w:p w14:paraId="7BA41972" w14:textId="76519A58" w:rsidR="006A4297" w:rsidRPr="0046018F" w:rsidRDefault="006A4297" w:rsidP="003A3052">
            <w:pPr>
              <w:spacing w:line="360" w:lineRule="auto"/>
              <w:jc w:val="center"/>
              <w:rPr>
                <w:ins w:id="845" w:author="Котлицкий Сергей Андреевич" w:date="2019-10-04T21:34:00Z"/>
                <w:rFonts w:eastAsiaTheme="minorHAnsi"/>
              </w:rPr>
            </w:pPr>
            <w:r w:rsidRPr="0046018F">
              <w:rPr>
                <w:rFonts w:eastAsiaTheme="minorHAnsi"/>
              </w:rPr>
              <w:t>Прямые аналоги</w:t>
            </w:r>
          </w:p>
        </w:tc>
        <w:tc>
          <w:tcPr>
            <w:tcW w:w="4183" w:type="dxa"/>
            <w:gridSpan w:val="5"/>
            <w:tcPrChange w:id="846" w:author="Котлицкий Сергей Андреевич" w:date="2019-10-04T22:56:00Z">
              <w:tcPr>
                <w:tcW w:w="3981" w:type="dxa"/>
                <w:gridSpan w:val="5"/>
              </w:tcPr>
            </w:tcPrChange>
          </w:tcPr>
          <w:p w14:paraId="779F2476" w14:textId="616F8A94" w:rsidR="006A4297" w:rsidRPr="0046018F" w:rsidRDefault="006A4297" w:rsidP="003A3052">
            <w:pPr>
              <w:spacing w:line="360" w:lineRule="auto"/>
              <w:jc w:val="center"/>
              <w:rPr>
                <w:ins w:id="847" w:author="Котлицкий Сергей Андреевич" w:date="2019-10-04T21:34:00Z"/>
                <w:rFonts w:eastAsiaTheme="minorHAnsi"/>
              </w:rPr>
            </w:pPr>
            <w:r w:rsidRPr="0046018F">
              <w:rPr>
                <w:rFonts w:eastAsiaTheme="minorHAnsi"/>
              </w:rPr>
              <w:t>Косвенные аналоги</w:t>
            </w:r>
          </w:p>
        </w:tc>
      </w:tr>
      <w:tr w:rsidR="006A4297" w:rsidRPr="0046018F" w14:paraId="1D7ED0C9" w14:textId="2F46C312" w:rsidTr="00B34721">
        <w:tc>
          <w:tcPr>
            <w:tcW w:w="1602" w:type="dxa"/>
            <w:vMerge/>
            <w:tcPrChange w:id="848" w:author="Котлицкий Сергей Андреевич" w:date="2019-10-04T22:56:00Z">
              <w:tcPr>
                <w:tcW w:w="1072" w:type="dxa"/>
                <w:vMerge/>
              </w:tcPr>
            </w:tcPrChange>
          </w:tcPr>
          <w:p w14:paraId="592303D1" w14:textId="77777777" w:rsidR="006A4297" w:rsidRPr="0046018F" w:rsidRDefault="006A4297" w:rsidP="003A3052">
            <w:pPr>
              <w:spacing w:line="360" w:lineRule="auto"/>
              <w:jc w:val="center"/>
              <w:rPr>
                <w:rFonts w:eastAsiaTheme="minorHAnsi"/>
              </w:rPr>
            </w:pPr>
          </w:p>
        </w:tc>
        <w:tc>
          <w:tcPr>
            <w:tcW w:w="773" w:type="dxa"/>
            <w:tcPrChange w:id="849" w:author="Котлицкий Сергей Андреевич" w:date="2019-10-04T22:56:00Z">
              <w:tcPr>
                <w:tcW w:w="1043" w:type="dxa"/>
              </w:tcPr>
            </w:tcPrChange>
          </w:tcPr>
          <w:p w14:paraId="2F565A98" w14:textId="77777777" w:rsidR="006A4297" w:rsidRPr="00524F96" w:rsidRDefault="006A4297" w:rsidP="003A3052">
            <w:pPr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Trello</w:t>
            </w:r>
          </w:p>
        </w:tc>
        <w:tc>
          <w:tcPr>
            <w:tcW w:w="785" w:type="dxa"/>
            <w:tcPrChange w:id="850" w:author="Котлицкий Сергей Андреевич" w:date="2019-10-04T22:56:00Z">
              <w:tcPr>
                <w:tcW w:w="922" w:type="dxa"/>
              </w:tcPr>
            </w:tcPrChange>
          </w:tcPr>
          <w:p w14:paraId="1EDE41C0" w14:textId="77777777" w:rsidR="006A4297" w:rsidRPr="00524F96" w:rsidRDefault="006A4297" w:rsidP="003A3052">
            <w:pPr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Asana</w:t>
            </w:r>
          </w:p>
        </w:tc>
        <w:tc>
          <w:tcPr>
            <w:tcW w:w="817" w:type="dxa"/>
            <w:tcPrChange w:id="851" w:author="Котлицкий Сергей Андреевич" w:date="2019-10-04T22:56:00Z">
              <w:tcPr>
                <w:tcW w:w="951" w:type="dxa"/>
              </w:tcPr>
            </w:tcPrChange>
          </w:tcPr>
          <w:p w14:paraId="4F8D35FF" w14:textId="77777777" w:rsidR="006A4297" w:rsidRPr="00524F96" w:rsidRDefault="006A4297" w:rsidP="003A3052">
            <w:pPr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Jira</w:t>
            </w:r>
          </w:p>
        </w:tc>
        <w:tc>
          <w:tcPr>
            <w:tcW w:w="1114" w:type="dxa"/>
            <w:tcPrChange w:id="852" w:author="Котлицкий Сергей Андреевич" w:date="2019-10-04T22:56:00Z">
              <w:tcPr>
                <w:tcW w:w="533" w:type="dxa"/>
              </w:tcPr>
            </w:tcPrChange>
          </w:tcPr>
          <w:p w14:paraId="5EECD8FB" w14:textId="50CFFB53" w:rsidR="006A4297" w:rsidRDefault="006A4297" w:rsidP="003A3052">
            <w:pPr>
              <w:spacing w:line="360" w:lineRule="auto"/>
              <w:jc w:val="center"/>
              <w:rPr>
                <w:ins w:id="853" w:author="Котлицкий Сергей Андреевич" w:date="2019-10-04T21:33:00Z"/>
                <w:rFonts w:eastAsiaTheme="minorHAnsi"/>
                <w:lang w:val="en-US"/>
              </w:rPr>
            </w:pPr>
            <w:proofErr w:type="spellStart"/>
            <w:ins w:id="854" w:author="Котлицкий Сергей Андреевич" w:date="2019-10-04T21:35:00Z">
              <w:r>
                <w:rPr>
                  <w:rFonts w:eastAsiaTheme="minorHAnsi"/>
                  <w:lang w:val="en-US"/>
                </w:rPr>
                <w:t>GanttProject</w:t>
              </w:r>
            </w:ins>
            <w:proofErr w:type="spellEnd"/>
          </w:p>
        </w:tc>
        <w:tc>
          <w:tcPr>
            <w:tcW w:w="785" w:type="dxa"/>
            <w:tcPrChange w:id="855" w:author="Котлицкий Сергей Андреевич" w:date="2019-10-04T22:56:00Z">
              <w:tcPr>
                <w:tcW w:w="843" w:type="dxa"/>
              </w:tcPr>
            </w:tcPrChange>
          </w:tcPr>
          <w:p w14:paraId="4D6E61DE" w14:textId="09A317AD" w:rsidR="006A4297" w:rsidRDefault="006A4297" w:rsidP="003A3052">
            <w:pPr>
              <w:spacing w:line="360" w:lineRule="auto"/>
              <w:jc w:val="center"/>
              <w:rPr>
                <w:ins w:id="856" w:author="Котлицкий Сергей Андреевич" w:date="2019-10-04T21:34:00Z"/>
                <w:rFonts w:eastAsiaTheme="minorHAnsi"/>
                <w:lang w:val="en-US"/>
              </w:rPr>
            </w:pPr>
            <w:ins w:id="857" w:author="Котлицкий Сергей Андреевич" w:date="2019-10-04T21:35:00Z">
              <w:r>
                <w:rPr>
                  <w:rFonts w:eastAsiaTheme="minorHAnsi"/>
                  <w:lang w:val="en-US"/>
                </w:rPr>
                <w:t>Wrike</w:t>
              </w:r>
            </w:ins>
          </w:p>
        </w:tc>
        <w:tc>
          <w:tcPr>
            <w:tcW w:w="785" w:type="dxa"/>
            <w:tcPrChange w:id="858" w:author="Котлицкий Сергей Андреевич" w:date="2019-10-04T22:56:00Z">
              <w:tcPr>
                <w:tcW w:w="989" w:type="dxa"/>
              </w:tcPr>
            </w:tcPrChange>
          </w:tcPr>
          <w:p w14:paraId="775D49E8" w14:textId="61712A3D" w:rsidR="006A4297" w:rsidRPr="00524F96" w:rsidRDefault="006A4297" w:rsidP="003A3052">
            <w:pPr>
              <w:spacing w:line="360" w:lineRule="auto"/>
              <w:jc w:val="center"/>
              <w:rPr>
                <w:rFonts w:eastAsiaTheme="minorHAnsi"/>
                <w:lang w:val="en-US"/>
              </w:rPr>
            </w:pPr>
            <w:proofErr w:type="spellStart"/>
            <w:r>
              <w:rPr>
                <w:rFonts w:eastAsiaTheme="minorHAnsi"/>
                <w:lang w:val="en-US"/>
              </w:rPr>
              <w:t>Mindmeister</w:t>
            </w:r>
            <w:proofErr w:type="spellEnd"/>
          </w:p>
        </w:tc>
        <w:tc>
          <w:tcPr>
            <w:tcW w:w="785" w:type="dxa"/>
            <w:tcPrChange w:id="859" w:author="Котлицкий Сергей Андреевич" w:date="2019-10-04T22:56:00Z">
              <w:tcPr>
                <w:tcW w:w="1051" w:type="dxa"/>
              </w:tcPr>
            </w:tcPrChange>
          </w:tcPr>
          <w:p w14:paraId="50E9340E" w14:textId="77777777" w:rsidR="006A4297" w:rsidRPr="00524F96" w:rsidRDefault="006A4297" w:rsidP="003A3052">
            <w:pPr>
              <w:spacing w:line="360" w:lineRule="auto"/>
              <w:jc w:val="center"/>
              <w:rPr>
                <w:rFonts w:eastAsiaTheme="minorHAnsi"/>
                <w:lang w:val="en-US"/>
              </w:rPr>
            </w:pPr>
            <w:proofErr w:type="spellStart"/>
            <w:r>
              <w:rPr>
                <w:rFonts w:eastAsiaTheme="minorHAnsi"/>
                <w:lang w:val="en-US"/>
              </w:rPr>
              <w:t>Mindmup</w:t>
            </w:r>
            <w:proofErr w:type="spellEnd"/>
          </w:p>
        </w:tc>
        <w:tc>
          <w:tcPr>
            <w:tcW w:w="714" w:type="dxa"/>
            <w:tcPrChange w:id="860" w:author="Котлицкий Сергей Андреевич" w:date="2019-10-04T22:56:00Z">
              <w:tcPr>
                <w:tcW w:w="647" w:type="dxa"/>
              </w:tcPr>
            </w:tcPrChange>
          </w:tcPr>
          <w:p w14:paraId="56CEBD76" w14:textId="4277E339" w:rsidR="006A4297" w:rsidRDefault="006A4297" w:rsidP="003A3052">
            <w:pPr>
              <w:spacing w:line="360" w:lineRule="auto"/>
              <w:jc w:val="center"/>
              <w:rPr>
                <w:ins w:id="861" w:author="Котлицкий Сергей Андреевич" w:date="2019-10-04T21:34:00Z"/>
                <w:rFonts w:eastAsiaTheme="minorHAnsi"/>
                <w:lang w:val="en-US"/>
              </w:rPr>
            </w:pPr>
            <w:proofErr w:type="spellStart"/>
            <w:ins w:id="862" w:author="Котлицкий Сергей Андреевич" w:date="2019-10-04T21:35:00Z">
              <w:r>
                <w:rPr>
                  <w:rFonts w:eastAsiaTheme="minorHAnsi"/>
                  <w:lang w:val="en-US"/>
                </w:rPr>
                <w:t>Coggle</w:t>
              </w:r>
            </w:ins>
            <w:proofErr w:type="spellEnd"/>
          </w:p>
        </w:tc>
        <w:tc>
          <w:tcPr>
            <w:tcW w:w="1114" w:type="dxa"/>
            <w:tcPrChange w:id="863" w:author="Котлицкий Сергей Андреевич" w:date="2019-10-04T22:56:00Z">
              <w:tcPr>
                <w:tcW w:w="647" w:type="dxa"/>
              </w:tcPr>
            </w:tcPrChange>
          </w:tcPr>
          <w:p w14:paraId="4A0B01C7" w14:textId="5387E7FC" w:rsidR="006A4297" w:rsidRDefault="006A4297" w:rsidP="003A3052">
            <w:pPr>
              <w:spacing w:line="360" w:lineRule="auto"/>
              <w:jc w:val="center"/>
              <w:rPr>
                <w:ins w:id="864" w:author="Котлицкий Сергей Андреевич" w:date="2019-10-04T21:34:00Z"/>
                <w:rFonts w:eastAsiaTheme="minorHAnsi"/>
                <w:lang w:val="en-US"/>
              </w:rPr>
            </w:pPr>
            <w:proofErr w:type="spellStart"/>
            <w:ins w:id="865" w:author="Котлицкий Сергей Андреевич" w:date="2019-10-04T21:35:00Z">
              <w:r>
                <w:rPr>
                  <w:rFonts w:eastAsiaTheme="minorHAnsi"/>
                  <w:lang w:val="en-US"/>
                </w:rPr>
                <w:t>FreeMind</w:t>
              </w:r>
            </w:ins>
            <w:proofErr w:type="spellEnd"/>
          </w:p>
        </w:tc>
        <w:tc>
          <w:tcPr>
            <w:tcW w:w="785" w:type="dxa"/>
            <w:tcPrChange w:id="866" w:author="Котлицкий Сергей Андреевич" w:date="2019-10-04T22:56:00Z">
              <w:tcPr>
                <w:tcW w:w="647" w:type="dxa"/>
              </w:tcPr>
            </w:tcPrChange>
          </w:tcPr>
          <w:p w14:paraId="48B65B49" w14:textId="293AA325" w:rsidR="006A4297" w:rsidRDefault="006A4297" w:rsidP="003A3052">
            <w:pPr>
              <w:spacing w:line="360" w:lineRule="auto"/>
              <w:jc w:val="center"/>
              <w:rPr>
                <w:ins w:id="867" w:author="Котлицкий Сергей Андреевич" w:date="2019-10-04T21:34:00Z"/>
                <w:rFonts w:eastAsiaTheme="minorHAnsi"/>
                <w:lang w:val="en-US"/>
              </w:rPr>
            </w:pPr>
            <w:proofErr w:type="spellStart"/>
            <w:ins w:id="868" w:author="Котлицкий Сергей Андреевич" w:date="2019-10-04T21:35:00Z">
              <w:r>
                <w:rPr>
                  <w:rFonts w:eastAsiaTheme="minorHAnsi"/>
                  <w:lang w:val="en-US"/>
                </w:rPr>
                <w:t>MindNode</w:t>
              </w:r>
            </w:ins>
            <w:proofErr w:type="spellEnd"/>
          </w:p>
        </w:tc>
      </w:tr>
      <w:tr w:rsidR="006A4297" w:rsidRPr="0046018F" w14:paraId="4A258E27" w14:textId="16D8DFE1" w:rsidTr="00B34721">
        <w:trPr>
          <w:trHeight w:val="310"/>
          <w:trPrChange w:id="869" w:author="Котлицкий Сергей Андреевич" w:date="2019-10-04T22:56:00Z">
            <w:trPr>
              <w:trHeight w:val="310"/>
            </w:trPr>
          </w:trPrChange>
        </w:trPr>
        <w:tc>
          <w:tcPr>
            <w:tcW w:w="1602" w:type="dxa"/>
            <w:tcPrChange w:id="870" w:author="Котлицкий Сергей Андреевич" w:date="2019-10-04T22:56:00Z">
              <w:tcPr>
                <w:tcW w:w="1072" w:type="dxa"/>
              </w:tcPr>
            </w:tcPrChange>
          </w:tcPr>
          <w:p w14:paraId="251C5E60" w14:textId="77777777" w:rsidR="006A4297" w:rsidRPr="0046018F" w:rsidRDefault="006A4297" w:rsidP="003A3052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1</w:t>
            </w:r>
          </w:p>
        </w:tc>
        <w:tc>
          <w:tcPr>
            <w:tcW w:w="773" w:type="dxa"/>
            <w:tcPrChange w:id="871" w:author="Котлицкий Сергей Андреевич" w:date="2019-10-04T22:56:00Z">
              <w:tcPr>
                <w:tcW w:w="1043" w:type="dxa"/>
              </w:tcPr>
            </w:tcPrChange>
          </w:tcPr>
          <w:p w14:paraId="4C5D5AEC" w14:textId="77777777" w:rsidR="006A4297" w:rsidRPr="0046018F" w:rsidRDefault="006A4297" w:rsidP="003A3052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2</w:t>
            </w:r>
          </w:p>
        </w:tc>
        <w:tc>
          <w:tcPr>
            <w:tcW w:w="785" w:type="dxa"/>
            <w:tcPrChange w:id="872" w:author="Котлицкий Сергей Андреевич" w:date="2019-10-04T22:56:00Z">
              <w:tcPr>
                <w:tcW w:w="922" w:type="dxa"/>
              </w:tcPr>
            </w:tcPrChange>
          </w:tcPr>
          <w:p w14:paraId="3475E59A" w14:textId="77777777" w:rsidR="006A4297" w:rsidRPr="0046018F" w:rsidRDefault="006A4297" w:rsidP="003A3052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3</w:t>
            </w:r>
          </w:p>
        </w:tc>
        <w:tc>
          <w:tcPr>
            <w:tcW w:w="817" w:type="dxa"/>
            <w:tcPrChange w:id="873" w:author="Котлицкий Сергей Андреевич" w:date="2019-10-04T22:56:00Z">
              <w:tcPr>
                <w:tcW w:w="951" w:type="dxa"/>
              </w:tcPr>
            </w:tcPrChange>
          </w:tcPr>
          <w:p w14:paraId="29F624EE" w14:textId="77777777" w:rsidR="006A4297" w:rsidRPr="0046018F" w:rsidRDefault="006A4297" w:rsidP="003A3052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4</w:t>
            </w:r>
          </w:p>
        </w:tc>
        <w:tc>
          <w:tcPr>
            <w:tcW w:w="1114" w:type="dxa"/>
            <w:tcPrChange w:id="874" w:author="Котлицкий Сергей Андреевич" w:date="2019-10-04T22:56:00Z">
              <w:tcPr>
                <w:tcW w:w="533" w:type="dxa"/>
              </w:tcPr>
            </w:tcPrChange>
          </w:tcPr>
          <w:p w14:paraId="0A939024" w14:textId="02232F04" w:rsidR="006A4297" w:rsidRPr="003A3052" w:rsidRDefault="003A3052" w:rsidP="003A3052">
            <w:pPr>
              <w:spacing w:line="360" w:lineRule="auto"/>
              <w:jc w:val="center"/>
              <w:rPr>
                <w:ins w:id="875" w:author="Котлицкий Сергей Андреевич" w:date="2019-10-04T21:33:00Z"/>
                <w:rFonts w:eastAsiaTheme="minorHAnsi"/>
                <w:lang w:val="en-US"/>
                <w:rPrChange w:id="876" w:author="Котлицкий Сергей Андреевич" w:date="2019-10-04T21:40:00Z">
                  <w:rPr>
                    <w:ins w:id="877" w:author="Котлицкий Сергей Андреевич" w:date="2019-10-04T21:33:00Z"/>
                    <w:rFonts w:eastAsiaTheme="minorHAnsi"/>
                  </w:rPr>
                </w:rPrChange>
              </w:rPr>
            </w:pPr>
            <w:ins w:id="878" w:author="Котлицкий Сергей Андреевич" w:date="2019-10-04T21:40:00Z">
              <w:r>
                <w:rPr>
                  <w:rFonts w:eastAsiaTheme="minorHAnsi"/>
                  <w:lang w:val="en-US"/>
                </w:rPr>
                <w:t>5</w:t>
              </w:r>
            </w:ins>
          </w:p>
        </w:tc>
        <w:tc>
          <w:tcPr>
            <w:tcW w:w="785" w:type="dxa"/>
            <w:tcPrChange w:id="879" w:author="Котлицкий Сергей Андреевич" w:date="2019-10-04T22:56:00Z">
              <w:tcPr>
                <w:tcW w:w="843" w:type="dxa"/>
              </w:tcPr>
            </w:tcPrChange>
          </w:tcPr>
          <w:p w14:paraId="7AF7C373" w14:textId="1ACF628E" w:rsidR="006A4297" w:rsidRPr="003A3052" w:rsidRDefault="003A3052" w:rsidP="003A3052">
            <w:pPr>
              <w:spacing w:line="360" w:lineRule="auto"/>
              <w:jc w:val="center"/>
              <w:rPr>
                <w:ins w:id="880" w:author="Котлицкий Сергей Андреевич" w:date="2019-10-04T21:34:00Z"/>
                <w:rFonts w:eastAsiaTheme="minorHAnsi"/>
                <w:lang w:val="en-US"/>
                <w:rPrChange w:id="881" w:author="Котлицкий Сергей Андреевич" w:date="2019-10-04T21:40:00Z">
                  <w:rPr>
                    <w:ins w:id="882" w:author="Котлицкий Сергей Андреевич" w:date="2019-10-04T21:34:00Z"/>
                    <w:rFonts w:eastAsiaTheme="minorHAnsi"/>
                  </w:rPr>
                </w:rPrChange>
              </w:rPr>
            </w:pPr>
            <w:ins w:id="883" w:author="Котлицкий Сергей Андреевич" w:date="2019-10-04T21:40:00Z">
              <w:r>
                <w:rPr>
                  <w:rFonts w:eastAsiaTheme="minorHAnsi"/>
                  <w:lang w:val="en-US"/>
                </w:rPr>
                <w:t>6</w:t>
              </w:r>
            </w:ins>
          </w:p>
        </w:tc>
        <w:tc>
          <w:tcPr>
            <w:tcW w:w="785" w:type="dxa"/>
            <w:tcPrChange w:id="884" w:author="Котлицкий Сергей Андреевич" w:date="2019-10-04T22:56:00Z">
              <w:tcPr>
                <w:tcW w:w="989" w:type="dxa"/>
              </w:tcPr>
            </w:tcPrChange>
          </w:tcPr>
          <w:p w14:paraId="62F38C16" w14:textId="21049A9C" w:rsidR="006A4297" w:rsidRPr="0046018F" w:rsidRDefault="003A3052" w:rsidP="003A3052">
            <w:pPr>
              <w:spacing w:line="360" w:lineRule="auto"/>
              <w:jc w:val="center"/>
              <w:rPr>
                <w:rFonts w:eastAsiaTheme="minorHAnsi"/>
              </w:rPr>
            </w:pPr>
            <w:ins w:id="885" w:author="Котлицкий Сергей Андреевич" w:date="2019-10-04T21:40:00Z">
              <w:r>
                <w:rPr>
                  <w:rFonts w:eastAsiaTheme="minorHAnsi"/>
                  <w:lang w:val="en-US"/>
                </w:rPr>
                <w:t>7</w:t>
              </w:r>
            </w:ins>
            <w:del w:id="886" w:author="Котлицкий Сергей Андреевич" w:date="2019-10-04T21:40:00Z">
              <w:r w:rsidR="006A4297" w:rsidDel="003A3052">
                <w:rPr>
                  <w:rFonts w:eastAsiaTheme="minorHAnsi"/>
                </w:rPr>
                <w:delText>5</w:delText>
              </w:r>
            </w:del>
          </w:p>
        </w:tc>
        <w:tc>
          <w:tcPr>
            <w:tcW w:w="785" w:type="dxa"/>
            <w:tcPrChange w:id="887" w:author="Котлицкий Сергей Андреевич" w:date="2019-10-04T22:56:00Z">
              <w:tcPr>
                <w:tcW w:w="1051" w:type="dxa"/>
              </w:tcPr>
            </w:tcPrChange>
          </w:tcPr>
          <w:p w14:paraId="345208BA" w14:textId="48AC25EB" w:rsidR="006A4297" w:rsidRPr="0046018F" w:rsidRDefault="003A3052" w:rsidP="003A3052">
            <w:pPr>
              <w:spacing w:line="360" w:lineRule="auto"/>
              <w:jc w:val="center"/>
              <w:rPr>
                <w:rFonts w:eastAsiaTheme="minorHAnsi"/>
              </w:rPr>
            </w:pPr>
            <w:ins w:id="888" w:author="Котлицкий Сергей Андреевич" w:date="2019-10-04T21:40:00Z">
              <w:r>
                <w:rPr>
                  <w:rFonts w:eastAsiaTheme="minorHAnsi"/>
                  <w:lang w:val="en-US"/>
                </w:rPr>
                <w:t>8</w:t>
              </w:r>
            </w:ins>
            <w:del w:id="889" w:author="Котлицкий Сергей Андреевич" w:date="2019-10-04T21:40:00Z">
              <w:r w:rsidR="006A4297" w:rsidDel="003A3052">
                <w:rPr>
                  <w:rFonts w:eastAsiaTheme="minorHAnsi"/>
                </w:rPr>
                <w:delText>6</w:delText>
              </w:r>
            </w:del>
          </w:p>
        </w:tc>
        <w:tc>
          <w:tcPr>
            <w:tcW w:w="714" w:type="dxa"/>
            <w:tcPrChange w:id="890" w:author="Котлицкий Сергей Андреевич" w:date="2019-10-04T22:56:00Z">
              <w:tcPr>
                <w:tcW w:w="647" w:type="dxa"/>
              </w:tcPr>
            </w:tcPrChange>
          </w:tcPr>
          <w:p w14:paraId="4C7E2514" w14:textId="0F377AA5" w:rsidR="006A4297" w:rsidRPr="003A3052" w:rsidRDefault="003A3052" w:rsidP="003A3052">
            <w:pPr>
              <w:spacing w:line="360" w:lineRule="auto"/>
              <w:jc w:val="center"/>
              <w:rPr>
                <w:ins w:id="891" w:author="Котлицкий Сергей Андреевич" w:date="2019-10-04T21:34:00Z"/>
                <w:rFonts w:eastAsiaTheme="minorHAnsi"/>
                <w:lang w:val="en-US"/>
                <w:rPrChange w:id="892" w:author="Котлицкий Сергей Андреевич" w:date="2019-10-04T21:40:00Z">
                  <w:rPr>
                    <w:ins w:id="893" w:author="Котлицкий Сергей Андреевич" w:date="2019-10-04T21:34:00Z"/>
                    <w:rFonts w:eastAsiaTheme="minorHAnsi"/>
                  </w:rPr>
                </w:rPrChange>
              </w:rPr>
            </w:pPr>
            <w:ins w:id="894" w:author="Котлицкий Сергей Андреевич" w:date="2019-10-04T21:40:00Z">
              <w:r>
                <w:rPr>
                  <w:rFonts w:eastAsiaTheme="minorHAnsi"/>
                  <w:lang w:val="en-US"/>
                </w:rPr>
                <w:t>9</w:t>
              </w:r>
            </w:ins>
          </w:p>
        </w:tc>
        <w:tc>
          <w:tcPr>
            <w:tcW w:w="1114" w:type="dxa"/>
            <w:tcPrChange w:id="895" w:author="Котлицкий Сергей Андреевич" w:date="2019-10-04T22:56:00Z">
              <w:tcPr>
                <w:tcW w:w="647" w:type="dxa"/>
              </w:tcPr>
            </w:tcPrChange>
          </w:tcPr>
          <w:p w14:paraId="52F0B2B3" w14:textId="760DE050" w:rsidR="006A4297" w:rsidRPr="003A3052" w:rsidRDefault="003A3052" w:rsidP="003A3052">
            <w:pPr>
              <w:spacing w:line="360" w:lineRule="auto"/>
              <w:jc w:val="center"/>
              <w:rPr>
                <w:ins w:id="896" w:author="Котлицкий Сергей Андреевич" w:date="2019-10-04T21:34:00Z"/>
                <w:rFonts w:eastAsiaTheme="minorHAnsi"/>
                <w:lang w:val="en-US"/>
                <w:rPrChange w:id="897" w:author="Котлицкий Сергей Андреевич" w:date="2019-10-04T21:40:00Z">
                  <w:rPr>
                    <w:ins w:id="898" w:author="Котлицкий Сергей Андреевич" w:date="2019-10-04T21:34:00Z"/>
                    <w:rFonts w:eastAsiaTheme="minorHAnsi"/>
                  </w:rPr>
                </w:rPrChange>
              </w:rPr>
            </w:pPr>
            <w:ins w:id="899" w:author="Котлицкий Сергей Андреевич" w:date="2019-10-04T21:40:00Z">
              <w:r>
                <w:rPr>
                  <w:rFonts w:eastAsiaTheme="minorHAnsi"/>
                  <w:lang w:val="en-US"/>
                </w:rPr>
                <w:t>10</w:t>
              </w:r>
            </w:ins>
          </w:p>
        </w:tc>
        <w:tc>
          <w:tcPr>
            <w:tcW w:w="785" w:type="dxa"/>
            <w:tcPrChange w:id="900" w:author="Котлицкий Сергей Андреевич" w:date="2019-10-04T22:56:00Z">
              <w:tcPr>
                <w:tcW w:w="647" w:type="dxa"/>
              </w:tcPr>
            </w:tcPrChange>
          </w:tcPr>
          <w:p w14:paraId="191184D8" w14:textId="36545E97" w:rsidR="006A4297" w:rsidRPr="003A3052" w:rsidRDefault="003A3052" w:rsidP="003A3052">
            <w:pPr>
              <w:spacing w:line="360" w:lineRule="auto"/>
              <w:jc w:val="center"/>
              <w:rPr>
                <w:ins w:id="901" w:author="Котлицкий Сергей Андреевич" w:date="2019-10-04T21:34:00Z"/>
                <w:rFonts w:eastAsiaTheme="minorHAnsi"/>
                <w:lang w:val="en-US"/>
                <w:rPrChange w:id="902" w:author="Котлицкий Сергей Андреевич" w:date="2019-10-04T21:40:00Z">
                  <w:rPr>
                    <w:ins w:id="903" w:author="Котлицкий Сергей Андреевич" w:date="2019-10-04T21:34:00Z"/>
                    <w:rFonts w:eastAsiaTheme="minorHAnsi"/>
                  </w:rPr>
                </w:rPrChange>
              </w:rPr>
            </w:pPr>
            <w:ins w:id="904" w:author="Котлицкий Сергей Андреевич" w:date="2019-10-04T21:40:00Z">
              <w:r>
                <w:rPr>
                  <w:rFonts w:eastAsiaTheme="minorHAnsi"/>
                  <w:lang w:val="en-US"/>
                </w:rPr>
                <w:t>11</w:t>
              </w:r>
            </w:ins>
          </w:p>
        </w:tc>
      </w:tr>
      <w:tr w:rsidR="006A4297" w:rsidRPr="0046018F" w14:paraId="369938C8" w14:textId="50221E98" w:rsidTr="00B34721">
        <w:tc>
          <w:tcPr>
            <w:tcW w:w="1602" w:type="dxa"/>
            <w:tcPrChange w:id="905" w:author="Котлицкий Сергей Андреевич" w:date="2019-10-04T22:56:00Z">
              <w:tcPr>
                <w:tcW w:w="1072" w:type="dxa"/>
              </w:tcPr>
            </w:tcPrChange>
          </w:tcPr>
          <w:p w14:paraId="1DCB4C0E" w14:textId="2C00F069" w:rsidR="006A4297" w:rsidRPr="0046018F" w:rsidRDefault="006A4297" w:rsidP="003A3052">
            <w:pPr>
              <w:spacing w:line="360" w:lineRule="auto"/>
              <w:jc w:val="center"/>
              <w:rPr>
                <w:rFonts w:eastAsiaTheme="minorHAnsi"/>
              </w:rPr>
            </w:pPr>
            <w:del w:id="906" w:author="Котлицкий Сергей Андреевич" w:date="2019-10-04T21:47:00Z">
              <w:r w:rsidRPr="009635A7" w:rsidDel="00531344">
                <w:rPr>
                  <w:rFonts w:eastAsiaTheme="minorHAnsi"/>
                  <w:highlight w:val="yellow"/>
                </w:rPr>
                <w:delText xml:space="preserve">Командная </w:delText>
              </w:r>
            </w:del>
            <w:ins w:id="907" w:author="Котлицкий Сергей Андреевич" w:date="2019-10-04T21:47:00Z">
              <w:r w:rsidR="00531344">
                <w:rPr>
                  <w:rFonts w:eastAsiaTheme="minorHAnsi"/>
                  <w:highlight w:val="yellow"/>
                </w:rPr>
                <w:t>Совместная</w:t>
              </w:r>
              <w:r w:rsidR="00531344" w:rsidRPr="009635A7">
                <w:rPr>
                  <w:rFonts w:eastAsiaTheme="minorHAnsi"/>
                  <w:highlight w:val="yellow"/>
                </w:rPr>
                <w:t xml:space="preserve"> </w:t>
              </w:r>
            </w:ins>
            <w:r w:rsidRPr="009635A7">
              <w:rPr>
                <w:rFonts w:eastAsiaTheme="minorHAnsi"/>
                <w:highlight w:val="yellow"/>
              </w:rPr>
              <w:t>разработка</w:t>
            </w:r>
          </w:p>
        </w:tc>
        <w:tc>
          <w:tcPr>
            <w:tcW w:w="773" w:type="dxa"/>
            <w:tcPrChange w:id="908" w:author="Котлицкий Сергей Андреевич" w:date="2019-10-04T22:56:00Z">
              <w:tcPr>
                <w:tcW w:w="1043" w:type="dxa"/>
              </w:tcPr>
            </w:tcPrChange>
          </w:tcPr>
          <w:p w14:paraId="1B317F6B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 w:rsidRPr="0046018F">
              <w:rPr>
                <w:rFonts w:eastAsiaTheme="minorHAnsi"/>
              </w:rPr>
              <w:t>+</w:t>
            </w:r>
          </w:p>
        </w:tc>
        <w:tc>
          <w:tcPr>
            <w:tcW w:w="785" w:type="dxa"/>
            <w:tcPrChange w:id="909" w:author="Котлицкий Сергей Андреевич" w:date="2019-10-04T22:56:00Z">
              <w:tcPr>
                <w:tcW w:w="922" w:type="dxa"/>
              </w:tcPr>
            </w:tcPrChange>
          </w:tcPr>
          <w:p w14:paraId="54F1E68A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817" w:type="dxa"/>
            <w:tcPrChange w:id="910" w:author="Котлицкий Сергей Андреевич" w:date="2019-10-04T22:56:00Z">
              <w:tcPr>
                <w:tcW w:w="951" w:type="dxa"/>
              </w:tcPr>
            </w:tcPrChange>
          </w:tcPr>
          <w:p w14:paraId="5F261E96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 w:rsidRPr="0046018F">
              <w:rPr>
                <w:rFonts w:eastAsiaTheme="minorHAnsi"/>
              </w:rPr>
              <w:t>+</w:t>
            </w:r>
          </w:p>
        </w:tc>
        <w:tc>
          <w:tcPr>
            <w:tcW w:w="1114" w:type="dxa"/>
            <w:tcPrChange w:id="911" w:author="Котлицкий Сергей Андреевич" w:date="2019-10-04T22:56:00Z">
              <w:tcPr>
                <w:tcW w:w="533" w:type="dxa"/>
              </w:tcPr>
            </w:tcPrChange>
          </w:tcPr>
          <w:p w14:paraId="50B2D2C6" w14:textId="572A0589" w:rsidR="006A4297" w:rsidRPr="003A3052" w:rsidRDefault="003A3052" w:rsidP="003A3052">
            <w:pPr>
              <w:spacing w:line="360" w:lineRule="auto"/>
              <w:jc w:val="both"/>
              <w:rPr>
                <w:ins w:id="912" w:author="Котлицкий Сергей Андреевич" w:date="2019-10-04T21:33:00Z"/>
                <w:rFonts w:eastAsiaTheme="minorHAnsi"/>
                <w:lang w:val="en-US"/>
                <w:rPrChange w:id="913" w:author="Котлицкий Сергей Андреевич" w:date="2019-10-04T21:40:00Z">
                  <w:rPr>
                    <w:ins w:id="914" w:author="Котлицкий Сергей Андреевич" w:date="2019-10-04T21:33:00Z"/>
                    <w:rFonts w:eastAsiaTheme="minorHAnsi"/>
                  </w:rPr>
                </w:rPrChange>
              </w:rPr>
            </w:pPr>
            <w:ins w:id="915" w:author="Котлицкий Сергей Андреевич" w:date="2019-10-04T21:40:00Z">
              <w:r>
                <w:rPr>
                  <w:rFonts w:eastAsiaTheme="minorHAnsi"/>
                  <w:lang w:val="en-US"/>
                </w:rPr>
                <w:t>+</w:t>
              </w:r>
            </w:ins>
          </w:p>
        </w:tc>
        <w:tc>
          <w:tcPr>
            <w:tcW w:w="785" w:type="dxa"/>
            <w:tcPrChange w:id="916" w:author="Котлицкий Сергей Андреевич" w:date="2019-10-04T22:56:00Z">
              <w:tcPr>
                <w:tcW w:w="843" w:type="dxa"/>
              </w:tcPr>
            </w:tcPrChange>
          </w:tcPr>
          <w:p w14:paraId="6712D17B" w14:textId="6AF4E299" w:rsidR="006A4297" w:rsidRPr="0032392B" w:rsidRDefault="0032392B" w:rsidP="003A3052">
            <w:pPr>
              <w:spacing w:line="360" w:lineRule="auto"/>
              <w:jc w:val="both"/>
              <w:rPr>
                <w:ins w:id="917" w:author="Котлицкий Сергей Андреевич" w:date="2019-10-04T21:34:00Z"/>
                <w:rFonts w:eastAsiaTheme="minorHAnsi"/>
                <w:lang w:val="en-US"/>
                <w:rPrChange w:id="918" w:author="Котлицкий Сергей Андреевич" w:date="2019-10-04T21:36:00Z">
                  <w:rPr>
                    <w:ins w:id="919" w:author="Котлицкий Сергей Андреевич" w:date="2019-10-04T21:34:00Z"/>
                    <w:rFonts w:eastAsiaTheme="minorHAnsi"/>
                  </w:rPr>
                </w:rPrChange>
              </w:rPr>
            </w:pPr>
            <w:ins w:id="920" w:author="Котлицкий Сергей Андреевич" w:date="2019-10-04T21:36:00Z">
              <w:r>
                <w:rPr>
                  <w:rFonts w:eastAsiaTheme="minorHAnsi"/>
                  <w:lang w:val="en-US"/>
                </w:rPr>
                <w:t>+</w:t>
              </w:r>
            </w:ins>
          </w:p>
        </w:tc>
        <w:tc>
          <w:tcPr>
            <w:tcW w:w="785" w:type="dxa"/>
            <w:tcPrChange w:id="921" w:author="Котлицкий Сергей Андреевич" w:date="2019-10-04T22:56:00Z">
              <w:tcPr>
                <w:tcW w:w="989" w:type="dxa"/>
              </w:tcPr>
            </w:tcPrChange>
          </w:tcPr>
          <w:p w14:paraId="54705441" w14:textId="0E121741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 w:rsidRPr="0046018F">
              <w:rPr>
                <w:rFonts w:eastAsiaTheme="minorHAnsi"/>
              </w:rPr>
              <w:t>+</w:t>
            </w:r>
          </w:p>
        </w:tc>
        <w:tc>
          <w:tcPr>
            <w:tcW w:w="785" w:type="dxa"/>
            <w:tcPrChange w:id="922" w:author="Котлицкий Сергей Андреевич" w:date="2019-10-04T22:56:00Z">
              <w:tcPr>
                <w:tcW w:w="1051" w:type="dxa"/>
              </w:tcPr>
            </w:tcPrChange>
          </w:tcPr>
          <w:p w14:paraId="745D33CD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714" w:type="dxa"/>
            <w:tcPrChange w:id="923" w:author="Котлицкий Сергей Андреевич" w:date="2019-10-04T22:56:00Z">
              <w:tcPr>
                <w:tcW w:w="647" w:type="dxa"/>
              </w:tcPr>
            </w:tcPrChange>
          </w:tcPr>
          <w:p w14:paraId="150303E1" w14:textId="744CE7E3" w:rsidR="006A4297" w:rsidRPr="00531344" w:rsidRDefault="00531344" w:rsidP="003A3052">
            <w:pPr>
              <w:spacing w:line="360" w:lineRule="auto"/>
              <w:jc w:val="both"/>
              <w:rPr>
                <w:ins w:id="924" w:author="Котлицкий Сергей Андреевич" w:date="2019-10-04T21:34:00Z"/>
                <w:rFonts w:eastAsiaTheme="minorHAnsi"/>
                <w:lang w:val="en-US"/>
                <w:rPrChange w:id="925" w:author="Котлицкий Сергей Андреевич" w:date="2019-10-04T21:47:00Z">
                  <w:rPr>
                    <w:ins w:id="926" w:author="Котлицкий Сергей Андреевич" w:date="2019-10-04T21:34:00Z"/>
                    <w:rFonts w:eastAsiaTheme="minorHAnsi"/>
                  </w:rPr>
                </w:rPrChange>
              </w:rPr>
            </w:pPr>
            <w:ins w:id="927" w:author="Котлицкий Сергей Андреевич" w:date="2019-10-04T21:47:00Z">
              <w:r>
                <w:rPr>
                  <w:rFonts w:eastAsiaTheme="minorHAnsi"/>
                  <w:lang w:val="en-US"/>
                </w:rPr>
                <w:t>+</w:t>
              </w:r>
            </w:ins>
          </w:p>
        </w:tc>
        <w:tc>
          <w:tcPr>
            <w:tcW w:w="1114" w:type="dxa"/>
            <w:tcPrChange w:id="928" w:author="Котлицкий Сергей Андреевич" w:date="2019-10-04T22:56:00Z">
              <w:tcPr>
                <w:tcW w:w="647" w:type="dxa"/>
              </w:tcPr>
            </w:tcPrChange>
          </w:tcPr>
          <w:p w14:paraId="7F2E95AB" w14:textId="248BCEB0" w:rsidR="006A4297" w:rsidRPr="00007DE3" w:rsidRDefault="00DD4686" w:rsidP="003A3052">
            <w:pPr>
              <w:spacing w:line="360" w:lineRule="auto"/>
              <w:jc w:val="both"/>
              <w:rPr>
                <w:ins w:id="929" w:author="Котлицкий Сергей Андреевич" w:date="2019-10-04T21:34:00Z"/>
                <w:rFonts w:eastAsiaTheme="minorHAnsi"/>
                <w:lang w:val="en-US"/>
                <w:rPrChange w:id="930" w:author="Котлицкий Сергей Андреевич" w:date="2019-10-04T21:49:00Z">
                  <w:rPr>
                    <w:ins w:id="931" w:author="Котлицкий Сергей Андреевич" w:date="2019-10-04T21:34:00Z"/>
                    <w:rFonts w:eastAsiaTheme="minorHAnsi"/>
                  </w:rPr>
                </w:rPrChange>
              </w:rPr>
            </w:pPr>
            <w:ins w:id="932" w:author="Котлицкий Сергей Андреевич" w:date="2019-10-04T21:52:00Z">
              <w:r>
                <w:rPr>
                  <w:rFonts w:eastAsiaTheme="minorHAnsi"/>
                  <w:lang w:val="en-US"/>
                </w:rPr>
                <w:t>-</w:t>
              </w:r>
            </w:ins>
          </w:p>
        </w:tc>
        <w:tc>
          <w:tcPr>
            <w:tcW w:w="785" w:type="dxa"/>
            <w:tcPrChange w:id="933" w:author="Котлицкий Сергей Андреевич" w:date="2019-10-04T22:56:00Z">
              <w:tcPr>
                <w:tcW w:w="647" w:type="dxa"/>
              </w:tcPr>
            </w:tcPrChange>
          </w:tcPr>
          <w:p w14:paraId="47FC9C0A" w14:textId="06C31E5E" w:rsidR="006A4297" w:rsidRPr="00F74211" w:rsidRDefault="00F74211" w:rsidP="003A3052">
            <w:pPr>
              <w:spacing w:line="360" w:lineRule="auto"/>
              <w:jc w:val="both"/>
              <w:rPr>
                <w:ins w:id="934" w:author="Котлицкий Сергей Андреевич" w:date="2019-10-04T21:34:00Z"/>
                <w:rFonts w:eastAsiaTheme="minorHAnsi"/>
                <w:lang w:val="en-US"/>
                <w:rPrChange w:id="935" w:author="Котлицкий Сергей Андреевич" w:date="2019-10-04T21:55:00Z">
                  <w:rPr>
                    <w:ins w:id="936" w:author="Котлицкий Сергей Андреевич" w:date="2019-10-04T21:34:00Z"/>
                    <w:rFonts w:eastAsiaTheme="minorHAnsi"/>
                  </w:rPr>
                </w:rPrChange>
              </w:rPr>
            </w:pPr>
            <w:ins w:id="937" w:author="Котлицкий Сергей Андреевич" w:date="2019-10-04T21:55:00Z">
              <w:r>
                <w:rPr>
                  <w:rFonts w:eastAsiaTheme="minorHAnsi"/>
                  <w:lang w:val="en-US"/>
                </w:rPr>
                <w:t>+</w:t>
              </w:r>
            </w:ins>
          </w:p>
        </w:tc>
      </w:tr>
      <w:tr w:rsidR="006A4297" w:rsidRPr="0046018F" w14:paraId="2C1B7BD5" w14:textId="40FAF7E9" w:rsidTr="00B34721">
        <w:tc>
          <w:tcPr>
            <w:tcW w:w="1602" w:type="dxa"/>
            <w:tcPrChange w:id="938" w:author="Котлицкий Сергей Андреевич" w:date="2019-10-04T22:56:00Z">
              <w:tcPr>
                <w:tcW w:w="1072" w:type="dxa"/>
              </w:tcPr>
            </w:tcPrChange>
          </w:tcPr>
          <w:p w14:paraId="2F242D7E" w14:textId="77777777" w:rsidR="006A4297" w:rsidRPr="0046018F" w:rsidRDefault="006A4297" w:rsidP="003A3052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Прикрепление файлов</w:t>
            </w:r>
            <w:r w:rsidRPr="0046018F">
              <w:rPr>
                <w:rFonts w:eastAsiaTheme="minorHAnsi"/>
              </w:rPr>
              <w:t xml:space="preserve"> </w:t>
            </w:r>
          </w:p>
        </w:tc>
        <w:tc>
          <w:tcPr>
            <w:tcW w:w="773" w:type="dxa"/>
            <w:tcPrChange w:id="939" w:author="Котлицкий Сергей Андреевич" w:date="2019-10-04T22:56:00Z">
              <w:tcPr>
                <w:tcW w:w="1043" w:type="dxa"/>
              </w:tcPr>
            </w:tcPrChange>
          </w:tcPr>
          <w:p w14:paraId="19F216A3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785" w:type="dxa"/>
            <w:tcPrChange w:id="940" w:author="Котлицкий Сергей Андреевич" w:date="2019-10-04T22:56:00Z">
              <w:tcPr>
                <w:tcW w:w="922" w:type="dxa"/>
              </w:tcPr>
            </w:tcPrChange>
          </w:tcPr>
          <w:p w14:paraId="775B3936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 w:rsidRPr="0046018F">
              <w:rPr>
                <w:rFonts w:eastAsiaTheme="minorHAnsi"/>
              </w:rPr>
              <w:t>+</w:t>
            </w:r>
          </w:p>
        </w:tc>
        <w:tc>
          <w:tcPr>
            <w:tcW w:w="817" w:type="dxa"/>
            <w:tcPrChange w:id="941" w:author="Котлицкий Сергей Андреевич" w:date="2019-10-04T22:56:00Z">
              <w:tcPr>
                <w:tcW w:w="951" w:type="dxa"/>
              </w:tcPr>
            </w:tcPrChange>
          </w:tcPr>
          <w:p w14:paraId="01AED032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 w:rsidRPr="0046018F">
              <w:rPr>
                <w:rFonts w:eastAsiaTheme="minorHAnsi"/>
              </w:rPr>
              <w:t>+</w:t>
            </w:r>
          </w:p>
        </w:tc>
        <w:tc>
          <w:tcPr>
            <w:tcW w:w="1114" w:type="dxa"/>
            <w:tcPrChange w:id="942" w:author="Котлицкий Сергей Андреевич" w:date="2019-10-04T22:56:00Z">
              <w:tcPr>
                <w:tcW w:w="533" w:type="dxa"/>
              </w:tcPr>
            </w:tcPrChange>
          </w:tcPr>
          <w:p w14:paraId="588C4D15" w14:textId="61C99CCE" w:rsidR="006A4297" w:rsidRPr="003A3052" w:rsidRDefault="003A3052" w:rsidP="003A3052">
            <w:pPr>
              <w:spacing w:line="360" w:lineRule="auto"/>
              <w:jc w:val="both"/>
              <w:rPr>
                <w:ins w:id="943" w:author="Котлицкий Сергей Андреевич" w:date="2019-10-04T21:33:00Z"/>
                <w:rFonts w:eastAsiaTheme="minorHAnsi"/>
                <w:lang w:val="en-US"/>
                <w:rPrChange w:id="944" w:author="Котлицкий Сергей Андреевич" w:date="2019-10-04T21:39:00Z">
                  <w:rPr>
                    <w:ins w:id="945" w:author="Котлицкий Сергей Андреевич" w:date="2019-10-04T21:33:00Z"/>
                    <w:rFonts w:eastAsiaTheme="minorHAnsi"/>
                  </w:rPr>
                </w:rPrChange>
              </w:rPr>
            </w:pPr>
            <w:ins w:id="946" w:author="Котлицкий Сергей Андреевич" w:date="2019-10-04T21:41:00Z">
              <w:r>
                <w:rPr>
                  <w:rFonts w:eastAsiaTheme="minorHAnsi"/>
                  <w:lang w:val="en-US"/>
                </w:rPr>
                <w:t>-</w:t>
              </w:r>
            </w:ins>
          </w:p>
        </w:tc>
        <w:tc>
          <w:tcPr>
            <w:tcW w:w="785" w:type="dxa"/>
            <w:tcPrChange w:id="947" w:author="Котлицкий Сергей Андреевич" w:date="2019-10-04T22:56:00Z">
              <w:tcPr>
                <w:tcW w:w="843" w:type="dxa"/>
              </w:tcPr>
            </w:tcPrChange>
          </w:tcPr>
          <w:p w14:paraId="603A8E0F" w14:textId="0DA0D960" w:rsidR="006A4297" w:rsidRPr="003A3052" w:rsidRDefault="003A3052" w:rsidP="003A3052">
            <w:pPr>
              <w:spacing w:line="360" w:lineRule="auto"/>
              <w:jc w:val="both"/>
              <w:rPr>
                <w:ins w:id="948" w:author="Котлицкий Сергей Андреевич" w:date="2019-10-04T21:34:00Z"/>
                <w:rFonts w:eastAsiaTheme="minorHAnsi"/>
                <w:lang w:val="en-US"/>
                <w:rPrChange w:id="949" w:author="Котлицкий Сергей Андреевич" w:date="2019-10-04T21:39:00Z">
                  <w:rPr>
                    <w:ins w:id="950" w:author="Котлицкий Сергей Андреевич" w:date="2019-10-04T21:34:00Z"/>
                    <w:rFonts w:eastAsiaTheme="minorHAnsi"/>
                  </w:rPr>
                </w:rPrChange>
              </w:rPr>
            </w:pPr>
            <w:ins w:id="951" w:author="Котлицкий Сергей Андреевич" w:date="2019-10-04T21:39:00Z">
              <w:r>
                <w:rPr>
                  <w:rFonts w:eastAsiaTheme="minorHAnsi"/>
                  <w:lang w:val="en-US"/>
                </w:rPr>
                <w:t>+</w:t>
              </w:r>
            </w:ins>
          </w:p>
        </w:tc>
        <w:tc>
          <w:tcPr>
            <w:tcW w:w="785" w:type="dxa"/>
            <w:tcPrChange w:id="952" w:author="Котлицкий Сергей Андреевич" w:date="2019-10-04T22:56:00Z">
              <w:tcPr>
                <w:tcW w:w="989" w:type="dxa"/>
              </w:tcPr>
            </w:tcPrChange>
          </w:tcPr>
          <w:p w14:paraId="2A75C025" w14:textId="252AB2FA" w:rsidR="006A4297" w:rsidRPr="0046018F" w:rsidRDefault="00F74211" w:rsidP="003A3052">
            <w:pPr>
              <w:spacing w:line="360" w:lineRule="auto"/>
              <w:jc w:val="both"/>
              <w:rPr>
                <w:rFonts w:eastAsiaTheme="minorHAnsi"/>
              </w:rPr>
            </w:pPr>
            <w:ins w:id="953" w:author="Котлицкий Сергей Андреевич" w:date="2019-10-04T21:55:00Z">
              <w:r>
                <w:rPr>
                  <w:rFonts w:eastAsiaTheme="minorHAnsi"/>
                  <w:lang w:val="en-US"/>
                </w:rPr>
                <w:t>-</w:t>
              </w:r>
            </w:ins>
            <w:del w:id="954" w:author="Котлицкий Сергей Андреевич" w:date="2019-10-04T21:55:00Z">
              <w:r w:rsidR="006A4297" w:rsidRPr="0046018F" w:rsidDel="00F74211">
                <w:rPr>
                  <w:rFonts w:eastAsiaTheme="minorHAnsi"/>
                </w:rPr>
                <w:delText>+</w:delText>
              </w:r>
            </w:del>
          </w:p>
        </w:tc>
        <w:tc>
          <w:tcPr>
            <w:tcW w:w="785" w:type="dxa"/>
            <w:tcPrChange w:id="955" w:author="Котлицкий Сергей Андреевич" w:date="2019-10-04T22:56:00Z">
              <w:tcPr>
                <w:tcW w:w="1051" w:type="dxa"/>
              </w:tcPr>
            </w:tcPrChange>
          </w:tcPr>
          <w:p w14:paraId="025904D8" w14:textId="7220ED18" w:rsidR="006A4297" w:rsidRPr="0046018F" w:rsidRDefault="00F74211" w:rsidP="003A3052">
            <w:pPr>
              <w:spacing w:line="360" w:lineRule="auto"/>
              <w:jc w:val="both"/>
              <w:rPr>
                <w:rFonts w:eastAsiaTheme="minorHAnsi"/>
              </w:rPr>
            </w:pPr>
            <w:ins w:id="956" w:author="Котлицкий Сергей Андреевич" w:date="2019-10-04T21:55:00Z">
              <w:r>
                <w:rPr>
                  <w:rFonts w:eastAsiaTheme="minorHAnsi"/>
                  <w:lang w:val="en-US"/>
                </w:rPr>
                <w:t>-</w:t>
              </w:r>
            </w:ins>
            <w:del w:id="957" w:author="Котлицкий Сергей Андреевич" w:date="2019-10-04T21:55:00Z">
              <w:r w:rsidR="006A4297" w:rsidDel="00F74211">
                <w:rPr>
                  <w:rFonts w:eastAsiaTheme="minorHAnsi"/>
                </w:rPr>
                <w:delText>+</w:delText>
              </w:r>
            </w:del>
          </w:p>
        </w:tc>
        <w:tc>
          <w:tcPr>
            <w:tcW w:w="714" w:type="dxa"/>
            <w:tcPrChange w:id="958" w:author="Котлицкий Сергей Андреевич" w:date="2019-10-04T22:56:00Z">
              <w:tcPr>
                <w:tcW w:w="647" w:type="dxa"/>
              </w:tcPr>
            </w:tcPrChange>
          </w:tcPr>
          <w:p w14:paraId="58171F3B" w14:textId="2416426F" w:rsidR="006A4297" w:rsidRPr="003A3052" w:rsidRDefault="00F74211" w:rsidP="003A3052">
            <w:pPr>
              <w:spacing w:line="360" w:lineRule="auto"/>
              <w:jc w:val="both"/>
              <w:rPr>
                <w:ins w:id="959" w:author="Котлицкий Сергей Андреевич" w:date="2019-10-04T21:34:00Z"/>
                <w:rFonts w:eastAsiaTheme="minorHAnsi"/>
                <w:lang w:val="en-US"/>
                <w:rPrChange w:id="960" w:author="Котлицкий Сергей Андреевич" w:date="2019-10-04T21:39:00Z">
                  <w:rPr>
                    <w:ins w:id="961" w:author="Котлицкий Сергей Андреевич" w:date="2019-10-04T21:34:00Z"/>
                    <w:rFonts w:eastAsiaTheme="minorHAnsi"/>
                  </w:rPr>
                </w:rPrChange>
              </w:rPr>
            </w:pPr>
            <w:ins w:id="962" w:author="Котлицкий Сергей Андреевич" w:date="2019-10-04T21:55:00Z">
              <w:r>
                <w:rPr>
                  <w:rFonts w:eastAsiaTheme="minorHAnsi"/>
                  <w:lang w:val="en-US"/>
                </w:rPr>
                <w:t>-</w:t>
              </w:r>
            </w:ins>
          </w:p>
        </w:tc>
        <w:tc>
          <w:tcPr>
            <w:tcW w:w="1114" w:type="dxa"/>
            <w:tcPrChange w:id="963" w:author="Котлицкий Сергей Андреевич" w:date="2019-10-04T22:56:00Z">
              <w:tcPr>
                <w:tcW w:w="647" w:type="dxa"/>
              </w:tcPr>
            </w:tcPrChange>
          </w:tcPr>
          <w:p w14:paraId="1BC37DF1" w14:textId="524BF5A5" w:rsidR="006A4297" w:rsidRPr="00DD4686" w:rsidRDefault="00F74211" w:rsidP="003A3052">
            <w:pPr>
              <w:spacing w:line="360" w:lineRule="auto"/>
              <w:jc w:val="both"/>
              <w:rPr>
                <w:ins w:id="964" w:author="Котлицкий Сергей Андреевич" w:date="2019-10-04T21:34:00Z"/>
                <w:rFonts w:eastAsiaTheme="minorHAnsi"/>
                <w:lang w:val="en-US"/>
                <w:rPrChange w:id="965" w:author="Котлицкий Сергей Андреевич" w:date="2019-10-04T21:52:00Z">
                  <w:rPr>
                    <w:ins w:id="966" w:author="Котлицкий Сергей Андреевич" w:date="2019-10-04T21:34:00Z"/>
                    <w:rFonts w:eastAsiaTheme="minorHAnsi"/>
                  </w:rPr>
                </w:rPrChange>
              </w:rPr>
            </w:pPr>
            <w:ins w:id="967" w:author="Котлицкий Сергей Андреевич" w:date="2019-10-04T21:55:00Z">
              <w:r>
                <w:rPr>
                  <w:rFonts w:eastAsiaTheme="minorHAnsi"/>
                  <w:lang w:val="en-US"/>
                </w:rPr>
                <w:t>-</w:t>
              </w:r>
            </w:ins>
          </w:p>
        </w:tc>
        <w:tc>
          <w:tcPr>
            <w:tcW w:w="785" w:type="dxa"/>
            <w:tcPrChange w:id="968" w:author="Котлицкий Сергей Андреевич" w:date="2019-10-04T22:56:00Z">
              <w:tcPr>
                <w:tcW w:w="647" w:type="dxa"/>
              </w:tcPr>
            </w:tcPrChange>
          </w:tcPr>
          <w:p w14:paraId="77057C09" w14:textId="471B8B7D" w:rsidR="006A4297" w:rsidRPr="00F74211" w:rsidRDefault="00F74211" w:rsidP="003A3052">
            <w:pPr>
              <w:spacing w:line="360" w:lineRule="auto"/>
              <w:jc w:val="both"/>
              <w:rPr>
                <w:ins w:id="969" w:author="Котлицкий Сергей Андреевич" w:date="2019-10-04T21:34:00Z"/>
                <w:rFonts w:eastAsiaTheme="minorHAnsi"/>
                <w:lang w:val="en-US"/>
                <w:rPrChange w:id="970" w:author="Котлицкий Сергей Андреевич" w:date="2019-10-04T21:55:00Z">
                  <w:rPr>
                    <w:ins w:id="971" w:author="Котлицкий Сергей Андреевич" w:date="2019-10-04T21:34:00Z"/>
                    <w:rFonts w:eastAsiaTheme="minorHAnsi"/>
                  </w:rPr>
                </w:rPrChange>
              </w:rPr>
            </w:pPr>
            <w:ins w:id="972" w:author="Котлицкий Сергей Андреевич" w:date="2019-10-04T21:55:00Z">
              <w:r>
                <w:rPr>
                  <w:rFonts w:eastAsiaTheme="minorHAnsi"/>
                  <w:lang w:val="en-US"/>
                </w:rPr>
                <w:t>-</w:t>
              </w:r>
            </w:ins>
          </w:p>
        </w:tc>
      </w:tr>
      <w:tr w:rsidR="006A4297" w:rsidRPr="0046018F" w14:paraId="6EE5E3EA" w14:textId="28744FAB" w:rsidTr="00B34721">
        <w:tc>
          <w:tcPr>
            <w:tcW w:w="1602" w:type="dxa"/>
            <w:tcPrChange w:id="973" w:author="Котлицкий Сергей Андреевич" w:date="2019-10-04T22:56:00Z">
              <w:tcPr>
                <w:tcW w:w="1072" w:type="dxa"/>
              </w:tcPr>
            </w:tcPrChange>
          </w:tcPr>
          <w:p w14:paraId="356A580C" w14:textId="77777777" w:rsidR="006A4297" w:rsidRPr="0046018F" w:rsidRDefault="006A4297" w:rsidP="003A3052">
            <w:pPr>
              <w:spacing w:line="360" w:lineRule="auto"/>
              <w:jc w:val="center"/>
              <w:rPr>
                <w:rFonts w:eastAsiaTheme="minorHAnsi"/>
              </w:rPr>
            </w:pPr>
            <w:r w:rsidRPr="009635A7">
              <w:rPr>
                <w:rFonts w:eastAsiaTheme="minorHAnsi"/>
                <w:highlight w:val="yellow"/>
              </w:rPr>
              <w:t>Платформы</w:t>
            </w:r>
          </w:p>
        </w:tc>
        <w:tc>
          <w:tcPr>
            <w:tcW w:w="773" w:type="dxa"/>
            <w:tcPrChange w:id="974" w:author="Котлицкий Сергей Андреевич" w:date="2019-10-04T22:56:00Z">
              <w:tcPr>
                <w:tcW w:w="1043" w:type="dxa"/>
              </w:tcPr>
            </w:tcPrChange>
          </w:tcPr>
          <w:p w14:paraId="4BC0A1A5" w14:textId="4C08DF52" w:rsidR="006A4297" w:rsidRPr="00001207" w:rsidRDefault="006A4297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 w:rsidRPr="0046018F">
              <w:rPr>
                <w:rFonts w:eastAsiaTheme="minorHAnsi"/>
                <w:lang w:val="en-US"/>
              </w:rPr>
              <w:t>Windows, Mac</w:t>
            </w:r>
            <w:del w:id="975" w:author="Котлицкий Сергей Андреевич" w:date="2019-10-04T21:49:00Z">
              <w:r w:rsidRPr="0046018F" w:rsidDel="00007DE3">
                <w:rPr>
                  <w:rFonts w:eastAsiaTheme="minorHAnsi"/>
                  <w:lang w:val="en-US"/>
                </w:rPr>
                <w:delText>OS</w:delText>
              </w:r>
            </w:del>
            <w:r>
              <w:rPr>
                <w:rFonts w:eastAsiaTheme="minorHAnsi"/>
                <w:lang w:val="en-US"/>
              </w:rPr>
              <w:t>, iOS, Android, Web</w:t>
            </w:r>
          </w:p>
        </w:tc>
        <w:tc>
          <w:tcPr>
            <w:tcW w:w="785" w:type="dxa"/>
            <w:tcPrChange w:id="976" w:author="Котлицкий Сергей Андреевич" w:date="2019-10-04T22:56:00Z">
              <w:tcPr>
                <w:tcW w:w="922" w:type="dxa"/>
              </w:tcPr>
            </w:tcPrChange>
          </w:tcPr>
          <w:p w14:paraId="38061640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iOS, Android, Web</w:t>
            </w:r>
          </w:p>
        </w:tc>
        <w:tc>
          <w:tcPr>
            <w:tcW w:w="817" w:type="dxa"/>
            <w:tcPrChange w:id="977" w:author="Котлицкий Сергей Андреевич" w:date="2019-10-04T22:56:00Z">
              <w:tcPr>
                <w:tcW w:w="951" w:type="dxa"/>
              </w:tcPr>
            </w:tcPrChange>
          </w:tcPr>
          <w:p w14:paraId="5C9070E3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Windows, Linux, Web</w:t>
            </w:r>
          </w:p>
        </w:tc>
        <w:tc>
          <w:tcPr>
            <w:tcW w:w="1114" w:type="dxa"/>
            <w:tcPrChange w:id="978" w:author="Котлицкий Сергей Андреевич" w:date="2019-10-04T22:56:00Z">
              <w:tcPr>
                <w:tcW w:w="533" w:type="dxa"/>
              </w:tcPr>
            </w:tcPrChange>
          </w:tcPr>
          <w:p w14:paraId="5FCF4DFC" w14:textId="5AE63194" w:rsidR="006A4297" w:rsidRDefault="003A3052" w:rsidP="003A3052">
            <w:pPr>
              <w:spacing w:line="360" w:lineRule="auto"/>
              <w:jc w:val="both"/>
              <w:rPr>
                <w:ins w:id="979" w:author="Котлицкий Сергей Андреевич" w:date="2019-10-04T21:33:00Z"/>
                <w:rFonts w:eastAsiaTheme="minorHAnsi"/>
                <w:lang w:val="en-US"/>
              </w:rPr>
            </w:pPr>
            <w:ins w:id="980" w:author="Котлицкий Сергей Андреевич" w:date="2019-10-04T21:41:00Z">
              <w:r>
                <w:rPr>
                  <w:rFonts w:eastAsiaTheme="minorHAnsi"/>
                  <w:lang w:val="en-US"/>
                </w:rPr>
                <w:t>Windows, Linux, Mac</w:t>
              </w:r>
            </w:ins>
          </w:p>
        </w:tc>
        <w:tc>
          <w:tcPr>
            <w:tcW w:w="785" w:type="dxa"/>
            <w:tcPrChange w:id="981" w:author="Котлицкий Сергей Андреевич" w:date="2019-10-04T22:56:00Z">
              <w:tcPr>
                <w:tcW w:w="843" w:type="dxa"/>
              </w:tcPr>
            </w:tcPrChange>
          </w:tcPr>
          <w:p w14:paraId="6A66C10A" w14:textId="399763AD" w:rsidR="006A4297" w:rsidRDefault="00063071" w:rsidP="003A3052">
            <w:pPr>
              <w:spacing w:line="360" w:lineRule="auto"/>
              <w:jc w:val="both"/>
              <w:rPr>
                <w:ins w:id="982" w:author="Котлицкий Сергей Андреевич" w:date="2019-10-04T21:34:00Z"/>
                <w:rFonts w:eastAsiaTheme="minorHAnsi"/>
                <w:lang w:val="en-US"/>
              </w:rPr>
            </w:pPr>
            <w:ins w:id="983" w:author="Котлицкий Сергей Андреевич" w:date="2019-10-04T21:42:00Z">
              <w:r>
                <w:rPr>
                  <w:rFonts w:eastAsiaTheme="minorHAnsi"/>
                  <w:lang w:val="en-US"/>
                </w:rPr>
                <w:t>Web</w:t>
              </w:r>
            </w:ins>
          </w:p>
        </w:tc>
        <w:tc>
          <w:tcPr>
            <w:tcW w:w="785" w:type="dxa"/>
            <w:tcPrChange w:id="984" w:author="Котлицкий Сергей Андреевич" w:date="2019-10-04T22:56:00Z">
              <w:tcPr>
                <w:tcW w:w="989" w:type="dxa"/>
              </w:tcPr>
            </w:tcPrChange>
          </w:tcPr>
          <w:p w14:paraId="2C4793ED" w14:textId="4168BEA6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iOS, Android, Web</w:t>
            </w:r>
          </w:p>
        </w:tc>
        <w:tc>
          <w:tcPr>
            <w:tcW w:w="785" w:type="dxa"/>
            <w:tcPrChange w:id="985" w:author="Котлицкий Сергей Андреевич" w:date="2019-10-04T22:56:00Z">
              <w:tcPr>
                <w:tcW w:w="1051" w:type="dxa"/>
              </w:tcPr>
            </w:tcPrChange>
          </w:tcPr>
          <w:p w14:paraId="5102AE4F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Web</w:t>
            </w:r>
          </w:p>
        </w:tc>
        <w:tc>
          <w:tcPr>
            <w:tcW w:w="714" w:type="dxa"/>
            <w:tcPrChange w:id="986" w:author="Котлицкий Сергей Андреевич" w:date="2019-10-04T22:56:00Z">
              <w:tcPr>
                <w:tcW w:w="647" w:type="dxa"/>
              </w:tcPr>
            </w:tcPrChange>
          </w:tcPr>
          <w:p w14:paraId="0B9E812F" w14:textId="3A1C8CA8" w:rsidR="006A4297" w:rsidRPr="00531344" w:rsidRDefault="00531344" w:rsidP="003A3052">
            <w:pPr>
              <w:spacing w:line="360" w:lineRule="auto"/>
              <w:jc w:val="both"/>
              <w:rPr>
                <w:ins w:id="987" w:author="Котлицкий Сергей Андреевич" w:date="2019-10-04T21:34:00Z"/>
                <w:rFonts w:eastAsiaTheme="minorHAnsi"/>
                <w:lang w:val="en-US"/>
              </w:rPr>
            </w:pPr>
            <w:ins w:id="988" w:author="Котлицкий Сергей Андреевич" w:date="2019-10-04T21:47:00Z">
              <w:r>
                <w:rPr>
                  <w:rFonts w:eastAsiaTheme="minorHAnsi"/>
                  <w:lang w:val="en-US"/>
                </w:rPr>
                <w:t>Web</w:t>
              </w:r>
            </w:ins>
          </w:p>
        </w:tc>
        <w:tc>
          <w:tcPr>
            <w:tcW w:w="1114" w:type="dxa"/>
            <w:tcPrChange w:id="989" w:author="Котлицкий Сергей Андреевич" w:date="2019-10-04T22:56:00Z">
              <w:tcPr>
                <w:tcW w:w="647" w:type="dxa"/>
              </w:tcPr>
            </w:tcPrChange>
          </w:tcPr>
          <w:p w14:paraId="1D4E1373" w14:textId="6D0392D8" w:rsidR="006A4297" w:rsidRDefault="00007DE3" w:rsidP="003A3052">
            <w:pPr>
              <w:spacing w:line="360" w:lineRule="auto"/>
              <w:jc w:val="both"/>
              <w:rPr>
                <w:ins w:id="990" w:author="Котлицкий Сергей Андреевич" w:date="2019-10-04T21:34:00Z"/>
                <w:rFonts w:eastAsiaTheme="minorHAnsi"/>
                <w:lang w:val="en-US"/>
              </w:rPr>
            </w:pPr>
            <w:ins w:id="991" w:author="Котлицкий Сергей Андреевич" w:date="2019-10-04T21:49:00Z">
              <w:r>
                <w:rPr>
                  <w:rFonts w:eastAsiaTheme="minorHAnsi"/>
                  <w:lang w:val="en-US"/>
                </w:rPr>
                <w:t>Windows, Linux, Mac</w:t>
              </w:r>
            </w:ins>
          </w:p>
        </w:tc>
        <w:tc>
          <w:tcPr>
            <w:tcW w:w="785" w:type="dxa"/>
            <w:tcPrChange w:id="992" w:author="Котлицкий Сергей Андреевич" w:date="2019-10-04T22:56:00Z">
              <w:tcPr>
                <w:tcW w:w="647" w:type="dxa"/>
              </w:tcPr>
            </w:tcPrChange>
          </w:tcPr>
          <w:p w14:paraId="11212A44" w14:textId="73D60946" w:rsidR="006A4297" w:rsidRDefault="00F74211" w:rsidP="003A3052">
            <w:pPr>
              <w:spacing w:line="360" w:lineRule="auto"/>
              <w:jc w:val="both"/>
              <w:rPr>
                <w:ins w:id="993" w:author="Котлицкий Сергей Андреевич" w:date="2019-10-04T21:34:00Z"/>
                <w:rFonts w:eastAsiaTheme="minorHAnsi"/>
                <w:lang w:val="en-US"/>
              </w:rPr>
            </w:pPr>
            <w:ins w:id="994" w:author="Котлицкий Сергей Андреевич" w:date="2019-10-04T21:54:00Z">
              <w:r>
                <w:rPr>
                  <w:rFonts w:eastAsiaTheme="minorHAnsi"/>
                  <w:lang w:val="en-US"/>
                </w:rPr>
                <w:t>Mac, iOS</w:t>
              </w:r>
            </w:ins>
          </w:p>
        </w:tc>
      </w:tr>
      <w:tr w:rsidR="006A4297" w:rsidRPr="0046018F" w14:paraId="49324B53" w14:textId="405F2FB2" w:rsidTr="00B34721">
        <w:tc>
          <w:tcPr>
            <w:tcW w:w="1602" w:type="dxa"/>
            <w:tcPrChange w:id="995" w:author="Котлицкий Сергей Андреевич" w:date="2019-10-04T22:56:00Z">
              <w:tcPr>
                <w:tcW w:w="1072" w:type="dxa"/>
              </w:tcPr>
            </w:tcPrChange>
          </w:tcPr>
          <w:p w14:paraId="04657256" w14:textId="77777777" w:rsidR="006A4297" w:rsidRPr="0046018F" w:rsidRDefault="006A4297" w:rsidP="003A3052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Стоимость</w:t>
            </w:r>
          </w:p>
        </w:tc>
        <w:tc>
          <w:tcPr>
            <w:tcW w:w="773" w:type="dxa"/>
            <w:tcPrChange w:id="996" w:author="Котлицкий Сергей Андреевич" w:date="2019-10-04T22:56:00Z">
              <w:tcPr>
                <w:tcW w:w="1043" w:type="dxa"/>
              </w:tcPr>
            </w:tcPrChange>
          </w:tcPr>
          <w:p w14:paraId="42DFF721" w14:textId="77777777" w:rsidR="006A4297" w:rsidRPr="00FD7BAD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  <w:lang w:val="en-US"/>
              </w:rPr>
              <w:t xml:space="preserve">700 </w:t>
            </w:r>
            <w:r>
              <w:rPr>
                <w:rFonts w:eastAsiaTheme="minorHAnsi"/>
              </w:rPr>
              <w:t>р/месяц</w:t>
            </w:r>
          </w:p>
        </w:tc>
        <w:tc>
          <w:tcPr>
            <w:tcW w:w="785" w:type="dxa"/>
            <w:tcPrChange w:id="997" w:author="Котлицкий Сергей Андреевич" w:date="2019-10-04T22:56:00Z">
              <w:tcPr>
                <w:tcW w:w="922" w:type="dxa"/>
              </w:tcPr>
            </w:tcPrChange>
          </w:tcPr>
          <w:p w14:paraId="25187512" w14:textId="77777777" w:rsidR="006A4297" w:rsidRPr="00FD7BAD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700 р</w:t>
            </w:r>
            <w:r w:rsidRPr="0046018F">
              <w:rPr>
                <w:rFonts w:eastAsiaTheme="minorHAnsi"/>
                <w:lang w:val="en-US"/>
              </w:rPr>
              <w:t>/</w:t>
            </w:r>
            <w:r>
              <w:rPr>
                <w:rFonts w:eastAsiaTheme="minorHAnsi"/>
              </w:rPr>
              <w:t>месяц</w:t>
            </w:r>
          </w:p>
        </w:tc>
        <w:tc>
          <w:tcPr>
            <w:tcW w:w="817" w:type="dxa"/>
            <w:tcPrChange w:id="998" w:author="Котлицкий Сергей Андреевич" w:date="2019-10-04T22:56:00Z">
              <w:tcPr>
                <w:tcW w:w="951" w:type="dxa"/>
              </w:tcPr>
            </w:tcPrChange>
          </w:tcPr>
          <w:p w14:paraId="36500357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700 р/месяц</w:t>
            </w:r>
          </w:p>
        </w:tc>
        <w:tc>
          <w:tcPr>
            <w:tcW w:w="1114" w:type="dxa"/>
            <w:tcPrChange w:id="999" w:author="Котлицкий Сергей Андреевич" w:date="2019-10-04T22:56:00Z">
              <w:tcPr>
                <w:tcW w:w="533" w:type="dxa"/>
              </w:tcPr>
            </w:tcPrChange>
          </w:tcPr>
          <w:p w14:paraId="3C293A71" w14:textId="03E3E0C5" w:rsidR="006A4297" w:rsidRDefault="00063071" w:rsidP="003A3052">
            <w:pPr>
              <w:spacing w:line="360" w:lineRule="auto"/>
              <w:jc w:val="both"/>
              <w:rPr>
                <w:ins w:id="1000" w:author="Котлицкий Сергей Андреевич" w:date="2019-10-04T21:33:00Z"/>
                <w:rFonts w:eastAsiaTheme="minorHAnsi"/>
              </w:rPr>
            </w:pPr>
            <w:ins w:id="1001" w:author="Котлицкий Сергей Андреевич" w:date="2019-10-04T21:43:00Z">
              <w:r>
                <w:rPr>
                  <w:rFonts w:eastAsiaTheme="minorHAnsi"/>
                </w:rPr>
                <w:t>Бесплатно</w:t>
              </w:r>
            </w:ins>
          </w:p>
        </w:tc>
        <w:tc>
          <w:tcPr>
            <w:tcW w:w="785" w:type="dxa"/>
            <w:tcPrChange w:id="1002" w:author="Котлицкий Сергей Андреевич" w:date="2019-10-04T22:56:00Z">
              <w:tcPr>
                <w:tcW w:w="843" w:type="dxa"/>
              </w:tcPr>
            </w:tcPrChange>
          </w:tcPr>
          <w:p w14:paraId="7C44B19C" w14:textId="661EB189" w:rsidR="006A4297" w:rsidRDefault="00063071" w:rsidP="003A3052">
            <w:pPr>
              <w:spacing w:line="360" w:lineRule="auto"/>
              <w:jc w:val="both"/>
              <w:rPr>
                <w:ins w:id="1003" w:author="Котлицкий Сергей Андреевич" w:date="2019-10-04T21:34:00Z"/>
                <w:rFonts w:eastAsiaTheme="minorHAnsi"/>
              </w:rPr>
            </w:pPr>
            <w:ins w:id="1004" w:author="Котлицкий Сергей Андреевич" w:date="2019-10-04T21:43:00Z">
              <w:r>
                <w:rPr>
                  <w:rFonts w:eastAsiaTheme="minorHAnsi"/>
                </w:rPr>
                <w:t>640 р/месяц</w:t>
              </w:r>
            </w:ins>
          </w:p>
        </w:tc>
        <w:tc>
          <w:tcPr>
            <w:tcW w:w="785" w:type="dxa"/>
            <w:tcPrChange w:id="1005" w:author="Котлицкий Сергей Андреевич" w:date="2019-10-04T22:56:00Z">
              <w:tcPr>
                <w:tcW w:w="989" w:type="dxa"/>
              </w:tcPr>
            </w:tcPrChange>
          </w:tcPr>
          <w:p w14:paraId="369CE53E" w14:textId="03089B91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550 р/месяц</w:t>
            </w:r>
          </w:p>
        </w:tc>
        <w:tc>
          <w:tcPr>
            <w:tcW w:w="785" w:type="dxa"/>
            <w:tcPrChange w:id="1006" w:author="Котлицкий Сергей Андреевич" w:date="2019-10-04T22:56:00Z">
              <w:tcPr>
                <w:tcW w:w="1051" w:type="dxa"/>
              </w:tcPr>
            </w:tcPrChange>
          </w:tcPr>
          <w:p w14:paraId="3C133DB0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200 р/месяц</w:t>
            </w:r>
          </w:p>
        </w:tc>
        <w:tc>
          <w:tcPr>
            <w:tcW w:w="714" w:type="dxa"/>
            <w:tcPrChange w:id="1007" w:author="Котлицкий Сергей Андреевич" w:date="2019-10-04T22:56:00Z">
              <w:tcPr>
                <w:tcW w:w="647" w:type="dxa"/>
              </w:tcPr>
            </w:tcPrChange>
          </w:tcPr>
          <w:p w14:paraId="46349F3C" w14:textId="26B93CD7" w:rsidR="006A4297" w:rsidRPr="00063071" w:rsidRDefault="00063071" w:rsidP="003A3052">
            <w:pPr>
              <w:spacing w:line="360" w:lineRule="auto"/>
              <w:jc w:val="both"/>
              <w:rPr>
                <w:ins w:id="1008" w:author="Котлицкий Сергей Андреевич" w:date="2019-10-04T21:34:00Z"/>
                <w:rFonts w:eastAsiaTheme="minorHAnsi"/>
              </w:rPr>
            </w:pPr>
            <w:ins w:id="1009" w:author="Котлицкий Сергей Андреевич" w:date="2019-10-04T21:44:00Z">
              <w:r>
                <w:rPr>
                  <w:rFonts w:eastAsiaTheme="minorHAnsi"/>
                </w:rPr>
                <w:t>320 р/месяц</w:t>
              </w:r>
            </w:ins>
          </w:p>
        </w:tc>
        <w:tc>
          <w:tcPr>
            <w:tcW w:w="1114" w:type="dxa"/>
            <w:tcPrChange w:id="1010" w:author="Котлицкий Сергей Андреевич" w:date="2019-10-04T22:56:00Z">
              <w:tcPr>
                <w:tcW w:w="647" w:type="dxa"/>
              </w:tcPr>
            </w:tcPrChange>
          </w:tcPr>
          <w:p w14:paraId="3DA400AB" w14:textId="50F8016B" w:rsidR="006A4297" w:rsidRPr="00007DE3" w:rsidRDefault="00007DE3" w:rsidP="003A3052">
            <w:pPr>
              <w:spacing w:line="360" w:lineRule="auto"/>
              <w:jc w:val="both"/>
              <w:rPr>
                <w:ins w:id="1011" w:author="Котлицкий Сергей Андреевич" w:date="2019-10-04T21:34:00Z"/>
                <w:rFonts w:eastAsiaTheme="minorHAnsi"/>
                <w:lang w:val="en-US"/>
                <w:rPrChange w:id="1012" w:author="Котлицкий Сергей Андреевич" w:date="2019-10-04T21:50:00Z">
                  <w:rPr>
                    <w:ins w:id="1013" w:author="Котлицкий Сергей Андреевич" w:date="2019-10-04T21:34:00Z"/>
                    <w:rFonts w:eastAsiaTheme="minorHAnsi"/>
                  </w:rPr>
                </w:rPrChange>
              </w:rPr>
            </w:pPr>
            <w:ins w:id="1014" w:author="Котлицкий Сергей Андреевич" w:date="2019-10-04T21:50:00Z">
              <w:r>
                <w:rPr>
                  <w:rFonts w:eastAsiaTheme="minorHAnsi"/>
                </w:rPr>
                <w:t>Бесплатно</w:t>
              </w:r>
            </w:ins>
          </w:p>
        </w:tc>
        <w:tc>
          <w:tcPr>
            <w:tcW w:w="785" w:type="dxa"/>
            <w:tcPrChange w:id="1015" w:author="Котлицкий Сергей Андреевич" w:date="2019-10-04T22:56:00Z">
              <w:tcPr>
                <w:tcW w:w="647" w:type="dxa"/>
              </w:tcPr>
            </w:tcPrChange>
          </w:tcPr>
          <w:p w14:paraId="1EB593F6" w14:textId="27A92362" w:rsidR="006A4297" w:rsidRPr="00F74211" w:rsidRDefault="00F74211" w:rsidP="003A3052">
            <w:pPr>
              <w:spacing w:line="360" w:lineRule="auto"/>
              <w:jc w:val="both"/>
              <w:rPr>
                <w:ins w:id="1016" w:author="Котлицкий Сергей Андреевич" w:date="2019-10-04T21:34:00Z"/>
                <w:rFonts w:eastAsiaTheme="minorHAnsi"/>
              </w:rPr>
            </w:pPr>
            <w:ins w:id="1017" w:author="Котлицкий Сергей Андреевич" w:date="2019-10-04T21:55:00Z">
              <w:r>
                <w:rPr>
                  <w:rFonts w:eastAsiaTheme="minorHAnsi"/>
                  <w:lang w:val="en-US"/>
                </w:rPr>
                <w:t xml:space="preserve">2560 </w:t>
              </w:r>
              <w:r>
                <w:rPr>
                  <w:rFonts w:eastAsiaTheme="minorHAnsi"/>
                </w:rPr>
                <w:t>р</w:t>
              </w:r>
            </w:ins>
          </w:p>
        </w:tc>
      </w:tr>
      <w:tr w:rsidR="006A4297" w:rsidRPr="0046018F" w14:paraId="63E623AB" w14:textId="36FA051B" w:rsidTr="00B34721">
        <w:tc>
          <w:tcPr>
            <w:tcW w:w="1602" w:type="dxa"/>
            <w:tcPrChange w:id="1018" w:author="Котлицкий Сергей Андреевич" w:date="2019-10-04T22:56:00Z">
              <w:tcPr>
                <w:tcW w:w="1072" w:type="dxa"/>
              </w:tcPr>
            </w:tcPrChange>
          </w:tcPr>
          <w:p w14:paraId="29808672" w14:textId="77777777" w:rsidR="006A4297" w:rsidRPr="0046018F" w:rsidRDefault="006A4297" w:rsidP="003A3052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Поиск по данным</w:t>
            </w:r>
          </w:p>
        </w:tc>
        <w:tc>
          <w:tcPr>
            <w:tcW w:w="773" w:type="dxa"/>
            <w:tcPrChange w:id="1019" w:author="Котлицкий Сергей Андреевич" w:date="2019-10-04T22:56:00Z">
              <w:tcPr>
                <w:tcW w:w="1043" w:type="dxa"/>
              </w:tcPr>
            </w:tcPrChange>
          </w:tcPr>
          <w:p w14:paraId="42B28E58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 w:rsidRPr="0046018F">
              <w:rPr>
                <w:rFonts w:eastAsiaTheme="minorHAnsi"/>
              </w:rPr>
              <w:t>+</w:t>
            </w:r>
          </w:p>
        </w:tc>
        <w:tc>
          <w:tcPr>
            <w:tcW w:w="785" w:type="dxa"/>
            <w:tcPrChange w:id="1020" w:author="Котлицкий Сергей Андреевич" w:date="2019-10-04T22:56:00Z">
              <w:tcPr>
                <w:tcW w:w="922" w:type="dxa"/>
              </w:tcPr>
            </w:tcPrChange>
          </w:tcPr>
          <w:p w14:paraId="570B9205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817" w:type="dxa"/>
            <w:tcPrChange w:id="1021" w:author="Котлицкий Сергей Андреевич" w:date="2019-10-04T22:56:00Z">
              <w:tcPr>
                <w:tcW w:w="951" w:type="dxa"/>
              </w:tcPr>
            </w:tcPrChange>
          </w:tcPr>
          <w:p w14:paraId="71EDB1AA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 w:rsidRPr="0046018F">
              <w:rPr>
                <w:rFonts w:eastAsiaTheme="minorHAnsi"/>
              </w:rPr>
              <w:t>+</w:t>
            </w:r>
          </w:p>
        </w:tc>
        <w:tc>
          <w:tcPr>
            <w:tcW w:w="1114" w:type="dxa"/>
            <w:tcPrChange w:id="1022" w:author="Котлицкий Сергей Андреевич" w:date="2019-10-04T22:56:00Z">
              <w:tcPr>
                <w:tcW w:w="533" w:type="dxa"/>
              </w:tcPr>
            </w:tcPrChange>
          </w:tcPr>
          <w:p w14:paraId="53822742" w14:textId="784939B9" w:rsidR="006A4297" w:rsidRPr="0046018F" w:rsidRDefault="00063071" w:rsidP="003A3052">
            <w:pPr>
              <w:spacing w:line="360" w:lineRule="auto"/>
              <w:jc w:val="both"/>
              <w:rPr>
                <w:ins w:id="1023" w:author="Котлицкий Сергей Андреевич" w:date="2019-10-04T21:33:00Z"/>
                <w:rFonts w:eastAsiaTheme="minorHAnsi"/>
              </w:rPr>
            </w:pPr>
            <w:ins w:id="1024" w:author="Котлицкий Сергей Андреевич" w:date="2019-10-04T21:45:00Z">
              <w:r>
                <w:rPr>
                  <w:rFonts w:eastAsiaTheme="minorHAnsi"/>
                </w:rPr>
                <w:t>+</w:t>
              </w:r>
            </w:ins>
          </w:p>
        </w:tc>
        <w:tc>
          <w:tcPr>
            <w:tcW w:w="785" w:type="dxa"/>
            <w:tcPrChange w:id="1025" w:author="Котлицкий Сергей Андреевич" w:date="2019-10-04T22:56:00Z">
              <w:tcPr>
                <w:tcW w:w="843" w:type="dxa"/>
              </w:tcPr>
            </w:tcPrChange>
          </w:tcPr>
          <w:p w14:paraId="34303F69" w14:textId="2C386FD6" w:rsidR="006A4297" w:rsidRPr="0046018F" w:rsidRDefault="00063071" w:rsidP="003A3052">
            <w:pPr>
              <w:spacing w:line="360" w:lineRule="auto"/>
              <w:jc w:val="both"/>
              <w:rPr>
                <w:ins w:id="1026" w:author="Котлицкий Сергей Андреевич" w:date="2019-10-04T21:34:00Z"/>
                <w:rFonts w:eastAsiaTheme="minorHAnsi"/>
              </w:rPr>
            </w:pPr>
            <w:ins w:id="1027" w:author="Котлицкий Сергей Андреевич" w:date="2019-10-04T21:45:00Z">
              <w:r>
                <w:rPr>
                  <w:rFonts w:eastAsiaTheme="minorHAnsi"/>
                </w:rPr>
                <w:t>+</w:t>
              </w:r>
            </w:ins>
          </w:p>
        </w:tc>
        <w:tc>
          <w:tcPr>
            <w:tcW w:w="785" w:type="dxa"/>
            <w:tcPrChange w:id="1028" w:author="Котлицкий Сергей Андреевич" w:date="2019-10-04T22:56:00Z">
              <w:tcPr>
                <w:tcW w:w="989" w:type="dxa"/>
              </w:tcPr>
            </w:tcPrChange>
          </w:tcPr>
          <w:p w14:paraId="46C5BD85" w14:textId="725EA6C1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 w:rsidRPr="0046018F">
              <w:rPr>
                <w:rFonts w:eastAsiaTheme="minorHAnsi"/>
              </w:rPr>
              <w:t>+</w:t>
            </w:r>
          </w:p>
        </w:tc>
        <w:tc>
          <w:tcPr>
            <w:tcW w:w="785" w:type="dxa"/>
            <w:tcPrChange w:id="1029" w:author="Котлицкий Сергей Андреевич" w:date="2019-10-04T22:56:00Z">
              <w:tcPr>
                <w:tcW w:w="1051" w:type="dxa"/>
              </w:tcPr>
            </w:tcPrChange>
          </w:tcPr>
          <w:p w14:paraId="2B046D69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714" w:type="dxa"/>
            <w:tcPrChange w:id="1030" w:author="Котлицкий Сергей Андреевич" w:date="2019-10-04T22:56:00Z">
              <w:tcPr>
                <w:tcW w:w="647" w:type="dxa"/>
              </w:tcPr>
            </w:tcPrChange>
          </w:tcPr>
          <w:p w14:paraId="4AD763B2" w14:textId="15D5A643" w:rsidR="006A4297" w:rsidRDefault="00531344" w:rsidP="003A3052">
            <w:pPr>
              <w:spacing w:line="360" w:lineRule="auto"/>
              <w:jc w:val="both"/>
              <w:rPr>
                <w:ins w:id="1031" w:author="Котлицкий Сергей Андреевич" w:date="2019-10-04T21:34:00Z"/>
                <w:rFonts w:eastAsiaTheme="minorHAnsi"/>
              </w:rPr>
            </w:pPr>
            <w:ins w:id="1032" w:author="Котлицкий Сергей Андреевич" w:date="2019-10-04T21:46:00Z">
              <w:r>
                <w:rPr>
                  <w:rFonts w:eastAsiaTheme="minorHAnsi"/>
                </w:rPr>
                <w:t>+</w:t>
              </w:r>
            </w:ins>
          </w:p>
        </w:tc>
        <w:tc>
          <w:tcPr>
            <w:tcW w:w="1114" w:type="dxa"/>
            <w:tcPrChange w:id="1033" w:author="Котлицкий Сергей Андреевич" w:date="2019-10-04T22:56:00Z">
              <w:tcPr>
                <w:tcW w:w="647" w:type="dxa"/>
              </w:tcPr>
            </w:tcPrChange>
          </w:tcPr>
          <w:p w14:paraId="277B48D3" w14:textId="555B4734" w:rsidR="006A4297" w:rsidRPr="00007DE3" w:rsidRDefault="00007DE3" w:rsidP="003A3052">
            <w:pPr>
              <w:spacing w:line="360" w:lineRule="auto"/>
              <w:jc w:val="both"/>
              <w:rPr>
                <w:ins w:id="1034" w:author="Котлицкий Сергей Андреевич" w:date="2019-10-04T21:34:00Z"/>
                <w:rFonts w:eastAsiaTheme="minorHAnsi"/>
                <w:lang w:val="en-US"/>
                <w:rPrChange w:id="1035" w:author="Котлицкий Сергей Андреевич" w:date="2019-10-04T21:50:00Z">
                  <w:rPr>
                    <w:ins w:id="1036" w:author="Котлицкий Сергей Андреевич" w:date="2019-10-04T21:34:00Z"/>
                    <w:rFonts w:eastAsiaTheme="minorHAnsi"/>
                  </w:rPr>
                </w:rPrChange>
              </w:rPr>
            </w:pPr>
            <w:ins w:id="1037" w:author="Котлицкий Сергей Андреевич" w:date="2019-10-04T21:50:00Z">
              <w:r>
                <w:rPr>
                  <w:rFonts w:eastAsiaTheme="minorHAnsi"/>
                  <w:lang w:val="en-US"/>
                </w:rPr>
                <w:t>+</w:t>
              </w:r>
            </w:ins>
          </w:p>
        </w:tc>
        <w:tc>
          <w:tcPr>
            <w:tcW w:w="785" w:type="dxa"/>
            <w:tcPrChange w:id="1038" w:author="Котлицкий Сергей Андреевич" w:date="2019-10-04T22:56:00Z">
              <w:tcPr>
                <w:tcW w:w="647" w:type="dxa"/>
              </w:tcPr>
            </w:tcPrChange>
          </w:tcPr>
          <w:p w14:paraId="30A2B440" w14:textId="1EBF4085" w:rsidR="006A4297" w:rsidRDefault="00F74211" w:rsidP="003A3052">
            <w:pPr>
              <w:spacing w:line="360" w:lineRule="auto"/>
              <w:jc w:val="both"/>
              <w:rPr>
                <w:ins w:id="1039" w:author="Котлицкий Сергей Андреевич" w:date="2019-10-04T21:34:00Z"/>
                <w:rFonts w:eastAsiaTheme="minorHAnsi"/>
              </w:rPr>
            </w:pPr>
            <w:ins w:id="1040" w:author="Котлицкий Сергей Андреевич" w:date="2019-10-04T21:55:00Z">
              <w:r>
                <w:rPr>
                  <w:rFonts w:eastAsiaTheme="minorHAnsi"/>
                </w:rPr>
                <w:t>+</w:t>
              </w:r>
            </w:ins>
          </w:p>
        </w:tc>
      </w:tr>
      <w:tr w:rsidR="006A4297" w:rsidRPr="0046018F" w14:paraId="2812CCB1" w14:textId="6CE9D41D" w:rsidTr="00B34721">
        <w:tc>
          <w:tcPr>
            <w:tcW w:w="1602" w:type="dxa"/>
            <w:tcPrChange w:id="1041" w:author="Котлицкий Сергей Андреевич" w:date="2019-10-04T22:56:00Z">
              <w:tcPr>
                <w:tcW w:w="1072" w:type="dxa"/>
              </w:tcPr>
            </w:tcPrChange>
          </w:tcPr>
          <w:p w14:paraId="0EF33EC0" w14:textId="77777777" w:rsidR="006A4297" w:rsidRPr="0046018F" w:rsidRDefault="006A4297" w:rsidP="003A3052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Установка сроков выполнения</w:t>
            </w:r>
          </w:p>
        </w:tc>
        <w:tc>
          <w:tcPr>
            <w:tcW w:w="773" w:type="dxa"/>
            <w:tcPrChange w:id="1042" w:author="Котлицкий Сергей Андреевич" w:date="2019-10-04T22:56:00Z">
              <w:tcPr>
                <w:tcW w:w="1043" w:type="dxa"/>
              </w:tcPr>
            </w:tcPrChange>
          </w:tcPr>
          <w:p w14:paraId="24BB073F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785" w:type="dxa"/>
            <w:tcPrChange w:id="1043" w:author="Котлицкий Сергей Андреевич" w:date="2019-10-04T22:56:00Z">
              <w:tcPr>
                <w:tcW w:w="922" w:type="dxa"/>
              </w:tcPr>
            </w:tcPrChange>
          </w:tcPr>
          <w:p w14:paraId="3611B7E8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 w:rsidRPr="0046018F">
              <w:rPr>
                <w:rFonts w:eastAsiaTheme="minorHAnsi"/>
              </w:rPr>
              <w:t>+</w:t>
            </w:r>
          </w:p>
        </w:tc>
        <w:tc>
          <w:tcPr>
            <w:tcW w:w="817" w:type="dxa"/>
            <w:tcPrChange w:id="1044" w:author="Котлицкий Сергей Андреевич" w:date="2019-10-04T22:56:00Z">
              <w:tcPr>
                <w:tcW w:w="951" w:type="dxa"/>
              </w:tcPr>
            </w:tcPrChange>
          </w:tcPr>
          <w:p w14:paraId="60C905B6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 w:rsidRPr="0046018F">
              <w:rPr>
                <w:rFonts w:eastAsiaTheme="minorHAnsi"/>
              </w:rPr>
              <w:t>+</w:t>
            </w:r>
          </w:p>
        </w:tc>
        <w:tc>
          <w:tcPr>
            <w:tcW w:w="1114" w:type="dxa"/>
            <w:tcPrChange w:id="1045" w:author="Котлицкий Сергей Андреевич" w:date="2019-10-04T22:56:00Z">
              <w:tcPr>
                <w:tcW w:w="533" w:type="dxa"/>
              </w:tcPr>
            </w:tcPrChange>
          </w:tcPr>
          <w:p w14:paraId="13502D69" w14:textId="4E0A32BC" w:rsidR="006A4297" w:rsidRDefault="00063071" w:rsidP="003A3052">
            <w:pPr>
              <w:spacing w:line="360" w:lineRule="auto"/>
              <w:jc w:val="both"/>
              <w:rPr>
                <w:ins w:id="1046" w:author="Котлицкий Сергей Андреевич" w:date="2019-10-04T21:33:00Z"/>
                <w:rFonts w:eastAsiaTheme="minorHAnsi"/>
              </w:rPr>
            </w:pPr>
            <w:ins w:id="1047" w:author="Котлицкий Сергей Андреевич" w:date="2019-10-04T21:45:00Z">
              <w:r>
                <w:rPr>
                  <w:rFonts w:eastAsiaTheme="minorHAnsi"/>
                </w:rPr>
                <w:t>-</w:t>
              </w:r>
            </w:ins>
          </w:p>
        </w:tc>
        <w:tc>
          <w:tcPr>
            <w:tcW w:w="785" w:type="dxa"/>
            <w:tcPrChange w:id="1048" w:author="Котлицкий Сергей Андреевич" w:date="2019-10-04T22:56:00Z">
              <w:tcPr>
                <w:tcW w:w="843" w:type="dxa"/>
              </w:tcPr>
            </w:tcPrChange>
          </w:tcPr>
          <w:p w14:paraId="4CE623E8" w14:textId="0C272183" w:rsidR="006A4297" w:rsidRDefault="00063071" w:rsidP="003A3052">
            <w:pPr>
              <w:spacing w:line="360" w:lineRule="auto"/>
              <w:jc w:val="both"/>
              <w:rPr>
                <w:ins w:id="1049" w:author="Котлицкий Сергей Андреевич" w:date="2019-10-04T21:34:00Z"/>
                <w:rFonts w:eastAsiaTheme="minorHAnsi"/>
              </w:rPr>
            </w:pPr>
            <w:ins w:id="1050" w:author="Котлицкий Сергей Андреевич" w:date="2019-10-04T21:45:00Z">
              <w:r>
                <w:rPr>
                  <w:rFonts w:eastAsiaTheme="minorHAnsi"/>
                </w:rPr>
                <w:t>+</w:t>
              </w:r>
            </w:ins>
          </w:p>
        </w:tc>
        <w:tc>
          <w:tcPr>
            <w:tcW w:w="785" w:type="dxa"/>
            <w:tcPrChange w:id="1051" w:author="Котлицкий Сергей Андреевич" w:date="2019-10-04T22:56:00Z">
              <w:tcPr>
                <w:tcW w:w="989" w:type="dxa"/>
              </w:tcPr>
            </w:tcPrChange>
          </w:tcPr>
          <w:p w14:paraId="1AED0D6E" w14:textId="39FD7E61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785" w:type="dxa"/>
            <w:tcPrChange w:id="1052" w:author="Котлицкий Сергей Андреевич" w:date="2019-10-04T22:56:00Z">
              <w:tcPr>
                <w:tcW w:w="1051" w:type="dxa"/>
              </w:tcPr>
            </w:tcPrChange>
          </w:tcPr>
          <w:p w14:paraId="13290789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714" w:type="dxa"/>
            <w:tcPrChange w:id="1053" w:author="Котлицкий Сергей Андреевич" w:date="2019-10-04T22:56:00Z">
              <w:tcPr>
                <w:tcW w:w="647" w:type="dxa"/>
              </w:tcPr>
            </w:tcPrChange>
          </w:tcPr>
          <w:p w14:paraId="7AC18D76" w14:textId="2B5FBC74" w:rsidR="006A4297" w:rsidRDefault="00063071" w:rsidP="003A3052">
            <w:pPr>
              <w:spacing w:line="360" w:lineRule="auto"/>
              <w:jc w:val="both"/>
              <w:rPr>
                <w:ins w:id="1054" w:author="Котлицкий Сергей Андреевич" w:date="2019-10-04T21:34:00Z"/>
                <w:rFonts w:eastAsiaTheme="minorHAnsi"/>
              </w:rPr>
            </w:pPr>
            <w:ins w:id="1055" w:author="Котлицкий Сергей Андреевич" w:date="2019-10-04T21:44:00Z">
              <w:r>
                <w:rPr>
                  <w:rFonts w:eastAsiaTheme="minorHAnsi"/>
                </w:rPr>
                <w:t>-</w:t>
              </w:r>
            </w:ins>
          </w:p>
        </w:tc>
        <w:tc>
          <w:tcPr>
            <w:tcW w:w="1114" w:type="dxa"/>
            <w:tcPrChange w:id="1056" w:author="Котлицкий Сергей Андреевич" w:date="2019-10-04T22:56:00Z">
              <w:tcPr>
                <w:tcW w:w="647" w:type="dxa"/>
              </w:tcPr>
            </w:tcPrChange>
          </w:tcPr>
          <w:p w14:paraId="4FD435E7" w14:textId="29C76DDC" w:rsidR="006A4297" w:rsidRPr="00007DE3" w:rsidRDefault="00007DE3" w:rsidP="003A3052">
            <w:pPr>
              <w:spacing w:line="360" w:lineRule="auto"/>
              <w:jc w:val="both"/>
              <w:rPr>
                <w:ins w:id="1057" w:author="Котлицкий Сергей Андреевич" w:date="2019-10-04T21:34:00Z"/>
                <w:rFonts w:eastAsiaTheme="minorHAnsi"/>
                <w:lang w:val="en-US"/>
                <w:rPrChange w:id="1058" w:author="Котлицкий Сергей Андреевич" w:date="2019-10-04T21:50:00Z">
                  <w:rPr>
                    <w:ins w:id="1059" w:author="Котлицкий Сергей Андреевич" w:date="2019-10-04T21:34:00Z"/>
                    <w:rFonts w:eastAsiaTheme="minorHAnsi"/>
                  </w:rPr>
                </w:rPrChange>
              </w:rPr>
            </w:pPr>
            <w:ins w:id="1060" w:author="Котлицкий Сергей Андреевич" w:date="2019-10-04T21:50:00Z">
              <w:r>
                <w:rPr>
                  <w:rFonts w:eastAsiaTheme="minorHAnsi"/>
                  <w:lang w:val="en-US"/>
                </w:rPr>
                <w:t>-</w:t>
              </w:r>
            </w:ins>
          </w:p>
        </w:tc>
        <w:tc>
          <w:tcPr>
            <w:tcW w:w="785" w:type="dxa"/>
            <w:tcPrChange w:id="1061" w:author="Котлицкий Сергей Андреевич" w:date="2019-10-04T22:56:00Z">
              <w:tcPr>
                <w:tcW w:w="647" w:type="dxa"/>
              </w:tcPr>
            </w:tcPrChange>
          </w:tcPr>
          <w:p w14:paraId="617B46B5" w14:textId="2A1AE098" w:rsidR="006A4297" w:rsidRDefault="00F74211" w:rsidP="003A3052">
            <w:pPr>
              <w:spacing w:line="360" w:lineRule="auto"/>
              <w:jc w:val="both"/>
              <w:rPr>
                <w:ins w:id="1062" w:author="Котлицкий Сергей Андреевич" w:date="2019-10-04T21:34:00Z"/>
                <w:rFonts w:eastAsiaTheme="minorHAnsi"/>
              </w:rPr>
            </w:pPr>
            <w:ins w:id="1063" w:author="Котлицкий Сергей Андреевич" w:date="2019-10-04T21:55:00Z">
              <w:r>
                <w:rPr>
                  <w:rFonts w:eastAsiaTheme="minorHAnsi"/>
                </w:rPr>
                <w:t>-</w:t>
              </w:r>
            </w:ins>
          </w:p>
        </w:tc>
      </w:tr>
      <w:tr w:rsidR="006A4297" w:rsidRPr="0046018F" w14:paraId="630FB033" w14:textId="5154766E" w:rsidTr="00B34721">
        <w:tc>
          <w:tcPr>
            <w:tcW w:w="1602" w:type="dxa"/>
            <w:tcPrChange w:id="1064" w:author="Котлицкий Сергей Андреевич" w:date="2019-10-04T22:56:00Z">
              <w:tcPr>
                <w:tcW w:w="1072" w:type="dxa"/>
              </w:tcPr>
            </w:tcPrChange>
          </w:tcPr>
          <w:p w14:paraId="7443656F" w14:textId="1FEAEE9C" w:rsidR="006A4297" w:rsidRPr="0046018F" w:rsidRDefault="006A4297" w:rsidP="003A3052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lastRenderedPageBreak/>
              <w:t xml:space="preserve">Представление данных в виде </w:t>
            </w:r>
            <w:del w:id="1065" w:author="Котлицкий Сергей Андреевич" w:date="2019-10-03T21:10:00Z">
              <w:r w:rsidDel="00E70D8D">
                <w:rPr>
                  <w:rFonts w:eastAsiaTheme="minorHAnsi"/>
                </w:rPr>
                <w:delText>майнд</w:delText>
              </w:r>
            </w:del>
            <w:ins w:id="1066" w:author="Котлицкий Сергей Андреевич" w:date="2019-10-03T21:10:00Z">
              <w:r>
                <w:rPr>
                  <w:rFonts w:eastAsiaTheme="minorHAnsi"/>
                </w:rPr>
                <w:t>интеллект</w:t>
              </w:r>
            </w:ins>
            <w:ins w:id="1067" w:author="Котлицкий Сергей Андреевич" w:date="2019-10-03T21:11:00Z">
              <w:r>
                <w:rPr>
                  <w:rFonts w:eastAsiaTheme="minorHAnsi"/>
                </w:rPr>
                <w:t>-</w:t>
              </w:r>
            </w:ins>
            <w:del w:id="1068" w:author="Котлицкий Сергей Андреевич" w:date="2019-10-03T21:11:00Z">
              <w:r w:rsidDel="00E70D8D">
                <w:rPr>
                  <w:rFonts w:eastAsiaTheme="minorHAnsi"/>
                </w:rPr>
                <w:delText xml:space="preserve"> </w:delText>
              </w:r>
            </w:del>
            <w:r>
              <w:rPr>
                <w:rFonts w:eastAsiaTheme="minorHAnsi"/>
              </w:rPr>
              <w:t>карт</w:t>
            </w:r>
          </w:p>
        </w:tc>
        <w:tc>
          <w:tcPr>
            <w:tcW w:w="773" w:type="dxa"/>
            <w:tcPrChange w:id="1069" w:author="Котлицкий Сергей Андреевич" w:date="2019-10-04T22:56:00Z">
              <w:tcPr>
                <w:tcW w:w="1043" w:type="dxa"/>
              </w:tcPr>
            </w:tcPrChange>
          </w:tcPr>
          <w:p w14:paraId="589749EF" w14:textId="77777777" w:rsidR="006A4297" w:rsidRPr="00043C91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785" w:type="dxa"/>
            <w:tcPrChange w:id="1070" w:author="Котлицкий Сергей Андреевич" w:date="2019-10-04T22:56:00Z">
              <w:tcPr>
                <w:tcW w:w="922" w:type="dxa"/>
              </w:tcPr>
            </w:tcPrChange>
          </w:tcPr>
          <w:p w14:paraId="3EFC4458" w14:textId="77777777" w:rsidR="006A4297" w:rsidRPr="00043C91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817" w:type="dxa"/>
            <w:tcPrChange w:id="1071" w:author="Котлицкий Сергей Андреевич" w:date="2019-10-04T22:56:00Z">
              <w:tcPr>
                <w:tcW w:w="951" w:type="dxa"/>
              </w:tcPr>
            </w:tcPrChange>
          </w:tcPr>
          <w:p w14:paraId="6ED6BABC" w14:textId="77777777" w:rsidR="006A4297" w:rsidRPr="00043C91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1114" w:type="dxa"/>
            <w:tcPrChange w:id="1072" w:author="Котлицкий Сергей Андреевич" w:date="2019-10-04T22:56:00Z">
              <w:tcPr>
                <w:tcW w:w="533" w:type="dxa"/>
              </w:tcPr>
            </w:tcPrChange>
          </w:tcPr>
          <w:p w14:paraId="1DF3ACD9" w14:textId="514B3349" w:rsidR="006A4297" w:rsidRDefault="00063071" w:rsidP="003A3052">
            <w:pPr>
              <w:spacing w:line="360" w:lineRule="auto"/>
              <w:jc w:val="both"/>
              <w:rPr>
                <w:ins w:id="1073" w:author="Котлицкий Сергей Андреевич" w:date="2019-10-04T21:33:00Z"/>
                <w:rFonts w:eastAsiaTheme="minorHAnsi"/>
              </w:rPr>
            </w:pPr>
            <w:ins w:id="1074" w:author="Котлицкий Сергей Андреевич" w:date="2019-10-04T21:45:00Z">
              <w:r>
                <w:rPr>
                  <w:rFonts w:eastAsiaTheme="minorHAnsi"/>
                </w:rPr>
                <w:t>-</w:t>
              </w:r>
            </w:ins>
          </w:p>
        </w:tc>
        <w:tc>
          <w:tcPr>
            <w:tcW w:w="785" w:type="dxa"/>
            <w:tcPrChange w:id="1075" w:author="Котлицкий Сергей Андреевич" w:date="2019-10-04T22:56:00Z">
              <w:tcPr>
                <w:tcW w:w="843" w:type="dxa"/>
              </w:tcPr>
            </w:tcPrChange>
          </w:tcPr>
          <w:p w14:paraId="73D0071E" w14:textId="543D5DFA" w:rsidR="006A4297" w:rsidRDefault="00063071" w:rsidP="003A3052">
            <w:pPr>
              <w:spacing w:line="360" w:lineRule="auto"/>
              <w:jc w:val="both"/>
              <w:rPr>
                <w:ins w:id="1076" w:author="Котлицкий Сергей Андреевич" w:date="2019-10-04T21:34:00Z"/>
                <w:rFonts w:eastAsiaTheme="minorHAnsi"/>
              </w:rPr>
            </w:pPr>
            <w:ins w:id="1077" w:author="Котлицкий Сергей Андреевич" w:date="2019-10-04T21:45:00Z">
              <w:r>
                <w:rPr>
                  <w:rFonts w:eastAsiaTheme="minorHAnsi"/>
                </w:rPr>
                <w:t>-</w:t>
              </w:r>
            </w:ins>
          </w:p>
        </w:tc>
        <w:tc>
          <w:tcPr>
            <w:tcW w:w="785" w:type="dxa"/>
            <w:tcPrChange w:id="1078" w:author="Котлицкий Сергей Андреевич" w:date="2019-10-04T22:56:00Z">
              <w:tcPr>
                <w:tcW w:w="989" w:type="dxa"/>
              </w:tcPr>
            </w:tcPrChange>
          </w:tcPr>
          <w:p w14:paraId="3EC6A52C" w14:textId="33FC5EDD" w:rsidR="006A4297" w:rsidRPr="00043C91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785" w:type="dxa"/>
            <w:tcPrChange w:id="1079" w:author="Котлицкий Сергей Андреевич" w:date="2019-10-04T22:56:00Z">
              <w:tcPr>
                <w:tcW w:w="1051" w:type="dxa"/>
              </w:tcPr>
            </w:tcPrChange>
          </w:tcPr>
          <w:p w14:paraId="65BB71F5" w14:textId="77777777" w:rsidR="006A4297" w:rsidRPr="00043C91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714" w:type="dxa"/>
            <w:tcPrChange w:id="1080" w:author="Котлицкий Сергей Андреевич" w:date="2019-10-04T22:56:00Z">
              <w:tcPr>
                <w:tcW w:w="647" w:type="dxa"/>
              </w:tcPr>
            </w:tcPrChange>
          </w:tcPr>
          <w:p w14:paraId="7ECC7A6F" w14:textId="12CD7866" w:rsidR="006A4297" w:rsidRDefault="00063071" w:rsidP="003A3052">
            <w:pPr>
              <w:spacing w:line="360" w:lineRule="auto"/>
              <w:jc w:val="both"/>
              <w:rPr>
                <w:ins w:id="1081" w:author="Котлицкий Сергей Андреевич" w:date="2019-10-04T21:34:00Z"/>
                <w:rFonts w:eastAsiaTheme="minorHAnsi"/>
              </w:rPr>
            </w:pPr>
            <w:ins w:id="1082" w:author="Котлицкий Сергей Андреевич" w:date="2019-10-04T21:44:00Z">
              <w:r>
                <w:rPr>
                  <w:rFonts w:eastAsiaTheme="minorHAnsi"/>
                </w:rPr>
                <w:t>+</w:t>
              </w:r>
            </w:ins>
          </w:p>
        </w:tc>
        <w:tc>
          <w:tcPr>
            <w:tcW w:w="1114" w:type="dxa"/>
            <w:tcPrChange w:id="1083" w:author="Котлицкий Сергей Андреевич" w:date="2019-10-04T22:56:00Z">
              <w:tcPr>
                <w:tcW w:w="647" w:type="dxa"/>
              </w:tcPr>
            </w:tcPrChange>
          </w:tcPr>
          <w:p w14:paraId="6AFBDA35" w14:textId="62CE4DD6" w:rsidR="006A4297" w:rsidRPr="00007DE3" w:rsidRDefault="00007DE3" w:rsidP="003A3052">
            <w:pPr>
              <w:spacing w:line="360" w:lineRule="auto"/>
              <w:jc w:val="both"/>
              <w:rPr>
                <w:ins w:id="1084" w:author="Котлицкий Сергей Андреевич" w:date="2019-10-04T21:34:00Z"/>
                <w:rFonts w:eastAsiaTheme="minorHAnsi"/>
                <w:lang w:val="en-US"/>
                <w:rPrChange w:id="1085" w:author="Котлицкий Сергей Андреевич" w:date="2019-10-04T21:50:00Z">
                  <w:rPr>
                    <w:ins w:id="1086" w:author="Котлицкий Сергей Андреевич" w:date="2019-10-04T21:34:00Z"/>
                    <w:rFonts w:eastAsiaTheme="minorHAnsi"/>
                  </w:rPr>
                </w:rPrChange>
              </w:rPr>
            </w:pPr>
            <w:ins w:id="1087" w:author="Котлицкий Сергей Андреевич" w:date="2019-10-04T21:50:00Z">
              <w:r>
                <w:rPr>
                  <w:rFonts w:eastAsiaTheme="minorHAnsi"/>
                  <w:lang w:val="en-US"/>
                </w:rPr>
                <w:t>+</w:t>
              </w:r>
            </w:ins>
          </w:p>
        </w:tc>
        <w:tc>
          <w:tcPr>
            <w:tcW w:w="785" w:type="dxa"/>
            <w:tcPrChange w:id="1088" w:author="Котлицкий Сергей Андреевич" w:date="2019-10-04T22:56:00Z">
              <w:tcPr>
                <w:tcW w:w="647" w:type="dxa"/>
              </w:tcPr>
            </w:tcPrChange>
          </w:tcPr>
          <w:p w14:paraId="30502A49" w14:textId="6426FC7C" w:rsidR="006A4297" w:rsidRDefault="00F74211" w:rsidP="003A3052">
            <w:pPr>
              <w:spacing w:line="360" w:lineRule="auto"/>
              <w:jc w:val="both"/>
              <w:rPr>
                <w:ins w:id="1089" w:author="Котлицкий Сергей Андреевич" w:date="2019-10-04T21:34:00Z"/>
                <w:rFonts w:eastAsiaTheme="minorHAnsi"/>
              </w:rPr>
            </w:pPr>
            <w:ins w:id="1090" w:author="Котлицкий Сергей Андреевич" w:date="2019-10-04T21:55:00Z">
              <w:r>
                <w:rPr>
                  <w:rFonts w:eastAsiaTheme="minorHAnsi"/>
                </w:rPr>
                <w:t>+</w:t>
              </w:r>
            </w:ins>
          </w:p>
        </w:tc>
      </w:tr>
      <w:tr w:rsidR="006A4297" w:rsidRPr="0046018F" w14:paraId="332FF506" w14:textId="0E730192" w:rsidTr="00B34721">
        <w:tc>
          <w:tcPr>
            <w:tcW w:w="1602" w:type="dxa"/>
            <w:tcPrChange w:id="1091" w:author="Котлицкий Сергей Андреевич" w:date="2019-10-04T22:56:00Z">
              <w:tcPr>
                <w:tcW w:w="1072" w:type="dxa"/>
              </w:tcPr>
            </w:tcPrChange>
          </w:tcPr>
          <w:p w14:paraId="6BE77974" w14:textId="77777777" w:rsidR="006A4297" w:rsidRPr="0046018F" w:rsidRDefault="006A4297" w:rsidP="003A3052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Создание команд</w:t>
            </w:r>
          </w:p>
        </w:tc>
        <w:tc>
          <w:tcPr>
            <w:tcW w:w="773" w:type="dxa"/>
            <w:tcPrChange w:id="1092" w:author="Котлицкий Сергей Андреевич" w:date="2019-10-04T22:56:00Z">
              <w:tcPr>
                <w:tcW w:w="1043" w:type="dxa"/>
              </w:tcPr>
            </w:tcPrChange>
          </w:tcPr>
          <w:p w14:paraId="2A2B4AAF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785" w:type="dxa"/>
            <w:tcPrChange w:id="1093" w:author="Котлицкий Сергей Андреевич" w:date="2019-10-04T22:56:00Z">
              <w:tcPr>
                <w:tcW w:w="922" w:type="dxa"/>
              </w:tcPr>
            </w:tcPrChange>
          </w:tcPr>
          <w:p w14:paraId="59DCD2A5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817" w:type="dxa"/>
            <w:tcPrChange w:id="1094" w:author="Котлицкий Сергей Андреевич" w:date="2019-10-04T22:56:00Z">
              <w:tcPr>
                <w:tcW w:w="951" w:type="dxa"/>
              </w:tcPr>
            </w:tcPrChange>
          </w:tcPr>
          <w:p w14:paraId="0789F131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114" w:type="dxa"/>
            <w:tcPrChange w:id="1095" w:author="Котлицкий Сергей Андреевич" w:date="2019-10-04T22:56:00Z">
              <w:tcPr>
                <w:tcW w:w="533" w:type="dxa"/>
              </w:tcPr>
            </w:tcPrChange>
          </w:tcPr>
          <w:p w14:paraId="6EAB51CD" w14:textId="4CFB4DD6" w:rsidR="006A4297" w:rsidRDefault="00063071" w:rsidP="003A3052">
            <w:pPr>
              <w:spacing w:line="360" w:lineRule="auto"/>
              <w:jc w:val="both"/>
              <w:rPr>
                <w:ins w:id="1096" w:author="Котлицкий Сергей Андреевич" w:date="2019-10-04T21:33:00Z"/>
                <w:rFonts w:eastAsiaTheme="minorHAnsi"/>
              </w:rPr>
            </w:pPr>
            <w:ins w:id="1097" w:author="Котлицкий Сергей Андреевич" w:date="2019-10-04T21:45:00Z">
              <w:r>
                <w:rPr>
                  <w:rFonts w:eastAsiaTheme="minorHAnsi"/>
                </w:rPr>
                <w:t>+</w:t>
              </w:r>
            </w:ins>
          </w:p>
        </w:tc>
        <w:tc>
          <w:tcPr>
            <w:tcW w:w="785" w:type="dxa"/>
            <w:tcPrChange w:id="1098" w:author="Котлицкий Сергей Андреевич" w:date="2019-10-04T22:56:00Z">
              <w:tcPr>
                <w:tcW w:w="843" w:type="dxa"/>
              </w:tcPr>
            </w:tcPrChange>
          </w:tcPr>
          <w:p w14:paraId="45E8D7A4" w14:textId="5FE5EE2C" w:rsidR="006A4297" w:rsidRDefault="00063071" w:rsidP="003A3052">
            <w:pPr>
              <w:spacing w:line="360" w:lineRule="auto"/>
              <w:jc w:val="both"/>
              <w:rPr>
                <w:ins w:id="1099" w:author="Котлицкий Сергей Андреевич" w:date="2019-10-04T21:34:00Z"/>
                <w:rFonts w:eastAsiaTheme="minorHAnsi"/>
              </w:rPr>
            </w:pPr>
            <w:ins w:id="1100" w:author="Котлицкий Сергей Андреевич" w:date="2019-10-04T21:45:00Z">
              <w:r>
                <w:rPr>
                  <w:rFonts w:eastAsiaTheme="minorHAnsi"/>
                </w:rPr>
                <w:t>+</w:t>
              </w:r>
            </w:ins>
          </w:p>
        </w:tc>
        <w:tc>
          <w:tcPr>
            <w:tcW w:w="785" w:type="dxa"/>
            <w:tcPrChange w:id="1101" w:author="Котлицкий Сергей Андреевич" w:date="2019-10-04T22:56:00Z">
              <w:tcPr>
                <w:tcW w:w="989" w:type="dxa"/>
              </w:tcPr>
            </w:tcPrChange>
          </w:tcPr>
          <w:p w14:paraId="51F691D5" w14:textId="0EAE0B01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785" w:type="dxa"/>
            <w:tcPrChange w:id="1102" w:author="Котлицкий Сергей Андреевич" w:date="2019-10-04T22:56:00Z">
              <w:tcPr>
                <w:tcW w:w="1051" w:type="dxa"/>
              </w:tcPr>
            </w:tcPrChange>
          </w:tcPr>
          <w:p w14:paraId="7B457895" w14:textId="77777777" w:rsidR="006A4297" w:rsidRPr="00043C91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714" w:type="dxa"/>
            <w:tcPrChange w:id="1103" w:author="Котлицкий Сергей Андреевич" w:date="2019-10-04T22:56:00Z">
              <w:tcPr>
                <w:tcW w:w="647" w:type="dxa"/>
              </w:tcPr>
            </w:tcPrChange>
          </w:tcPr>
          <w:p w14:paraId="678E59C5" w14:textId="6F9094C1" w:rsidR="006A4297" w:rsidRDefault="00063071" w:rsidP="003A3052">
            <w:pPr>
              <w:spacing w:line="360" w:lineRule="auto"/>
              <w:jc w:val="both"/>
              <w:rPr>
                <w:ins w:id="1104" w:author="Котлицкий Сергей Андреевич" w:date="2019-10-04T21:34:00Z"/>
                <w:rFonts w:eastAsiaTheme="minorHAnsi"/>
              </w:rPr>
            </w:pPr>
            <w:ins w:id="1105" w:author="Котлицкий Сергей Андреевич" w:date="2019-10-04T21:44:00Z">
              <w:r>
                <w:rPr>
                  <w:rFonts w:eastAsiaTheme="minorHAnsi"/>
                </w:rPr>
                <w:t>+</w:t>
              </w:r>
            </w:ins>
          </w:p>
        </w:tc>
        <w:tc>
          <w:tcPr>
            <w:tcW w:w="1114" w:type="dxa"/>
            <w:tcPrChange w:id="1106" w:author="Котлицкий Сергей Андреевич" w:date="2019-10-04T22:56:00Z">
              <w:tcPr>
                <w:tcW w:w="647" w:type="dxa"/>
              </w:tcPr>
            </w:tcPrChange>
          </w:tcPr>
          <w:p w14:paraId="1F9B1A6F" w14:textId="36BA4F95" w:rsidR="006A4297" w:rsidRPr="00DD4686" w:rsidRDefault="00DD4686" w:rsidP="003A3052">
            <w:pPr>
              <w:spacing w:line="360" w:lineRule="auto"/>
              <w:jc w:val="both"/>
              <w:rPr>
                <w:ins w:id="1107" w:author="Котлицкий Сергей Андреевич" w:date="2019-10-04T21:34:00Z"/>
                <w:rFonts w:eastAsiaTheme="minorHAnsi"/>
                <w:lang w:val="en-US"/>
                <w:rPrChange w:id="1108" w:author="Котлицкий Сергей Андреевич" w:date="2019-10-04T21:52:00Z">
                  <w:rPr>
                    <w:ins w:id="1109" w:author="Котлицкий Сергей Андреевич" w:date="2019-10-04T21:34:00Z"/>
                    <w:rFonts w:eastAsiaTheme="minorHAnsi"/>
                  </w:rPr>
                </w:rPrChange>
              </w:rPr>
            </w:pPr>
            <w:ins w:id="1110" w:author="Котлицкий Сергей Андреевич" w:date="2019-10-04T21:52:00Z">
              <w:r>
                <w:rPr>
                  <w:rFonts w:eastAsiaTheme="minorHAnsi"/>
                  <w:lang w:val="en-US"/>
                </w:rPr>
                <w:t>-</w:t>
              </w:r>
            </w:ins>
          </w:p>
        </w:tc>
        <w:tc>
          <w:tcPr>
            <w:tcW w:w="785" w:type="dxa"/>
            <w:tcPrChange w:id="1111" w:author="Котлицкий Сергей Андреевич" w:date="2019-10-04T22:56:00Z">
              <w:tcPr>
                <w:tcW w:w="647" w:type="dxa"/>
              </w:tcPr>
            </w:tcPrChange>
          </w:tcPr>
          <w:p w14:paraId="6D1009B7" w14:textId="46B11603" w:rsidR="006A4297" w:rsidRDefault="00F74211" w:rsidP="003A3052">
            <w:pPr>
              <w:spacing w:line="360" w:lineRule="auto"/>
              <w:jc w:val="both"/>
              <w:rPr>
                <w:ins w:id="1112" w:author="Котлицкий Сергей Андреевич" w:date="2019-10-04T21:34:00Z"/>
                <w:rFonts w:eastAsiaTheme="minorHAnsi"/>
              </w:rPr>
            </w:pPr>
            <w:ins w:id="1113" w:author="Котлицкий Сергей Андреевич" w:date="2019-10-04T21:56:00Z">
              <w:r>
                <w:rPr>
                  <w:rFonts w:eastAsiaTheme="minorHAnsi"/>
                </w:rPr>
                <w:t>-</w:t>
              </w:r>
            </w:ins>
          </w:p>
        </w:tc>
      </w:tr>
      <w:tr w:rsidR="006A4297" w:rsidRPr="0046018F" w14:paraId="1C7BE6C4" w14:textId="1B519CDB" w:rsidTr="00B34721">
        <w:tc>
          <w:tcPr>
            <w:tcW w:w="1602" w:type="dxa"/>
            <w:tcPrChange w:id="1114" w:author="Котлицкий Сергей Андреевич" w:date="2019-10-04T22:56:00Z">
              <w:tcPr>
                <w:tcW w:w="1072" w:type="dxa"/>
              </w:tcPr>
            </w:tcPrChange>
          </w:tcPr>
          <w:p w14:paraId="51D7BBA0" w14:textId="77777777" w:rsidR="006A4297" w:rsidRPr="0046018F" w:rsidRDefault="006A4297" w:rsidP="003A3052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Отображение сроков на календарь</w:t>
            </w:r>
          </w:p>
        </w:tc>
        <w:tc>
          <w:tcPr>
            <w:tcW w:w="773" w:type="dxa"/>
            <w:tcPrChange w:id="1115" w:author="Котлицкий Сергей Андреевич" w:date="2019-10-04T22:56:00Z">
              <w:tcPr>
                <w:tcW w:w="1043" w:type="dxa"/>
              </w:tcPr>
            </w:tcPrChange>
          </w:tcPr>
          <w:p w14:paraId="5C45B7CC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785" w:type="dxa"/>
            <w:tcPrChange w:id="1116" w:author="Котлицкий Сергей Андреевич" w:date="2019-10-04T22:56:00Z">
              <w:tcPr>
                <w:tcW w:w="922" w:type="dxa"/>
              </w:tcPr>
            </w:tcPrChange>
          </w:tcPr>
          <w:p w14:paraId="79A902AB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817" w:type="dxa"/>
            <w:tcPrChange w:id="1117" w:author="Котлицкий Сергей Андреевич" w:date="2019-10-04T22:56:00Z">
              <w:tcPr>
                <w:tcW w:w="951" w:type="dxa"/>
              </w:tcPr>
            </w:tcPrChange>
          </w:tcPr>
          <w:p w14:paraId="63D85A19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 w:rsidRPr="0046018F">
              <w:rPr>
                <w:rFonts w:eastAsiaTheme="minorHAnsi"/>
              </w:rPr>
              <w:t>+</w:t>
            </w:r>
          </w:p>
        </w:tc>
        <w:tc>
          <w:tcPr>
            <w:tcW w:w="1114" w:type="dxa"/>
            <w:tcPrChange w:id="1118" w:author="Котлицкий Сергей Андреевич" w:date="2019-10-04T22:56:00Z">
              <w:tcPr>
                <w:tcW w:w="533" w:type="dxa"/>
              </w:tcPr>
            </w:tcPrChange>
          </w:tcPr>
          <w:p w14:paraId="42C850B4" w14:textId="7276F8DD" w:rsidR="006A4297" w:rsidRDefault="00063071" w:rsidP="003A3052">
            <w:pPr>
              <w:spacing w:line="360" w:lineRule="auto"/>
              <w:jc w:val="both"/>
              <w:rPr>
                <w:ins w:id="1119" w:author="Котлицкий Сергей Андреевич" w:date="2019-10-04T21:33:00Z"/>
                <w:rFonts w:eastAsiaTheme="minorHAnsi"/>
              </w:rPr>
            </w:pPr>
            <w:ins w:id="1120" w:author="Котлицкий Сергей Андреевич" w:date="2019-10-04T21:45:00Z">
              <w:r>
                <w:rPr>
                  <w:rFonts w:eastAsiaTheme="minorHAnsi"/>
                </w:rPr>
                <w:t>-</w:t>
              </w:r>
            </w:ins>
          </w:p>
        </w:tc>
        <w:tc>
          <w:tcPr>
            <w:tcW w:w="785" w:type="dxa"/>
            <w:tcPrChange w:id="1121" w:author="Котлицкий Сергей Андреевич" w:date="2019-10-04T22:56:00Z">
              <w:tcPr>
                <w:tcW w:w="843" w:type="dxa"/>
              </w:tcPr>
            </w:tcPrChange>
          </w:tcPr>
          <w:p w14:paraId="38BFEA6F" w14:textId="12EEE940" w:rsidR="006A4297" w:rsidRDefault="00063071" w:rsidP="003A3052">
            <w:pPr>
              <w:spacing w:line="360" w:lineRule="auto"/>
              <w:jc w:val="both"/>
              <w:rPr>
                <w:ins w:id="1122" w:author="Котлицкий Сергей Андреевич" w:date="2019-10-04T21:34:00Z"/>
                <w:rFonts w:eastAsiaTheme="minorHAnsi"/>
              </w:rPr>
            </w:pPr>
            <w:ins w:id="1123" w:author="Котлицкий Сергей Андреевич" w:date="2019-10-04T21:45:00Z">
              <w:r>
                <w:rPr>
                  <w:rFonts w:eastAsiaTheme="minorHAnsi"/>
                </w:rPr>
                <w:t>+</w:t>
              </w:r>
            </w:ins>
          </w:p>
        </w:tc>
        <w:tc>
          <w:tcPr>
            <w:tcW w:w="785" w:type="dxa"/>
            <w:tcPrChange w:id="1124" w:author="Котлицкий Сергей Андреевич" w:date="2019-10-04T22:56:00Z">
              <w:tcPr>
                <w:tcW w:w="989" w:type="dxa"/>
              </w:tcPr>
            </w:tcPrChange>
          </w:tcPr>
          <w:p w14:paraId="7E055435" w14:textId="10A583DA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785" w:type="dxa"/>
            <w:tcPrChange w:id="1125" w:author="Котлицкий Сергей Андреевич" w:date="2019-10-04T22:56:00Z">
              <w:tcPr>
                <w:tcW w:w="1051" w:type="dxa"/>
              </w:tcPr>
            </w:tcPrChange>
          </w:tcPr>
          <w:p w14:paraId="2D7C815F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 w:rsidRPr="0046018F">
              <w:rPr>
                <w:rFonts w:eastAsiaTheme="minorHAnsi"/>
              </w:rPr>
              <w:t>-</w:t>
            </w:r>
          </w:p>
        </w:tc>
        <w:tc>
          <w:tcPr>
            <w:tcW w:w="714" w:type="dxa"/>
            <w:tcPrChange w:id="1126" w:author="Котлицкий Сергей Андреевич" w:date="2019-10-04T22:56:00Z">
              <w:tcPr>
                <w:tcW w:w="647" w:type="dxa"/>
              </w:tcPr>
            </w:tcPrChange>
          </w:tcPr>
          <w:p w14:paraId="115BA839" w14:textId="18A796B1" w:rsidR="006A4297" w:rsidRPr="0046018F" w:rsidRDefault="00063071" w:rsidP="003A3052">
            <w:pPr>
              <w:spacing w:line="360" w:lineRule="auto"/>
              <w:jc w:val="both"/>
              <w:rPr>
                <w:ins w:id="1127" w:author="Котлицкий Сергей Андреевич" w:date="2019-10-04T21:34:00Z"/>
                <w:rFonts w:eastAsiaTheme="minorHAnsi"/>
              </w:rPr>
            </w:pPr>
            <w:ins w:id="1128" w:author="Котлицкий Сергей Андреевич" w:date="2019-10-04T21:44:00Z">
              <w:r>
                <w:rPr>
                  <w:rFonts w:eastAsiaTheme="minorHAnsi"/>
                </w:rPr>
                <w:t>-</w:t>
              </w:r>
            </w:ins>
          </w:p>
        </w:tc>
        <w:tc>
          <w:tcPr>
            <w:tcW w:w="1114" w:type="dxa"/>
            <w:tcPrChange w:id="1129" w:author="Котлицкий Сергей Андреевич" w:date="2019-10-04T22:56:00Z">
              <w:tcPr>
                <w:tcW w:w="647" w:type="dxa"/>
              </w:tcPr>
            </w:tcPrChange>
          </w:tcPr>
          <w:p w14:paraId="09E36435" w14:textId="4F89CFCD" w:rsidR="006A4297" w:rsidRPr="0046018F" w:rsidRDefault="00531344" w:rsidP="003A3052">
            <w:pPr>
              <w:spacing w:line="360" w:lineRule="auto"/>
              <w:jc w:val="both"/>
              <w:rPr>
                <w:ins w:id="1130" w:author="Котлицкий Сергей Андреевич" w:date="2019-10-04T21:34:00Z"/>
                <w:rFonts w:eastAsiaTheme="minorHAnsi"/>
              </w:rPr>
            </w:pPr>
            <w:ins w:id="1131" w:author="Котлицкий Сергей Андреевич" w:date="2019-10-04T21:46:00Z">
              <w:r>
                <w:rPr>
                  <w:rFonts w:eastAsiaTheme="minorHAnsi"/>
                </w:rPr>
                <w:t>-</w:t>
              </w:r>
            </w:ins>
          </w:p>
        </w:tc>
        <w:tc>
          <w:tcPr>
            <w:tcW w:w="785" w:type="dxa"/>
            <w:tcPrChange w:id="1132" w:author="Котлицкий Сергей Андреевич" w:date="2019-10-04T22:56:00Z">
              <w:tcPr>
                <w:tcW w:w="647" w:type="dxa"/>
              </w:tcPr>
            </w:tcPrChange>
          </w:tcPr>
          <w:p w14:paraId="24FB3C47" w14:textId="74F5D412" w:rsidR="006A4297" w:rsidRPr="0046018F" w:rsidRDefault="00531344" w:rsidP="003A3052">
            <w:pPr>
              <w:spacing w:line="360" w:lineRule="auto"/>
              <w:jc w:val="both"/>
              <w:rPr>
                <w:ins w:id="1133" w:author="Котлицкий Сергей Андреевич" w:date="2019-10-04T21:34:00Z"/>
                <w:rFonts w:eastAsiaTheme="minorHAnsi"/>
              </w:rPr>
            </w:pPr>
            <w:ins w:id="1134" w:author="Котлицкий Сергей Андреевич" w:date="2019-10-04T21:46:00Z">
              <w:r>
                <w:rPr>
                  <w:rFonts w:eastAsiaTheme="minorHAnsi"/>
                </w:rPr>
                <w:t>-</w:t>
              </w:r>
            </w:ins>
          </w:p>
        </w:tc>
      </w:tr>
      <w:tr w:rsidR="006A4297" w:rsidRPr="0046018F" w14:paraId="44F02E73" w14:textId="5544248B" w:rsidTr="00B34721">
        <w:tc>
          <w:tcPr>
            <w:tcW w:w="1602" w:type="dxa"/>
            <w:tcPrChange w:id="1135" w:author="Котлицкий Сергей Андреевич" w:date="2019-10-04T22:56:00Z">
              <w:tcPr>
                <w:tcW w:w="1072" w:type="dxa"/>
              </w:tcPr>
            </w:tcPrChange>
          </w:tcPr>
          <w:p w14:paraId="5850AB18" w14:textId="77777777" w:rsidR="006A4297" w:rsidRPr="00FF55D7" w:rsidRDefault="006A4297" w:rsidP="003A3052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Создание диаграмм</w:t>
            </w:r>
          </w:p>
        </w:tc>
        <w:tc>
          <w:tcPr>
            <w:tcW w:w="773" w:type="dxa"/>
            <w:tcPrChange w:id="1136" w:author="Котлицкий Сергей Андреевич" w:date="2019-10-04T22:56:00Z">
              <w:tcPr>
                <w:tcW w:w="1043" w:type="dxa"/>
              </w:tcPr>
            </w:tcPrChange>
          </w:tcPr>
          <w:p w14:paraId="29C092E8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 w:rsidRPr="0046018F">
              <w:rPr>
                <w:rFonts w:eastAsiaTheme="minorHAnsi"/>
              </w:rPr>
              <w:t>-</w:t>
            </w:r>
          </w:p>
        </w:tc>
        <w:tc>
          <w:tcPr>
            <w:tcW w:w="785" w:type="dxa"/>
            <w:tcPrChange w:id="1137" w:author="Котлицкий Сергей Андреевич" w:date="2019-10-04T22:56:00Z">
              <w:tcPr>
                <w:tcW w:w="922" w:type="dxa"/>
              </w:tcPr>
            </w:tcPrChange>
          </w:tcPr>
          <w:p w14:paraId="5BD0AA4B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-</w:t>
            </w:r>
          </w:p>
        </w:tc>
        <w:tc>
          <w:tcPr>
            <w:tcW w:w="817" w:type="dxa"/>
            <w:tcPrChange w:id="1138" w:author="Котлицкий Сергей Андреевич" w:date="2019-10-04T22:56:00Z">
              <w:tcPr>
                <w:tcW w:w="951" w:type="dxa"/>
              </w:tcPr>
            </w:tcPrChange>
          </w:tcPr>
          <w:p w14:paraId="6F21DB2E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 w:rsidRPr="0046018F">
              <w:rPr>
                <w:rFonts w:eastAsiaTheme="minorHAnsi"/>
              </w:rPr>
              <w:t>+</w:t>
            </w:r>
          </w:p>
        </w:tc>
        <w:tc>
          <w:tcPr>
            <w:tcW w:w="1114" w:type="dxa"/>
            <w:tcPrChange w:id="1139" w:author="Котлицкий Сергей Андреевич" w:date="2019-10-04T22:56:00Z">
              <w:tcPr>
                <w:tcW w:w="533" w:type="dxa"/>
              </w:tcPr>
            </w:tcPrChange>
          </w:tcPr>
          <w:p w14:paraId="625055F6" w14:textId="59363477" w:rsidR="006A4297" w:rsidRPr="0046018F" w:rsidRDefault="00063071" w:rsidP="003A3052">
            <w:pPr>
              <w:spacing w:line="360" w:lineRule="auto"/>
              <w:jc w:val="both"/>
              <w:rPr>
                <w:ins w:id="1140" w:author="Котлицкий Сергей Андреевич" w:date="2019-10-04T21:33:00Z"/>
                <w:rFonts w:eastAsiaTheme="minorHAnsi"/>
              </w:rPr>
            </w:pPr>
            <w:ins w:id="1141" w:author="Котлицкий Сергей Андреевич" w:date="2019-10-04T21:45:00Z">
              <w:r>
                <w:rPr>
                  <w:rFonts w:eastAsiaTheme="minorHAnsi"/>
                </w:rPr>
                <w:t>+</w:t>
              </w:r>
            </w:ins>
          </w:p>
        </w:tc>
        <w:tc>
          <w:tcPr>
            <w:tcW w:w="785" w:type="dxa"/>
            <w:tcPrChange w:id="1142" w:author="Котлицкий Сергей Андреевич" w:date="2019-10-04T22:56:00Z">
              <w:tcPr>
                <w:tcW w:w="843" w:type="dxa"/>
              </w:tcPr>
            </w:tcPrChange>
          </w:tcPr>
          <w:p w14:paraId="26FE6153" w14:textId="5AC87E91" w:rsidR="006A4297" w:rsidRPr="0046018F" w:rsidRDefault="00063071" w:rsidP="003A3052">
            <w:pPr>
              <w:spacing w:line="360" w:lineRule="auto"/>
              <w:jc w:val="both"/>
              <w:rPr>
                <w:ins w:id="1143" w:author="Котлицкий Сергей Андреевич" w:date="2019-10-04T21:34:00Z"/>
                <w:rFonts w:eastAsiaTheme="minorHAnsi"/>
              </w:rPr>
            </w:pPr>
            <w:ins w:id="1144" w:author="Котлицкий Сергей Андреевич" w:date="2019-10-04T21:45:00Z">
              <w:r>
                <w:rPr>
                  <w:rFonts w:eastAsiaTheme="minorHAnsi"/>
                </w:rPr>
                <w:t>+</w:t>
              </w:r>
            </w:ins>
          </w:p>
        </w:tc>
        <w:tc>
          <w:tcPr>
            <w:tcW w:w="785" w:type="dxa"/>
            <w:tcPrChange w:id="1145" w:author="Котлицкий Сергей Андреевич" w:date="2019-10-04T22:56:00Z">
              <w:tcPr>
                <w:tcW w:w="989" w:type="dxa"/>
              </w:tcPr>
            </w:tcPrChange>
          </w:tcPr>
          <w:p w14:paraId="00E26F0C" w14:textId="35916C8E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 w:rsidRPr="0046018F">
              <w:rPr>
                <w:rFonts w:eastAsiaTheme="minorHAnsi"/>
              </w:rPr>
              <w:t>+</w:t>
            </w:r>
          </w:p>
        </w:tc>
        <w:tc>
          <w:tcPr>
            <w:tcW w:w="785" w:type="dxa"/>
            <w:tcPrChange w:id="1146" w:author="Котлицкий Сергей Андреевич" w:date="2019-10-04T22:56:00Z">
              <w:tcPr>
                <w:tcW w:w="1051" w:type="dxa"/>
              </w:tcPr>
            </w:tcPrChange>
          </w:tcPr>
          <w:p w14:paraId="09CAD23D" w14:textId="77777777" w:rsidR="006A4297" w:rsidRPr="0046018F" w:rsidRDefault="006A4297" w:rsidP="003A3052">
            <w:pPr>
              <w:spacing w:line="360" w:lineRule="auto"/>
              <w:jc w:val="both"/>
              <w:rPr>
                <w:rFonts w:eastAsiaTheme="minorHAnsi"/>
                <w:lang w:val="en-US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714" w:type="dxa"/>
            <w:tcPrChange w:id="1147" w:author="Котлицкий Сергей Андреевич" w:date="2019-10-04T22:56:00Z">
              <w:tcPr>
                <w:tcW w:w="647" w:type="dxa"/>
              </w:tcPr>
            </w:tcPrChange>
          </w:tcPr>
          <w:p w14:paraId="3EBBD6B3" w14:textId="704CD166" w:rsidR="006A4297" w:rsidRDefault="00063071" w:rsidP="003A3052">
            <w:pPr>
              <w:spacing w:line="360" w:lineRule="auto"/>
              <w:jc w:val="both"/>
              <w:rPr>
                <w:ins w:id="1148" w:author="Котлицкий Сергей Андреевич" w:date="2019-10-04T21:34:00Z"/>
                <w:rFonts w:eastAsiaTheme="minorHAnsi"/>
              </w:rPr>
            </w:pPr>
            <w:ins w:id="1149" w:author="Котлицкий Сергей Андреевич" w:date="2019-10-04T21:44:00Z">
              <w:r>
                <w:rPr>
                  <w:rFonts w:eastAsiaTheme="minorHAnsi"/>
                </w:rPr>
                <w:t>+</w:t>
              </w:r>
            </w:ins>
          </w:p>
        </w:tc>
        <w:tc>
          <w:tcPr>
            <w:tcW w:w="1114" w:type="dxa"/>
            <w:tcPrChange w:id="1150" w:author="Котлицкий Сергей Андреевич" w:date="2019-10-04T22:56:00Z">
              <w:tcPr>
                <w:tcW w:w="647" w:type="dxa"/>
              </w:tcPr>
            </w:tcPrChange>
          </w:tcPr>
          <w:p w14:paraId="41E2552B" w14:textId="62AA5A45" w:rsidR="006A4297" w:rsidRPr="00DD4686" w:rsidRDefault="00DD4686" w:rsidP="003A3052">
            <w:pPr>
              <w:spacing w:line="360" w:lineRule="auto"/>
              <w:jc w:val="both"/>
              <w:rPr>
                <w:ins w:id="1151" w:author="Котлицкий Сергей Андреевич" w:date="2019-10-04T21:34:00Z"/>
                <w:rFonts w:eastAsiaTheme="minorHAnsi"/>
                <w:lang w:val="en-US"/>
                <w:rPrChange w:id="1152" w:author="Котлицкий Сергей Андреевич" w:date="2019-10-04T21:52:00Z">
                  <w:rPr>
                    <w:ins w:id="1153" w:author="Котлицкий Сергей Андреевич" w:date="2019-10-04T21:34:00Z"/>
                    <w:rFonts w:eastAsiaTheme="minorHAnsi"/>
                  </w:rPr>
                </w:rPrChange>
              </w:rPr>
            </w:pPr>
            <w:ins w:id="1154" w:author="Котлицкий Сергей Андреевич" w:date="2019-10-04T21:52:00Z">
              <w:r>
                <w:rPr>
                  <w:rFonts w:eastAsiaTheme="minorHAnsi"/>
                  <w:lang w:val="en-US"/>
                </w:rPr>
                <w:t>+</w:t>
              </w:r>
            </w:ins>
          </w:p>
        </w:tc>
        <w:tc>
          <w:tcPr>
            <w:tcW w:w="785" w:type="dxa"/>
            <w:tcPrChange w:id="1155" w:author="Котлицкий Сергей Андреевич" w:date="2019-10-04T22:56:00Z">
              <w:tcPr>
                <w:tcW w:w="647" w:type="dxa"/>
              </w:tcPr>
            </w:tcPrChange>
          </w:tcPr>
          <w:p w14:paraId="323ABD8A" w14:textId="12A63953" w:rsidR="006A4297" w:rsidRDefault="00F74211" w:rsidP="003A3052">
            <w:pPr>
              <w:spacing w:line="360" w:lineRule="auto"/>
              <w:jc w:val="both"/>
              <w:rPr>
                <w:ins w:id="1156" w:author="Котлицкий Сергей Андреевич" w:date="2019-10-04T21:34:00Z"/>
                <w:rFonts w:eastAsiaTheme="minorHAnsi"/>
              </w:rPr>
            </w:pPr>
            <w:ins w:id="1157" w:author="Котлицкий Сергей Андреевич" w:date="2019-10-04T21:56:00Z">
              <w:r>
                <w:rPr>
                  <w:rFonts w:eastAsiaTheme="minorHAnsi"/>
                </w:rPr>
                <w:t>-</w:t>
              </w:r>
            </w:ins>
          </w:p>
        </w:tc>
      </w:tr>
      <w:tr w:rsidR="006A4297" w:rsidRPr="0046018F" w14:paraId="79ADEB91" w14:textId="12863732" w:rsidTr="00B34721">
        <w:tc>
          <w:tcPr>
            <w:tcW w:w="1602" w:type="dxa"/>
            <w:tcPrChange w:id="1158" w:author="Котлицкий Сергей Андреевич" w:date="2019-10-04T22:56:00Z">
              <w:tcPr>
                <w:tcW w:w="1072" w:type="dxa"/>
              </w:tcPr>
            </w:tcPrChange>
          </w:tcPr>
          <w:p w14:paraId="4D32D146" w14:textId="77777777" w:rsidR="006A4297" w:rsidRPr="0046018F" w:rsidRDefault="006A4297" w:rsidP="003A3052">
            <w:pPr>
              <w:spacing w:line="360" w:lineRule="auto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Авторизация</w:t>
            </w:r>
          </w:p>
        </w:tc>
        <w:tc>
          <w:tcPr>
            <w:tcW w:w="773" w:type="dxa"/>
            <w:tcPrChange w:id="1159" w:author="Котлицкий Сергей Андреевич" w:date="2019-10-04T22:56:00Z">
              <w:tcPr>
                <w:tcW w:w="1043" w:type="dxa"/>
              </w:tcPr>
            </w:tcPrChange>
          </w:tcPr>
          <w:p w14:paraId="31934458" w14:textId="77777777" w:rsidR="006A4297" w:rsidRPr="00066177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785" w:type="dxa"/>
            <w:tcPrChange w:id="1160" w:author="Котлицкий Сергей Андреевич" w:date="2019-10-04T22:56:00Z">
              <w:tcPr>
                <w:tcW w:w="922" w:type="dxa"/>
              </w:tcPr>
            </w:tcPrChange>
          </w:tcPr>
          <w:p w14:paraId="79B1BC9B" w14:textId="77777777" w:rsidR="006A4297" w:rsidRPr="00066177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817" w:type="dxa"/>
            <w:tcPrChange w:id="1161" w:author="Котлицкий Сергей Андреевич" w:date="2019-10-04T22:56:00Z">
              <w:tcPr>
                <w:tcW w:w="951" w:type="dxa"/>
              </w:tcPr>
            </w:tcPrChange>
          </w:tcPr>
          <w:p w14:paraId="329D81F1" w14:textId="77777777" w:rsidR="006A4297" w:rsidRPr="00066177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1114" w:type="dxa"/>
            <w:tcPrChange w:id="1162" w:author="Котлицкий Сергей Андреевич" w:date="2019-10-04T22:56:00Z">
              <w:tcPr>
                <w:tcW w:w="533" w:type="dxa"/>
              </w:tcPr>
            </w:tcPrChange>
          </w:tcPr>
          <w:p w14:paraId="48F3D17C" w14:textId="6304A899" w:rsidR="006A4297" w:rsidRPr="003A3052" w:rsidRDefault="003A3052" w:rsidP="003A3052">
            <w:pPr>
              <w:spacing w:line="360" w:lineRule="auto"/>
              <w:jc w:val="both"/>
              <w:rPr>
                <w:ins w:id="1163" w:author="Котлицкий Сергей Андреевич" w:date="2019-10-04T21:33:00Z"/>
                <w:rFonts w:eastAsiaTheme="minorHAnsi"/>
                <w:lang w:val="en-US"/>
                <w:rPrChange w:id="1164" w:author="Котлицкий Сергей Андреевич" w:date="2019-10-04T21:39:00Z">
                  <w:rPr>
                    <w:ins w:id="1165" w:author="Котлицкий Сергей Андреевич" w:date="2019-10-04T21:33:00Z"/>
                    <w:rFonts w:eastAsiaTheme="minorHAnsi"/>
                  </w:rPr>
                </w:rPrChange>
              </w:rPr>
            </w:pPr>
            <w:ins w:id="1166" w:author="Котлицкий Сергей Андреевич" w:date="2019-10-04T21:39:00Z">
              <w:r>
                <w:rPr>
                  <w:rFonts w:eastAsiaTheme="minorHAnsi"/>
                  <w:lang w:val="en-US"/>
                </w:rPr>
                <w:t>+</w:t>
              </w:r>
            </w:ins>
          </w:p>
        </w:tc>
        <w:tc>
          <w:tcPr>
            <w:tcW w:w="785" w:type="dxa"/>
            <w:tcPrChange w:id="1167" w:author="Котлицкий Сергей Андреевич" w:date="2019-10-04T22:56:00Z">
              <w:tcPr>
                <w:tcW w:w="843" w:type="dxa"/>
              </w:tcPr>
            </w:tcPrChange>
          </w:tcPr>
          <w:p w14:paraId="7A25E2C4" w14:textId="44C4E167" w:rsidR="006A4297" w:rsidRPr="003A3052" w:rsidRDefault="003A3052" w:rsidP="003A3052">
            <w:pPr>
              <w:spacing w:line="360" w:lineRule="auto"/>
              <w:jc w:val="both"/>
              <w:rPr>
                <w:ins w:id="1168" w:author="Котлицкий Сергей Андреевич" w:date="2019-10-04T21:34:00Z"/>
                <w:rFonts w:eastAsiaTheme="minorHAnsi"/>
                <w:lang w:val="en-US"/>
                <w:rPrChange w:id="1169" w:author="Котлицкий Сергей Андреевич" w:date="2019-10-04T21:39:00Z">
                  <w:rPr>
                    <w:ins w:id="1170" w:author="Котлицкий Сергей Андреевич" w:date="2019-10-04T21:34:00Z"/>
                    <w:rFonts w:eastAsiaTheme="minorHAnsi"/>
                  </w:rPr>
                </w:rPrChange>
              </w:rPr>
            </w:pPr>
            <w:ins w:id="1171" w:author="Котлицкий Сергей Андреевич" w:date="2019-10-04T21:39:00Z">
              <w:r>
                <w:rPr>
                  <w:rFonts w:eastAsiaTheme="minorHAnsi"/>
                  <w:lang w:val="en-US"/>
                </w:rPr>
                <w:t>+</w:t>
              </w:r>
            </w:ins>
          </w:p>
        </w:tc>
        <w:tc>
          <w:tcPr>
            <w:tcW w:w="785" w:type="dxa"/>
            <w:tcPrChange w:id="1172" w:author="Котлицкий Сергей Андреевич" w:date="2019-10-04T22:56:00Z">
              <w:tcPr>
                <w:tcW w:w="989" w:type="dxa"/>
              </w:tcPr>
            </w:tcPrChange>
          </w:tcPr>
          <w:p w14:paraId="5F8EC94C" w14:textId="07E8698C" w:rsidR="006A4297" w:rsidRPr="00066177" w:rsidRDefault="006A4297" w:rsidP="003A3052">
            <w:pPr>
              <w:spacing w:line="360" w:lineRule="auto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+</w:t>
            </w:r>
          </w:p>
        </w:tc>
        <w:tc>
          <w:tcPr>
            <w:tcW w:w="785" w:type="dxa"/>
            <w:tcPrChange w:id="1173" w:author="Котлицкий Сергей Андреевич" w:date="2019-10-04T22:56:00Z">
              <w:tcPr>
                <w:tcW w:w="1051" w:type="dxa"/>
              </w:tcPr>
            </w:tcPrChange>
          </w:tcPr>
          <w:p w14:paraId="03CD6525" w14:textId="56B0EBE0" w:rsidR="006A4297" w:rsidRPr="00066177" w:rsidRDefault="003A3052" w:rsidP="003A3052">
            <w:pPr>
              <w:spacing w:line="360" w:lineRule="auto"/>
              <w:jc w:val="both"/>
              <w:rPr>
                <w:rFonts w:eastAsiaTheme="minorHAnsi"/>
              </w:rPr>
            </w:pPr>
            <w:ins w:id="1174" w:author="Котлицкий Сергей Андреевич" w:date="2019-10-04T21:38:00Z">
              <w:r>
                <w:rPr>
                  <w:rFonts w:eastAsiaTheme="minorHAnsi"/>
                  <w:lang w:val="en-US"/>
                </w:rPr>
                <w:t>-</w:t>
              </w:r>
            </w:ins>
            <w:del w:id="1175" w:author="Котлицкий Сергей Андреевич" w:date="2019-10-04T21:38:00Z">
              <w:r w:rsidR="006A4297" w:rsidDel="003A3052">
                <w:rPr>
                  <w:rFonts w:eastAsiaTheme="minorHAnsi"/>
                </w:rPr>
                <w:delText>+</w:delText>
              </w:r>
            </w:del>
          </w:p>
        </w:tc>
        <w:tc>
          <w:tcPr>
            <w:tcW w:w="714" w:type="dxa"/>
            <w:tcPrChange w:id="1176" w:author="Котлицкий Сергей Андреевич" w:date="2019-10-04T22:56:00Z">
              <w:tcPr>
                <w:tcW w:w="647" w:type="dxa"/>
              </w:tcPr>
            </w:tcPrChange>
          </w:tcPr>
          <w:p w14:paraId="7689E1F2" w14:textId="5C55CF75" w:rsidR="006A4297" w:rsidRPr="003A3052" w:rsidRDefault="003A3052" w:rsidP="003A3052">
            <w:pPr>
              <w:spacing w:line="360" w:lineRule="auto"/>
              <w:jc w:val="both"/>
              <w:rPr>
                <w:ins w:id="1177" w:author="Котлицкий Сергей Андреевич" w:date="2019-10-04T21:34:00Z"/>
                <w:rFonts w:eastAsiaTheme="minorHAnsi"/>
                <w:lang w:val="en-US"/>
                <w:rPrChange w:id="1178" w:author="Котлицкий Сергей Андреевич" w:date="2019-10-04T21:39:00Z">
                  <w:rPr>
                    <w:ins w:id="1179" w:author="Котлицкий Сергей Андреевич" w:date="2019-10-04T21:34:00Z"/>
                    <w:rFonts w:eastAsiaTheme="minorHAnsi"/>
                  </w:rPr>
                </w:rPrChange>
              </w:rPr>
            </w:pPr>
            <w:ins w:id="1180" w:author="Котлицкий Сергей Андреевич" w:date="2019-10-04T21:39:00Z">
              <w:r>
                <w:rPr>
                  <w:rFonts w:eastAsiaTheme="minorHAnsi"/>
                  <w:lang w:val="en-US"/>
                </w:rPr>
                <w:t>+</w:t>
              </w:r>
            </w:ins>
          </w:p>
        </w:tc>
        <w:tc>
          <w:tcPr>
            <w:tcW w:w="1114" w:type="dxa"/>
            <w:tcPrChange w:id="1181" w:author="Котлицкий Сергей Андреевич" w:date="2019-10-04T22:56:00Z">
              <w:tcPr>
                <w:tcW w:w="647" w:type="dxa"/>
              </w:tcPr>
            </w:tcPrChange>
          </w:tcPr>
          <w:p w14:paraId="0A799668" w14:textId="3C55EEF8" w:rsidR="006A4297" w:rsidRPr="00DD4686" w:rsidRDefault="00DD4686" w:rsidP="003A3052">
            <w:pPr>
              <w:spacing w:line="360" w:lineRule="auto"/>
              <w:jc w:val="both"/>
              <w:rPr>
                <w:ins w:id="1182" w:author="Котлицкий Сергей Андреевич" w:date="2019-10-04T21:34:00Z"/>
                <w:rFonts w:eastAsiaTheme="minorHAnsi"/>
                <w:lang w:val="en-US"/>
                <w:rPrChange w:id="1183" w:author="Котлицкий Сергей Андреевич" w:date="2019-10-04T21:53:00Z">
                  <w:rPr>
                    <w:ins w:id="1184" w:author="Котлицкий Сергей Андреевич" w:date="2019-10-04T21:34:00Z"/>
                    <w:rFonts w:eastAsiaTheme="minorHAnsi"/>
                  </w:rPr>
                </w:rPrChange>
              </w:rPr>
            </w:pPr>
            <w:ins w:id="1185" w:author="Котлицкий Сергей Андреевич" w:date="2019-10-04T21:53:00Z">
              <w:r>
                <w:rPr>
                  <w:rFonts w:eastAsiaTheme="minorHAnsi"/>
                  <w:lang w:val="en-US"/>
                </w:rPr>
                <w:t>-</w:t>
              </w:r>
            </w:ins>
          </w:p>
        </w:tc>
        <w:tc>
          <w:tcPr>
            <w:tcW w:w="785" w:type="dxa"/>
            <w:tcPrChange w:id="1186" w:author="Котлицкий Сергей Андреевич" w:date="2019-10-04T22:56:00Z">
              <w:tcPr>
                <w:tcW w:w="647" w:type="dxa"/>
              </w:tcPr>
            </w:tcPrChange>
          </w:tcPr>
          <w:p w14:paraId="42002765" w14:textId="0DF1DC87" w:rsidR="006A4297" w:rsidRDefault="00F74211" w:rsidP="003A3052">
            <w:pPr>
              <w:spacing w:line="360" w:lineRule="auto"/>
              <w:jc w:val="both"/>
              <w:rPr>
                <w:ins w:id="1187" w:author="Котлицкий Сергей Андреевич" w:date="2019-10-04T21:34:00Z"/>
                <w:rFonts w:eastAsiaTheme="minorHAnsi"/>
              </w:rPr>
            </w:pPr>
            <w:ins w:id="1188" w:author="Котлицкий Сергей Андреевич" w:date="2019-10-04T21:56:00Z">
              <w:r>
                <w:rPr>
                  <w:rFonts w:eastAsiaTheme="minorHAnsi"/>
                </w:rPr>
                <w:t>+</w:t>
              </w:r>
            </w:ins>
          </w:p>
        </w:tc>
      </w:tr>
    </w:tbl>
    <w:p w14:paraId="2033238C" w14:textId="5A22BE85" w:rsidR="005952E2" w:rsidRDefault="005952E2" w:rsidP="005952E2">
      <w:pPr>
        <w:spacing w:before="240" w:line="360" w:lineRule="auto"/>
        <w:ind w:firstLine="709"/>
        <w:jc w:val="both"/>
        <w:rPr>
          <w:ins w:id="1189" w:author="Котлицкий Сергей Андреевич" w:date="2019-10-07T17:59:00Z"/>
          <w:sz w:val="28"/>
          <w:szCs w:val="28"/>
        </w:rPr>
      </w:pPr>
      <w:r>
        <w:rPr>
          <w:sz w:val="28"/>
          <w:szCs w:val="28"/>
        </w:rPr>
        <w:t>В ходе обзора аналогов был сделан вывод, что в качестве образца для проектируемого ПО можно выделить «</w:t>
      </w:r>
      <w:r>
        <w:rPr>
          <w:sz w:val="28"/>
          <w:szCs w:val="28"/>
          <w:lang w:val="en-US"/>
        </w:rPr>
        <w:t>Trello</w:t>
      </w:r>
      <w:r>
        <w:rPr>
          <w:sz w:val="28"/>
          <w:szCs w:val="28"/>
        </w:rPr>
        <w:t>», потому что в нем данные представляются наиболее удобно, каждый проект разделен на направления(столбцы), а сами направления разделены на задачи(карточки), в которых присутствует подробное описание задачи и сроков ее выполнения. Также</w:t>
      </w:r>
      <w:r w:rsidRPr="0097182C">
        <w:rPr>
          <w:sz w:val="28"/>
          <w:szCs w:val="28"/>
        </w:rPr>
        <w:t xml:space="preserve">, </w:t>
      </w:r>
      <w:r>
        <w:rPr>
          <w:sz w:val="28"/>
          <w:szCs w:val="28"/>
        </w:rPr>
        <w:t>в</w:t>
      </w:r>
      <w:r w:rsidRPr="0097182C">
        <w:rPr>
          <w:sz w:val="28"/>
          <w:szCs w:val="28"/>
        </w:rPr>
        <w:t xml:space="preserve"> </w:t>
      </w:r>
      <w:r>
        <w:rPr>
          <w:sz w:val="28"/>
          <w:szCs w:val="28"/>
        </w:rPr>
        <w:t>данном</w:t>
      </w:r>
      <w:r w:rsidRPr="0097182C">
        <w:rPr>
          <w:sz w:val="28"/>
          <w:szCs w:val="28"/>
        </w:rPr>
        <w:t xml:space="preserve"> </w:t>
      </w:r>
      <w:r>
        <w:rPr>
          <w:sz w:val="28"/>
          <w:szCs w:val="28"/>
        </w:rPr>
        <w:t>аналоге</w:t>
      </w:r>
      <w:r w:rsidRPr="0097182C">
        <w:rPr>
          <w:sz w:val="28"/>
          <w:szCs w:val="28"/>
        </w:rPr>
        <w:t xml:space="preserve"> </w:t>
      </w:r>
      <w:r>
        <w:rPr>
          <w:sz w:val="28"/>
          <w:szCs w:val="28"/>
        </w:rPr>
        <w:t>присутствует возможность расширения функционала, что способствует более детальному описанию проекта.</w:t>
      </w:r>
    </w:p>
    <w:p w14:paraId="01F3D25B" w14:textId="49D7D51A" w:rsidR="00895753" w:rsidRPr="00F4518F" w:rsidRDefault="00895753" w:rsidP="005952E2">
      <w:pPr>
        <w:spacing w:before="240" w:line="360" w:lineRule="auto"/>
        <w:ind w:firstLine="709"/>
        <w:jc w:val="both"/>
        <w:rPr>
          <w:sz w:val="28"/>
          <w:szCs w:val="28"/>
        </w:rPr>
      </w:pPr>
      <w:ins w:id="1190" w:author="Котлицкий Сергей Андреевич" w:date="2019-10-07T17:59:00Z">
        <w:r>
          <w:rPr>
            <w:sz w:val="28"/>
            <w:szCs w:val="28"/>
          </w:rPr>
          <w:t xml:space="preserve">Однако, </w:t>
        </w:r>
        <w:r w:rsidR="00C524DD">
          <w:rPr>
            <w:sz w:val="28"/>
            <w:szCs w:val="28"/>
          </w:rPr>
          <w:t xml:space="preserve">данный аналог не подходит для </w:t>
        </w:r>
      </w:ins>
      <w:ins w:id="1191" w:author="Котлицкий Сергей Андреевич" w:date="2019-10-07T18:00:00Z">
        <w:r w:rsidR="00C524DD">
          <w:rPr>
            <w:sz w:val="28"/>
            <w:szCs w:val="28"/>
          </w:rPr>
          <w:t xml:space="preserve">рассмотренной предметной области, поскольку в нем отсутствует реализация методологии интеллект-карт, вследствие чего </w:t>
        </w:r>
      </w:ins>
      <w:ins w:id="1192" w:author="Котлицкий Сергей Андреевич" w:date="2019-10-07T18:01:00Z">
        <w:r w:rsidR="00C524DD">
          <w:rPr>
            <w:sz w:val="28"/>
            <w:szCs w:val="28"/>
          </w:rPr>
          <w:t xml:space="preserve">невозможно осуществить представление задач </w:t>
        </w:r>
      </w:ins>
      <w:ins w:id="1193" w:author="Котлицкий Сергей Андреевич" w:date="2019-10-07T18:02:00Z">
        <w:r w:rsidR="00C524DD">
          <w:rPr>
            <w:sz w:val="28"/>
            <w:szCs w:val="28"/>
          </w:rPr>
          <w:t>в виде интеллект-карт, а также автоматическое преобразовани</w:t>
        </w:r>
        <w:r w:rsidR="00F02367">
          <w:rPr>
            <w:sz w:val="28"/>
            <w:szCs w:val="28"/>
          </w:rPr>
          <w:t xml:space="preserve">е задач </w:t>
        </w:r>
      </w:ins>
      <w:ins w:id="1194" w:author="Котлицкий Сергей Андреевич" w:date="2019-10-07T18:03:00Z">
        <w:r w:rsidR="00F02367">
          <w:rPr>
            <w:sz w:val="28"/>
            <w:szCs w:val="28"/>
          </w:rPr>
          <w:t>в интеллект-карты</w:t>
        </w:r>
        <w:r w:rsidR="000319E8">
          <w:rPr>
            <w:sz w:val="28"/>
            <w:szCs w:val="28"/>
          </w:rPr>
          <w:t>.</w:t>
        </w:r>
      </w:ins>
    </w:p>
    <w:p w14:paraId="7225F00D" w14:textId="77777777" w:rsidR="003B5195" w:rsidRDefault="003B5195">
      <w:pPr>
        <w:spacing w:after="160" w:line="259" w:lineRule="auto"/>
        <w:rPr>
          <w:rFonts w:ascii="Arial" w:hAnsi="Arial" w:cs="Arial"/>
          <w:bCs/>
          <w:caps/>
          <w:sz w:val="32"/>
          <w:szCs w:val="32"/>
        </w:rPr>
      </w:pPr>
      <w:r>
        <w:rPr>
          <w:rFonts w:ascii="Arial" w:hAnsi="Arial" w:cs="Arial"/>
          <w:bCs/>
          <w:caps/>
          <w:sz w:val="32"/>
          <w:szCs w:val="32"/>
        </w:rPr>
        <w:br w:type="page"/>
      </w:r>
    </w:p>
    <w:p w14:paraId="64E76DBA" w14:textId="35D97338" w:rsidR="005952E2" w:rsidRPr="000000C4" w:rsidRDefault="005952E2" w:rsidP="005952E2">
      <w:pPr>
        <w:spacing w:before="240" w:after="240"/>
        <w:jc w:val="center"/>
        <w:rPr>
          <w:rFonts w:ascii="Arial" w:hAnsi="Arial" w:cs="Arial"/>
          <w:bCs/>
          <w:caps/>
          <w:sz w:val="32"/>
          <w:szCs w:val="32"/>
        </w:rPr>
      </w:pPr>
      <w:r>
        <w:rPr>
          <w:rFonts w:ascii="Arial" w:hAnsi="Arial" w:cs="Arial"/>
          <w:bCs/>
          <w:caps/>
          <w:sz w:val="32"/>
          <w:szCs w:val="32"/>
        </w:rPr>
        <w:lastRenderedPageBreak/>
        <w:t>функциональные</w:t>
      </w:r>
      <w:r w:rsidRPr="000000C4">
        <w:rPr>
          <w:rFonts w:ascii="Arial" w:hAnsi="Arial" w:cs="Arial"/>
          <w:bCs/>
          <w:caps/>
          <w:sz w:val="32"/>
          <w:szCs w:val="32"/>
        </w:rPr>
        <w:t xml:space="preserve"> </w:t>
      </w:r>
      <w:r>
        <w:rPr>
          <w:rFonts w:ascii="Arial" w:hAnsi="Arial" w:cs="Arial"/>
          <w:bCs/>
          <w:caps/>
          <w:sz w:val="32"/>
          <w:szCs w:val="32"/>
        </w:rPr>
        <w:t>требования</w:t>
      </w:r>
    </w:p>
    <w:p w14:paraId="1D69576F" w14:textId="03C2328C" w:rsidR="005952E2" w:rsidRPr="000000C4" w:rsidRDefault="005952E2" w:rsidP="005952E2">
      <w:pPr>
        <w:spacing w:line="360" w:lineRule="auto"/>
        <w:ind w:firstLine="709"/>
        <w:jc w:val="both"/>
        <w:rPr>
          <w:sz w:val="28"/>
          <w:szCs w:val="28"/>
        </w:rPr>
      </w:pPr>
      <w:r w:rsidRPr="00935294">
        <w:rPr>
          <w:sz w:val="28"/>
          <w:szCs w:val="28"/>
          <w:highlight w:val="yellow"/>
        </w:rPr>
        <w:t>В ходе обзора аналогов были выявлены следующие функции, которые необходимо в проектируемом ПО</w:t>
      </w:r>
      <w:r w:rsidR="007169A5">
        <w:rPr>
          <w:sz w:val="28"/>
          <w:szCs w:val="28"/>
          <w:highlight w:val="yellow"/>
        </w:rPr>
        <w:t xml:space="preserve"> (поменять порядок, выделить более глобальные функции)</w:t>
      </w:r>
      <w:r w:rsidRPr="00935294">
        <w:rPr>
          <w:sz w:val="28"/>
          <w:szCs w:val="28"/>
          <w:highlight w:val="yellow"/>
        </w:rPr>
        <w:t>:</w:t>
      </w:r>
      <w:r w:rsidRPr="000000C4">
        <w:rPr>
          <w:sz w:val="28"/>
          <w:szCs w:val="28"/>
        </w:rPr>
        <w:t xml:space="preserve"> </w:t>
      </w:r>
    </w:p>
    <w:p w14:paraId="6D4BEF26" w14:textId="77777777" w:rsidR="005952E2" w:rsidRPr="00B51366" w:rsidRDefault="005952E2" w:rsidP="005952E2">
      <w:pPr>
        <w:pStyle w:val="ListParagraph"/>
        <w:numPr>
          <w:ilvl w:val="0"/>
          <w:numId w:val="14"/>
        </w:numPr>
        <w:spacing w:line="360" w:lineRule="auto"/>
        <w:ind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Авторизация.</w:t>
      </w:r>
    </w:p>
    <w:p w14:paraId="15227CFE" w14:textId="77777777" w:rsidR="005952E2" w:rsidRPr="00855EEF" w:rsidRDefault="005952E2" w:rsidP="005952E2">
      <w:pPr>
        <w:pStyle w:val="ListParagraph"/>
        <w:numPr>
          <w:ilvl w:val="0"/>
          <w:numId w:val="14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Создание карточек, а также возможность их детального описания: добавление описания карточки, а также добавления списков задач.</w:t>
      </w:r>
    </w:p>
    <w:p w14:paraId="6721DD3C" w14:textId="70CF64E3" w:rsidR="005952E2" w:rsidRDefault="005952E2" w:rsidP="005952E2">
      <w:pPr>
        <w:pStyle w:val="ListParagraph"/>
        <w:numPr>
          <w:ilvl w:val="0"/>
          <w:numId w:val="14"/>
        </w:numPr>
        <w:spacing w:line="360" w:lineRule="auto"/>
        <w:ind w:firstLine="567"/>
        <w:jc w:val="both"/>
        <w:rPr>
          <w:sz w:val="28"/>
          <w:szCs w:val="28"/>
        </w:rPr>
      </w:pPr>
      <w:r w:rsidRPr="006819D6">
        <w:rPr>
          <w:sz w:val="28"/>
          <w:szCs w:val="28"/>
        </w:rPr>
        <w:t>Установка и контроль за сроками выполнения задач</w:t>
      </w:r>
      <w:r>
        <w:rPr>
          <w:sz w:val="28"/>
          <w:szCs w:val="28"/>
        </w:rPr>
        <w:t>. Для каждой карточки можно установить срок выполнения, а также проконтролировать его соблюдение.</w:t>
      </w:r>
    </w:p>
    <w:p w14:paraId="5F5E4170" w14:textId="59B3BAF9" w:rsidR="004A2563" w:rsidRPr="004A2563" w:rsidRDefault="004A2563" w:rsidP="004A2563">
      <w:pPr>
        <w:pStyle w:val="ListParagraph"/>
        <w:numPr>
          <w:ilvl w:val="0"/>
          <w:numId w:val="14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Создание команд, а также командных досок</w:t>
      </w:r>
      <w:r w:rsidRPr="00153E17">
        <w:rPr>
          <w:sz w:val="28"/>
          <w:szCs w:val="28"/>
        </w:rPr>
        <w:t>.</w:t>
      </w:r>
    </w:p>
    <w:p w14:paraId="19313325" w14:textId="58DC9F1C" w:rsidR="005952E2" w:rsidRPr="00FF4EF3" w:rsidRDefault="005952E2" w:rsidP="005952E2">
      <w:pPr>
        <w:pStyle w:val="ListParagraph"/>
        <w:numPr>
          <w:ilvl w:val="0"/>
          <w:numId w:val="14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Добавление участников к </w:t>
      </w:r>
      <w:r w:rsidR="004A2563">
        <w:rPr>
          <w:sz w:val="28"/>
          <w:szCs w:val="28"/>
        </w:rPr>
        <w:t>командным доскам</w:t>
      </w:r>
      <w:r>
        <w:rPr>
          <w:sz w:val="28"/>
          <w:szCs w:val="28"/>
        </w:rPr>
        <w:t>.</w:t>
      </w:r>
    </w:p>
    <w:p w14:paraId="0F83DEF2" w14:textId="0F978FF2" w:rsidR="005952E2" w:rsidRDefault="005952E2" w:rsidP="005952E2">
      <w:pPr>
        <w:pStyle w:val="ListParagraph"/>
        <w:numPr>
          <w:ilvl w:val="0"/>
          <w:numId w:val="14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Создание </w:t>
      </w:r>
      <w:del w:id="1195" w:author="Котлицкий Сергей Андреевич" w:date="2019-10-03T21:10:00Z">
        <w:r w:rsidDel="00E70D8D">
          <w:rPr>
            <w:sz w:val="28"/>
            <w:szCs w:val="28"/>
          </w:rPr>
          <w:delText>майнд</w:delText>
        </w:r>
      </w:del>
      <w:ins w:id="1196" w:author="Котлицкий Сергей Андреевич" w:date="2019-10-03T21:10:00Z">
        <w:r w:rsidR="00E70D8D">
          <w:rPr>
            <w:sz w:val="28"/>
            <w:szCs w:val="28"/>
          </w:rPr>
          <w:t>интеллект</w:t>
        </w:r>
      </w:ins>
      <w:r>
        <w:rPr>
          <w:sz w:val="28"/>
          <w:szCs w:val="28"/>
        </w:rPr>
        <w:t>-карт: отображение данных в виде деревьев для более эффективного восприятия информации</w:t>
      </w:r>
      <w:r w:rsidRPr="00647E81">
        <w:rPr>
          <w:sz w:val="28"/>
          <w:szCs w:val="28"/>
        </w:rPr>
        <w:t>.</w:t>
      </w:r>
    </w:p>
    <w:p w14:paraId="6E9C98DD" w14:textId="77777777" w:rsidR="005952E2" w:rsidRDefault="005952E2" w:rsidP="005952E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Помимо функций, описанных выше, необходимо реализовать так же следующие функции:</w:t>
      </w:r>
    </w:p>
    <w:p w14:paraId="08A154EB" w14:textId="77777777" w:rsidR="005952E2" w:rsidRDefault="005952E2" w:rsidP="005952E2">
      <w:pPr>
        <w:pStyle w:val="ListParagraph"/>
        <w:numPr>
          <w:ilvl w:val="0"/>
          <w:numId w:val="15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Сортировка по типу карточек. </w:t>
      </w:r>
    </w:p>
    <w:p w14:paraId="30436DF3" w14:textId="4479F87A" w:rsidR="005952E2" w:rsidRDefault="005952E2" w:rsidP="005952E2">
      <w:pPr>
        <w:pStyle w:val="ListParagraph"/>
        <w:numPr>
          <w:ilvl w:val="0"/>
          <w:numId w:val="15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Преобразование майн карт в список задач. Созданная </w:t>
      </w:r>
      <w:del w:id="1197" w:author="Котлицкий Сергей Андреевич" w:date="2019-10-03T21:10:00Z">
        <w:r w:rsidDel="00E70D8D">
          <w:rPr>
            <w:sz w:val="28"/>
            <w:szCs w:val="28"/>
          </w:rPr>
          <w:delText>майнд</w:delText>
        </w:r>
      </w:del>
      <w:ins w:id="1198" w:author="Котлицкий Сергей Андреевич" w:date="2019-10-03T21:10:00Z">
        <w:r w:rsidR="00E70D8D">
          <w:rPr>
            <w:sz w:val="28"/>
            <w:szCs w:val="28"/>
          </w:rPr>
          <w:t>интеллект</w:t>
        </w:r>
      </w:ins>
      <w:r w:rsidR="000F066C">
        <w:rPr>
          <w:sz w:val="28"/>
          <w:szCs w:val="28"/>
        </w:rPr>
        <w:t>-</w:t>
      </w:r>
      <w:r>
        <w:rPr>
          <w:sz w:val="28"/>
          <w:szCs w:val="28"/>
        </w:rPr>
        <w:t>карта автоматически конвертируется в список задач.</w:t>
      </w:r>
    </w:p>
    <w:p w14:paraId="36B112F2" w14:textId="163E37B1" w:rsidR="00EE407D" w:rsidRDefault="00EE407D" w:rsidP="005952E2">
      <w:pPr>
        <w:pStyle w:val="ListParagraph"/>
        <w:numPr>
          <w:ilvl w:val="0"/>
          <w:numId w:val="15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Редактирование </w:t>
      </w:r>
      <w:del w:id="1199" w:author="Котлицкий Сергей Андреевич" w:date="2019-10-03T21:10:00Z">
        <w:r w:rsidDel="00E70D8D">
          <w:rPr>
            <w:sz w:val="28"/>
            <w:szCs w:val="28"/>
          </w:rPr>
          <w:delText>майнд</w:delText>
        </w:r>
      </w:del>
      <w:ins w:id="1200" w:author="Котлицкий Сергей Андреевич" w:date="2019-10-03T21:10:00Z">
        <w:r w:rsidR="00E70D8D">
          <w:rPr>
            <w:sz w:val="28"/>
            <w:szCs w:val="28"/>
          </w:rPr>
          <w:t>интеллект</w:t>
        </w:r>
      </w:ins>
      <w:r>
        <w:rPr>
          <w:sz w:val="28"/>
          <w:szCs w:val="28"/>
        </w:rPr>
        <w:t>-карты.</w:t>
      </w:r>
    </w:p>
    <w:p w14:paraId="25DDCE0F" w14:textId="77777777" w:rsidR="005952E2" w:rsidRDefault="005952E2" w:rsidP="005952E2">
      <w:pPr>
        <w:pStyle w:val="ListParagraph"/>
        <w:numPr>
          <w:ilvl w:val="0"/>
          <w:numId w:val="15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Добавление комментариев к карточкам.</w:t>
      </w:r>
    </w:p>
    <w:p w14:paraId="4936D391" w14:textId="77777777" w:rsidR="005952E2" w:rsidRDefault="005952E2" w:rsidP="005952E2">
      <w:pPr>
        <w:pStyle w:val="ListParagraph"/>
        <w:numPr>
          <w:ilvl w:val="0"/>
          <w:numId w:val="15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Добавление чек-листов к карточкам.</w:t>
      </w:r>
    </w:p>
    <w:p w14:paraId="7911046D" w14:textId="21C11B24" w:rsidR="005952E2" w:rsidRPr="00E51019" w:rsidRDefault="005952E2" w:rsidP="00E51019">
      <w:pPr>
        <w:pStyle w:val="ListParagraph"/>
        <w:numPr>
          <w:ilvl w:val="0"/>
          <w:numId w:val="15"/>
        </w:numPr>
        <w:spacing w:line="360" w:lineRule="auto"/>
        <w:ind w:firstLine="567"/>
        <w:jc w:val="both"/>
        <w:rPr>
          <w:sz w:val="28"/>
          <w:szCs w:val="28"/>
        </w:rPr>
      </w:pPr>
      <w:r w:rsidRPr="0069099B">
        <w:rPr>
          <w:sz w:val="28"/>
          <w:szCs w:val="28"/>
        </w:rPr>
        <w:t>Добавление к карточкам описания в виде текстового поля.</w:t>
      </w:r>
    </w:p>
    <w:p w14:paraId="1CE3CD06" w14:textId="77777777" w:rsidR="005952E2" w:rsidRDefault="005952E2" w:rsidP="005952E2">
      <w:pPr>
        <w:pStyle w:val="ListParagraph"/>
        <w:numPr>
          <w:ilvl w:val="0"/>
          <w:numId w:val="15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Отображение всех карточек конкретного участника.</w:t>
      </w:r>
    </w:p>
    <w:p w14:paraId="4776E0DF" w14:textId="77777777" w:rsidR="005952E2" w:rsidRPr="00127235" w:rsidRDefault="005952E2" w:rsidP="005952E2">
      <w:pPr>
        <w:pStyle w:val="ListParagraph"/>
        <w:numPr>
          <w:ilvl w:val="0"/>
          <w:numId w:val="15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Добавление тэгов к карточке.</w:t>
      </w:r>
    </w:p>
    <w:p w14:paraId="5702AC9C" w14:textId="77777777" w:rsidR="003B5195" w:rsidRDefault="003B5195">
      <w:pPr>
        <w:spacing w:after="160" w:line="259" w:lineRule="auto"/>
        <w:rPr>
          <w:rFonts w:ascii="Arial" w:hAnsi="Arial" w:cs="Arial"/>
          <w:bCs/>
          <w:caps/>
          <w:sz w:val="32"/>
          <w:szCs w:val="32"/>
        </w:rPr>
      </w:pPr>
      <w:r>
        <w:rPr>
          <w:rFonts w:ascii="Arial" w:hAnsi="Arial" w:cs="Arial"/>
          <w:bCs/>
          <w:caps/>
          <w:sz w:val="32"/>
          <w:szCs w:val="32"/>
        </w:rPr>
        <w:br w:type="page"/>
      </w:r>
    </w:p>
    <w:p w14:paraId="369DA11B" w14:textId="5C742C9D" w:rsidR="005952E2" w:rsidRPr="000000C4" w:rsidDel="00E75995" w:rsidRDefault="005952E2">
      <w:pPr>
        <w:spacing w:before="240" w:after="240"/>
        <w:jc w:val="center"/>
        <w:rPr>
          <w:del w:id="1201" w:author="Котлицкий Сергей Андреевич" w:date="2019-10-04T20:38:00Z"/>
          <w:rFonts w:ascii="Arial" w:hAnsi="Arial" w:cs="Arial"/>
          <w:bCs/>
          <w:caps/>
          <w:sz w:val="32"/>
          <w:szCs w:val="32"/>
        </w:rPr>
      </w:pPr>
      <w:del w:id="1202" w:author="Котлицкий Сергей Андреевич" w:date="2019-10-04T20:38:00Z">
        <w:r w:rsidDel="00E75995">
          <w:rPr>
            <w:rFonts w:ascii="Arial" w:hAnsi="Arial" w:cs="Arial"/>
            <w:bCs/>
            <w:caps/>
            <w:sz w:val="32"/>
            <w:szCs w:val="32"/>
          </w:rPr>
          <w:lastRenderedPageBreak/>
          <w:delText>Анализ рисков</w:delText>
        </w:r>
      </w:del>
    </w:p>
    <w:p w14:paraId="583A5755" w14:textId="113D422D" w:rsidR="005952E2" w:rsidDel="00E75995" w:rsidRDefault="005952E2">
      <w:pPr>
        <w:spacing w:before="240" w:after="240"/>
        <w:ind w:firstLine="709"/>
        <w:jc w:val="center"/>
        <w:rPr>
          <w:del w:id="1203" w:author="Котлицкий Сергей Андреевич" w:date="2019-10-04T20:38:00Z"/>
          <w:sz w:val="28"/>
          <w:szCs w:val="28"/>
        </w:rPr>
        <w:pPrChange w:id="1204" w:author="Котлицкий Сергей Андреевич" w:date="2019-10-04T20:38:00Z">
          <w:pPr>
            <w:spacing w:line="360" w:lineRule="auto"/>
            <w:ind w:firstLine="709"/>
            <w:jc w:val="both"/>
          </w:pPr>
        </w:pPrChange>
      </w:pPr>
      <w:del w:id="1205" w:author="Котлицкий Сергей Андреевич" w:date="2019-10-04T20:38:00Z">
        <w:r w:rsidDel="00E75995">
          <w:rPr>
            <w:sz w:val="28"/>
            <w:szCs w:val="28"/>
          </w:rPr>
          <w:delText>В ходе разработки могут возникнуть следующие риски:</w:delText>
        </w:r>
      </w:del>
    </w:p>
    <w:p w14:paraId="51353F81" w14:textId="32289882" w:rsidR="005952E2" w:rsidRPr="00581B02" w:rsidDel="00E75995" w:rsidRDefault="005952E2">
      <w:pPr>
        <w:pStyle w:val="ListParagraph"/>
        <w:numPr>
          <w:ilvl w:val="0"/>
          <w:numId w:val="16"/>
        </w:numPr>
        <w:spacing w:before="240" w:after="240"/>
        <w:ind w:left="0"/>
        <w:jc w:val="center"/>
        <w:rPr>
          <w:del w:id="1206" w:author="Котлицкий Сергей Андреевич" w:date="2019-10-04T20:38:00Z"/>
          <w:sz w:val="28"/>
          <w:szCs w:val="28"/>
        </w:rPr>
        <w:pPrChange w:id="1207" w:author="Котлицкий Сергей Андреевич" w:date="2019-10-04T20:38:00Z">
          <w:pPr>
            <w:pStyle w:val="ListParagraph"/>
            <w:numPr>
              <w:numId w:val="16"/>
            </w:numPr>
            <w:spacing w:line="360" w:lineRule="auto"/>
            <w:ind w:hanging="360"/>
            <w:jc w:val="both"/>
          </w:pPr>
        </w:pPrChange>
      </w:pPr>
      <w:del w:id="1208" w:author="Котлицкий Сергей Андреевич" w:date="2019-10-04T20:38:00Z">
        <w:r w:rsidDel="00E75995">
          <w:rPr>
            <w:sz w:val="28"/>
            <w:szCs w:val="28"/>
          </w:rPr>
          <w:delText>Увеличение требований к продукту со стороны заказчика. Добавление функциональных или внедрение правок в существующий проект</w:delText>
        </w:r>
        <w:r w:rsidRPr="00581B02" w:rsidDel="00E75995">
          <w:rPr>
            <w:sz w:val="28"/>
            <w:szCs w:val="28"/>
          </w:rPr>
          <w:delText xml:space="preserve">. </w:delText>
        </w:r>
      </w:del>
    </w:p>
    <w:p w14:paraId="02D219B9" w14:textId="588DAC90" w:rsidR="005952E2" w:rsidRPr="00042FEC" w:rsidDel="00E75995" w:rsidRDefault="005952E2">
      <w:pPr>
        <w:spacing w:before="240" w:after="240"/>
        <w:ind w:firstLine="360"/>
        <w:jc w:val="center"/>
        <w:rPr>
          <w:del w:id="1209" w:author="Котлицкий Сергей Андреевич" w:date="2019-10-04T20:38:00Z"/>
          <w:sz w:val="28"/>
          <w:szCs w:val="28"/>
        </w:rPr>
        <w:pPrChange w:id="1210" w:author="Котлицкий Сергей Андреевич" w:date="2019-10-04T20:38:00Z">
          <w:pPr>
            <w:spacing w:line="360" w:lineRule="auto"/>
            <w:ind w:firstLine="360"/>
            <w:jc w:val="both"/>
          </w:pPr>
        </w:pPrChange>
      </w:pPr>
      <w:del w:id="1211" w:author="Котлицкий Сергей Андреевич" w:date="2019-10-04T20:38:00Z">
        <w:r w:rsidDel="00E75995">
          <w:rPr>
            <w:sz w:val="28"/>
            <w:szCs w:val="28"/>
          </w:rPr>
          <w:tab/>
        </w:r>
        <w:r w:rsidRPr="009E7D42" w:rsidDel="00E75995">
          <w:rPr>
            <w:sz w:val="28"/>
            <w:szCs w:val="28"/>
          </w:rPr>
          <w:delText>Возникновение</w:delText>
        </w:r>
        <w:r w:rsidRPr="00042FEC" w:rsidDel="00E75995">
          <w:rPr>
            <w:sz w:val="28"/>
            <w:szCs w:val="28"/>
          </w:rPr>
          <w:delText xml:space="preserve"> </w:delText>
        </w:r>
        <w:r w:rsidRPr="009E7D42" w:rsidDel="00E75995">
          <w:rPr>
            <w:sz w:val="28"/>
            <w:szCs w:val="28"/>
          </w:rPr>
          <w:delText>этой</w:delText>
        </w:r>
        <w:r w:rsidRPr="00042FEC" w:rsidDel="00E75995">
          <w:rPr>
            <w:sz w:val="28"/>
            <w:szCs w:val="28"/>
          </w:rPr>
          <w:delText xml:space="preserve"> </w:delText>
        </w:r>
        <w:r w:rsidRPr="009E7D42" w:rsidDel="00E75995">
          <w:rPr>
            <w:sz w:val="28"/>
            <w:szCs w:val="28"/>
          </w:rPr>
          <w:delText>ситуации</w:delText>
        </w:r>
        <w:r w:rsidRPr="00042FEC" w:rsidDel="00E75995">
          <w:rPr>
            <w:sz w:val="28"/>
            <w:szCs w:val="28"/>
          </w:rPr>
          <w:delText xml:space="preserve"> </w:delText>
        </w:r>
        <w:r w:rsidRPr="009E7D42" w:rsidDel="00E75995">
          <w:rPr>
            <w:sz w:val="28"/>
            <w:szCs w:val="28"/>
          </w:rPr>
          <w:delText>может</w:delText>
        </w:r>
        <w:r w:rsidRPr="00042FEC" w:rsidDel="00E75995">
          <w:rPr>
            <w:sz w:val="28"/>
            <w:szCs w:val="28"/>
          </w:rPr>
          <w:delText xml:space="preserve"> </w:delText>
        </w:r>
        <w:r w:rsidRPr="009E7D42" w:rsidDel="00E75995">
          <w:rPr>
            <w:sz w:val="28"/>
            <w:szCs w:val="28"/>
          </w:rPr>
          <w:delText>привести</w:delText>
        </w:r>
        <w:r w:rsidRPr="00042FEC" w:rsidDel="00E75995">
          <w:rPr>
            <w:sz w:val="28"/>
            <w:szCs w:val="28"/>
          </w:rPr>
          <w:delText xml:space="preserve"> </w:delText>
        </w:r>
        <w:r w:rsidRPr="009E7D42" w:rsidDel="00E75995">
          <w:rPr>
            <w:sz w:val="28"/>
            <w:szCs w:val="28"/>
          </w:rPr>
          <w:delText>к</w:delText>
        </w:r>
        <w:r w:rsidRPr="00042FEC" w:rsidDel="00E75995">
          <w:rPr>
            <w:sz w:val="28"/>
            <w:szCs w:val="28"/>
          </w:rPr>
          <w:delText xml:space="preserve"> </w:delText>
        </w:r>
        <w:r w:rsidRPr="009E7D42" w:rsidDel="00E75995">
          <w:rPr>
            <w:sz w:val="28"/>
            <w:szCs w:val="28"/>
          </w:rPr>
          <w:delText>следующим</w:delText>
        </w:r>
        <w:r w:rsidRPr="00042FEC" w:rsidDel="00E75995">
          <w:rPr>
            <w:sz w:val="28"/>
            <w:szCs w:val="28"/>
          </w:rPr>
          <w:delText xml:space="preserve"> </w:delText>
        </w:r>
        <w:r w:rsidRPr="009E7D42" w:rsidDel="00E75995">
          <w:rPr>
            <w:sz w:val="28"/>
            <w:szCs w:val="28"/>
          </w:rPr>
          <w:delText>последствиям</w:delText>
        </w:r>
        <w:r w:rsidRPr="00042FEC" w:rsidDel="00E75995">
          <w:rPr>
            <w:sz w:val="28"/>
            <w:szCs w:val="28"/>
          </w:rPr>
          <w:delText>:</w:delText>
        </w:r>
        <w:r w:rsidDel="00E75995">
          <w:rPr>
            <w:sz w:val="28"/>
            <w:szCs w:val="28"/>
          </w:rPr>
          <w:delText xml:space="preserve"> увеличение сроков, необходимых для реализации поставленных задач, вследствие чего увеличивается стоимость выполнения, также внесение дополнительных функциональных требований может потребовать полного перепроектирования продукта.</w:delText>
        </w:r>
        <w:r w:rsidRPr="00042FEC" w:rsidDel="00E75995">
          <w:rPr>
            <w:sz w:val="28"/>
            <w:szCs w:val="28"/>
          </w:rPr>
          <w:delText xml:space="preserve"> </w:delText>
        </w:r>
      </w:del>
    </w:p>
    <w:p w14:paraId="51318A39" w14:textId="43781A4E" w:rsidR="005952E2" w:rsidRPr="009E7D42" w:rsidDel="00E75995" w:rsidRDefault="005952E2">
      <w:pPr>
        <w:spacing w:before="240" w:after="240"/>
        <w:ind w:firstLine="708"/>
        <w:jc w:val="center"/>
        <w:rPr>
          <w:del w:id="1212" w:author="Котлицкий Сергей Андреевич" w:date="2019-10-04T20:38:00Z"/>
          <w:sz w:val="28"/>
          <w:szCs w:val="28"/>
        </w:rPr>
        <w:pPrChange w:id="1213" w:author="Котлицкий Сергей Андреевич" w:date="2019-10-04T20:38:00Z">
          <w:pPr>
            <w:spacing w:line="360" w:lineRule="auto"/>
            <w:ind w:firstLine="708"/>
            <w:jc w:val="both"/>
          </w:pPr>
        </w:pPrChange>
      </w:pPr>
      <w:del w:id="1214" w:author="Котлицкий Сергей Андреевич" w:date="2019-10-04T20:38:00Z">
        <w:r w:rsidRPr="009E7D42" w:rsidDel="00E75995">
          <w:rPr>
            <w:sz w:val="28"/>
            <w:szCs w:val="28"/>
          </w:rPr>
          <w:delText>Чтобы избежать возникновения этой ситуации, необходимо заключить договор с заказчиком, в котором фиксируется ТЗ.</w:delText>
        </w:r>
      </w:del>
    </w:p>
    <w:p w14:paraId="74909981" w14:textId="764BD4EE" w:rsidR="005952E2" w:rsidRPr="009E7D42" w:rsidDel="00E75995" w:rsidRDefault="005952E2">
      <w:pPr>
        <w:spacing w:before="240" w:after="240"/>
        <w:ind w:firstLine="708"/>
        <w:jc w:val="center"/>
        <w:rPr>
          <w:del w:id="1215" w:author="Котлицкий Сергей Андреевич" w:date="2019-10-04T20:38:00Z"/>
          <w:sz w:val="28"/>
          <w:szCs w:val="28"/>
        </w:rPr>
        <w:pPrChange w:id="1216" w:author="Котлицкий Сергей Андреевич" w:date="2019-10-04T20:38:00Z">
          <w:pPr>
            <w:spacing w:line="360" w:lineRule="auto"/>
            <w:ind w:firstLine="708"/>
            <w:jc w:val="both"/>
          </w:pPr>
        </w:pPrChange>
      </w:pPr>
      <w:del w:id="1217" w:author="Котлицкий Сергей Андреевич" w:date="2019-10-04T20:38:00Z">
        <w:r w:rsidRPr="009E7D42" w:rsidDel="00E75995">
          <w:rPr>
            <w:sz w:val="28"/>
            <w:szCs w:val="28"/>
          </w:rPr>
          <w:delText>В случае возникновения этой ситуации, необходимо уведомит</w:delText>
        </w:r>
        <w:r w:rsidDel="00E75995">
          <w:rPr>
            <w:sz w:val="28"/>
            <w:szCs w:val="28"/>
          </w:rPr>
          <w:delText>ь</w:delText>
        </w:r>
        <w:r w:rsidRPr="009E7D42" w:rsidDel="00E75995">
          <w:rPr>
            <w:sz w:val="28"/>
            <w:szCs w:val="28"/>
          </w:rPr>
          <w:delText xml:space="preserve"> заказчика о том, что вся ответственность за срыв сроков и увеличение стоимости проекта лежит на нем. </w:delText>
        </w:r>
      </w:del>
    </w:p>
    <w:p w14:paraId="6A5DD0D0" w14:textId="7F60418B" w:rsidR="005952E2" w:rsidRPr="004E2388" w:rsidDel="00E75995" w:rsidRDefault="005952E2">
      <w:pPr>
        <w:pStyle w:val="ListParagraph"/>
        <w:numPr>
          <w:ilvl w:val="0"/>
          <w:numId w:val="16"/>
        </w:numPr>
        <w:spacing w:before="240" w:after="240"/>
        <w:ind w:left="0"/>
        <w:jc w:val="center"/>
        <w:rPr>
          <w:del w:id="1218" w:author="Котлицкий Сергей Андреевич" w:date="2019-10-04T20:38:00Z"/>
          <w:sz w:val="28"/>
          <w:szCs w:val="28"/>
        </w:rPr>
        <w:pPrChange w:id="1219" w:author="Котлицкий Сергей Андреевич" w:date="2019-10-04T20:38:00Z">
          <w:pPr>
            <w:pStyle w:val="ListParagraph"/>
            <w:numPr>
              <w:numId w:val="16"/>
            </w:numPr>
            <w:spacing w:line="360" w:lineRule="auto"/>
            <w:ind w:hanging="360"/>
            <w:jc w:val="both"/>
          </w:pPr>
        </w:pPrChange>
      </w:pPr>
      <w:del w:id="1220" w:author="Котлицкий Сергей Андреевич" w:date="2019-10-04T20:38:00Z">
        <w:r w:rsidDel="00E75995">
          <w:rPr>
            <w:sz w:val="28"/>
            <w:szCs w:val="28"/>
          </w:rPr>
          <w:delText>Увольнение</w:delText>
        </w:r>
        <w:r w:rsidRPr="004E2388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опытного</w:delText>
        </w:r>
        <w:r w:rsidRPr="004E2388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сотрудника</w:delText>
        </w:r>
        <w:r w:rsidRPr="004E2388" w:rsidDel="00E75995">
          <w:rPr>
            <w:sz w:val="28"/>
            <w:szCs w:val="28"/>
          </w:rPr>
          <w:delText xml:space="preserve">, </w:delText>
        </w:r>
        <w:r w:rsidDel="00E75995">
          <w:rPr>
            <w:sz w:val="28"/>
            <w:szCs w:val="28"/>
          </w:rPr>
          <w:delText>который</w:delText>
        </w:r>
        <w:r w:rsidRPr="004E2388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участвовал в разработке проекте.</w:delText>
        </w:r>
        <w:r w:rsidRPr="004E2388" w:rsidDel="00E75995">
          <w:rPr>
            <w:sz w:val="28"/>
            <w:szCs w:val="28"/>
          </w:rPr>
          <w:delText xml:space="preserve"> </w:delText>
        </w:r>
      </w:del>
    </w:p>
    <w:p w14:paraId="2C20AB95" w14:textId="5B6C9B6E" w:rsidR="005952E2" w:rsidRPr="00302850" w:rsidDel="00E75995" w:rsidRDefault="005952E2">
      <w:pPr>
        <w:pStyle w:val="ListParagraph"/>
        <w:spacing w:before="240" w:after="240"/>
        <w:ind w:left="0" w:firstLine="709"/>
        <w:jc w:val="center"/>
        <w:rPr>
          <w:del w:id="1221" w:author="Котлицкий Сергей Андреевич" w:date="2019-10-04T20:38:00Z"/>
          <w:sz w:val="28"/>
          <w:szCs w:val="28"/>
        </w:rPr>
        <w:pPrChange w:id="1222" w:author="Котлицкий Сергей Андреевич" w:date="2019-10-04T20:38:00Z">
          <w:pPr>
            <w:pStyle w:val="ListParagraph"/>
            <w:spacing w:line="360" w:lineRule="auto"/>
            <w:ind w:left="567" w:firstLine="709"/>
            <w:jc w:val="both"/>
          </w:pPr>
        </w:pPrChange>
      </w:pPr>
      <w:del w:id="1223" w:author="Котлицкий Сергей Андреевич" w:date="2019-10-04T20:38:00Z">
        <w:r w:rsidDel="00E75995">
          <w:rPr>
            <w:sz w:val="28"/>
            <w:szCs w:val="28"/>
          </w:rPr>
          <w:delText>Возникновение</w:delText>
        </w:r>
        <w:r w:rsidRPr="00302850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этой</w:delText>
        </w:r>
        <w:r w:rsidRPr="00302850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ситуации</w:delText>
        </w:r>
        <w:r w:rsidRPr="00302850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может</w:delText>
        </w:r>
        <w:r w:rsidRPr="00302850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привести</w:delText>
        </w:r>
        <w:r w:rsidRPr="00302850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к</w:delText>
        </w:r>
        <w:r w:rsidRPr="00302850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следующим</w:delText>
        </w:r>
        <w:r w:rsidRPr="00302850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последствиям</w:delText>
        </w:r>
        <w:r w:rsidRPr="00302850" w:rsidDel="00E75995">
          <w:rPr>
            <w:sz w:val="28"/>
            <w:szCs w:val="28"/>
          </w:rPr>
          <w:delText xml:space="preserve">: </w:delText>
        </w:r>
        <w:r w:rsidDel="00E75995">
          <w:rPr>
            <w:sz w:val="28"/>
            <w:szCs w:val="28"/>
          </w:rPr>
          <w:delText>невозможность разработки проекта, срыв сроков выполнения задач, вследствие чего финансовые убытки.</w:delText>
        </w:r>
        <w:r w:rsidRPr="00302850" w:rsidDel="00E75995">
          <w:rPr>
            <w:sz w:val="28"/>
            <w:szCs w:val="28"/>
          </w:rPr>
          <w:delText xml:space="preserve"> </w:delText>
        </w:r>
      </w:del>
    </w:p>
    <w:p w14:paraId="7C633BCE" w14:textId="7C0952FA" w:rsidR="005952E2" w:rsidRPr="008B253A" w:rsidDel="00E75995" w:rsidRDefault="005952E2">
      <w:pPr>
        <w:pStyle w:val="ListParagraph"/>
        <w:spacing w:before="240" w:after="240"/>
        <w:ind w:left="0" w:firstLine="709"/>
        <w:jc w:val="center"/>
        <w:rPr>
          <w:del w:id="1224" w:author="Котлицкий Сергей Андреевич" w:date="2019-10-04T20:38:00Z"/>
          <w:sz w:val="28"/>
          <w:szCs w:val="28"/>
        </w:rPr>
        <w:pPrChange w:id="1225" w:author="Котлицкий Сергей Андреевич" w:date="2019-10-04T20:38:00Z">
          <w:pPr>
            <w:pStyle w:val="ListParagraph"/>
            <w:spacing w:line="360" w:lineRule="auto"/>
            <w:ind w:left="567" w:firstLine="709"/>
            <w:jc w:val="both"/>
          </w:pPr>
        </w:pPrChange>
      </w:pPr>
      <w:del w:id="1226" w:author="Котлицкий Сергей Андреевич" w:date="2019-10-04T20:38:00Z">
        <w:r w:rsidDel="00E75995">
          <w:rPr>
            <w:sz w:val="28"/>
            <w:szCs w:val="28"/>
          </w:rPr>
          <w:delText>Чтобы</w:delText>
        </w:r>
        <w:r w:rsidRPr="008B253A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избежать</w:delText>
        </w:r>
        <w:r w:rsidRPr="008B253A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возникновения</w:delText>
        </w:r>
        <w:r w:rsidRPr="008B253A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этой</w:delText>
        </w:r>
        <w:r w:rsidRPr="008B253A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ситуации</w:delText>
        </w:r>
        <w:r w:rsidRPr="008B253A" w:rsidDel="00E75995">
          <w:rPr>
            <w:sz w:val="28"/>
            <w:szCs w:val="28"/>
          </w:rPr>
          <w:delText xml:space="preserve">, </w:delText>
        </w:r>
        <w:r w:rsidDel="00E75995">
          <w:rPr>
            <w:sz w:val="28"/>
            <w:szCs w:val="28"/>
          </w:rPr>
          <w:delText>необходимо</w:delText>
        </w:r>
        <w:r w:rsidRPr="008B253A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п</w:delText>
        </w:r>
        <w:r w:rsidRPr="747923D2" w:rsidDel="00E75995">
          <w:rPr>
            <w:sz w:val="28"/>
            <w:szCs w:val="28"/>
          </w:rPr>
          <w:delText>одписать контракт с сотрудниками о проектной работе</w:delText>
        </w:r>
        <w:r w:rsidDel="00E75995">
          <w:rPr>
            <w:sz w:val="28"/>
            <w:szCs w:val="28"/>
          </w:rPr>
          <w:delText>.</w:delText>
        </w:r>
      </w:del>
    </w:p>
    <w:p w14:paraId="05FA5563" w14:textId="678D631A" w:rsidR="005952E2" w:rsidDel="00E75995" w:rsidRDefault="005952E2">
      <w:pPr>
        <w:pStyle w:val="ListParagraph"/>
        <w:spacing w:before="240" w:after="240"/>
        <w:ind w:left="0" w:firstLine="709"/>
        <w:jc w:val="center"/>
        <w:rPr>
          <w:del w:id="1227" w:author="Котлицкий Сергей Андреевич" w:date="2019-10-04T20:38:00Z"/>
          <w:sz w:val="28"/>
          <w:szCs w:val="28"/>
        </w:rPr>
        <w:pPrChange w:id="1228" w:author="Котлицкий Сергей Андреевич" w:date="2019-10-04T20:38:00Z">
          <w:pPr>
            <w:pStyle w:val="ListParagraph"/>
            <w:spacing w:line="360" w:lineRule="auto"/>
            <w:ind w:left="567" w:firstLine="709"/>
            <w:jc w:val="both"/>
          </w:pPr>
        </w:pPrChange>
      </w:pPr>
      <w:del w:id="1229" w:author="Котлицкий Сергей Андреевич" w:date="2019-10-04T20:38:00Z">
        <w:r w:rsidDel="00E75995">
          <w:rPr>
            <w:sz w:val="28"/>
            <w:szCs w:val="28"/>
          </w:rPr>
          <w:delText>В</w:delText>
        </w:r>
        <w:r w:rsidRPr="00077552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случае</w:delText>
        </w:r>
        <w:r w:rsidRPr="00077552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возникновения</w:delText>
        </w:r>
        <w:r w:rsidRPr="00077552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этой</w:delText>
        </w:r>
        <w:r w:rsidRPr="00077552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ситуации</w:delText>
        </w:r>
        <w:r w:rsidRPr="00077552" w:rsidDel="00E75995">
          <w:rPr>
            <w:sz w:val="28"/>
            <w:szCs w:val="28"/>
          </w:rPr>
          <w:delText xml:space="preserve">, </w:delText>
        </w:r>
        <w:r w:rsidDel="00E75995">
          <w:rPr>
            <w:sz w:val="28"/>
            <w:szCs w:val="28"/>
          </w:rPr>
          <w:delText>необходимо</w:delText>
        </w:r>
        <w:r w:rsidRPr="00077552" w:rsidDel="00E75995">
          <w:rPr>
            <w:sz w:val="28"/>
            <w:szCs w:val="28"/>
          </w:rPr>
          <w:delText xml:space="preserve"> </w:delText>
        </w:r>
        <w:r w:rsidRPr="747923D2" w:rsidDel="00E75995">
          <w:rPr>
            <w:sz w:val="28"/>
            <w:szCs w:val="28"/>
          </w:rPr>
          <w:delText>перераспределить обязанности между оставшимися</w:delText>
        </w:r>
        <w:r w:rsidDel="00E75995">
          <w:rPr>
            <w:sz w:val="28"/>
            <w:szCs w:val="28"/>
          </w:rPr>
          <w:delText xml:space="preserve"> сотрудниками</w:delText>
        </w:r>
        <w:r w:rsidRPr="747923D2" w:rsidDel="00E75995">
          <w:rPr>
            <w:sz w:val="28"/>
            <w:szCs w:val="28"/>
          </w:rPr>
          <w:delText>,</w:delText>
        </w:r>
        <w:r w:rsidDel="00E75995">
          <w:rPr>
            <w:sz w:val="28"/>
            <w:szCs w:val="28"/>
          </w:rPr>
          <w:delText xml:space="preserve"> параллельно искать сотрудника на данную должность,</w:delText>
        </w:r>
        <w:r w:rsidRPr="747923D2" w:rsidDel="00E75995">
          <w:rPr>
            <w:sz w:val="28"/>
            <w:szCs w:val="28"/>
          </w:rPr>
          <w:delText xml:space="preserve"> за счет чего уменьшится влияние на сроки и на стоимость проекта</w:delText>
        </w:r>
        <w:r w:rsidDel="00E75995">
          <w:rPr>
            <w:sz w:val="28"/>
            <w:szCs w:val="28"/>
          </w:rPr>
          <w:delText>.</w:delText>
        </w:r>
      </w:del>
    </w:p>
    <w:p w14:paraId="6FAA5AB4" w14:textId="296F42FF" w:rsidR="005952E2" w:rsidRPr="003F657C" w:rsidDel="00E75995" w:rsidRDefault="005952E2">
      <w:pPr>
        <w:pStyle w:val="ListParagraph"/>
        <w:numPr>
          <w:ilvl w:val="0"/>
          <w:numId w:val="16"/>
        </w:numPr>
        <w:spacing w:before="240" w:after="240"/>
        <w:ind w:left="0"/>
        <w:jc w:val="center"/>
        <w:rPr>
          <w:del w:id="1230" w:author="Котлицкий Сергей Андреевич" w:date="2019-10-04T20:38:00Z"/>
          <w:sz w:val="28"/>
          <w:szCs w:val="28"/>
          <w:lang w:val="en-US"/>
        </w:rPr>
        <w:pPrChange w:id="1231" w:author="Котлицкий Сергей Андреевич" w:date="2019-10-04T20:38:00Z">
          <w:pPr>
            <w:pStyle w:val="ListParagraph"/>
            <w:numPr>
              <w:numId w:val="16"/>
            </w:numPr>
            <w:spacing w:line="360" w:lineRule="auto"/>
            <w:ind w:hanging="360"/>
            <w:jc w:val="both"/>
          </w:pPr>
        </w:pPrChange>
      </w:pPr>
      <w:del w:id="1232" w:author="Котлицкий Сергей Андреевич" w:date="2019-10-04T20:38:00Z">
        <w:r w:rsidRPr="007B0A7A" w:rsidDel="00E75995">
          <w:rPr>
            <w:sz w:val="28"/>
            <w:szCs w:val="28"/>
          </w:rPr>
          <w:delText>Несоблюдение</w:delText>
        </w:r>
        <w:r w:rsidRPr="00FB4D49" w:rsidDel="00E75995">
          <w:rPr>
            <w:sz w:val="28"/>
            <w:szCs w:val="28"/>
            <w:lang w:val="en-US"/>
          </w:rPr>
          <w:delText xml:space="preserve"> </w:delText>
        </w:r>
        <w:r w:rsidRPr="007B0A7A" w:rsidDel="00E75995">
          <w:rPr>
            <w:sz w:val="28"/>
            <w:szCs w:val="28"/>
          </w:rPr>
          <w:delText>сроков</w:delText>
        </w:r>
        <w:r w:rsidRPr="00FB4D49" w:rsidDel="00E75995">
          <w:rPr>
            <w:sz w:val="28"/>
            <w:szCs w:val="28"/>
            <w:lang w:val="en-US"/>
          </w:rPr>
          <w:delText xml:space="preserve"> </w:delText>
        </w:r>
        <w:r w:rsidRPr="007B0A7A" w:rsidDel="00E75995">
          <w:rPr>
            <w:sz w:val="28"/>
            <w:szCs w:val="28"/>
          </w:rPr>
          <w:delText>реализации</w:delText>
        </w:r>
        <w:r w:rsidRPr="00FB4D49" w:rsidDel="00E75995">
          <w:rPr>
            <w:sz w:val="28"/>
            <w:szCs w:val="28"/>
            <w:lang w:val="en-US"/>
          </w:rPr>
          <w:delText xml:space="preserve"> </w:delText>
        </w:r>
        <w:r w:rsidRPr="007B0A7A" w:rsidDel="00E75995">
          <w:rPr>
            <w:sz w:val="28"/>
            <w:szCs w:val="28"/>
          </w:rPr>
          <w:delText>проекта</w:delText>
        </w:r>
        <w:r w:rsidRPr="00FB4D49" w:rsidDel="00E75995">
          <w:rPr>
            <w:sz w:val="28"/>
            <w:szCs w:val="28"/>
            <w:lang w:val="en-US"/>
          </w:rPr>
          <w:delText xml:space="preserve"> </w:delText>
        </w:r>
        <w:r w:rsidDel="00E75995">
          <w:rPr>
            <w:sz w:val="28"/>
            <w:szCs w:val="28"/>
          </w:rPr>
          <w:delText>.</w:delText>
        </w:r>
        <w:r w:rsidRPr="003F657C" w:rsidDel="00E75995">
          <w:rPr>
            <w:sz w:val="28"/>
            <w:szCs w:val="28"/>
            <w:lang w:val="en-US"/>
          </w:rPr>
          <w:delText xml:space="preserve"> </w:delText>
        </w:r>
      </w:del>
    </w:p>
    <w:p w14:paraId="75669DE1" w14:textId="7F6C6ED9" w:rsidR="005952E2" w:rsidRPr="00E65309" w:rsidDel="00E75995" w:rsidRDefault="005952E2">
      <w:pPr>
        <w:pStyle w:val="ListParagraph"/>
        <w:spacing w:before="240" w:after="240"/>
        <w:ind w:left="0" w:firstLine="709"/>
        <w:jc w:val="center"/>
        <w:rPr>
          <w:del w:id="1233" w:author="Котлицкий Сергей Андреевич" w:date="2019-10-04T20:38:00Z"/>
          <w:sz w:val="28"/>
          <w:szCs w:val="28"/>
        </w:rPr>
        <w:pPrChange w:id="1234" w:author="Котлицкий Сергей Андреевич" w:date="2019-10-04T20:38:00Z">
          <w:pPr>
            <w:pStyle w:val="ListParagraph"/>
            <w:spacing w:line="360" w:lineRule="auto"/>
            <w:ind w:left="567" w:firstLine="709"/>
            <w:jc w:val="both"/>
          </w:pPr>
        </w:pPrChange>
      </w:pPr>
      <w:del w:id="1235" w:author="Котлицкий Сергей Андреевич" w:date="2019-10-04T20:38:00Z">
        <w:r w:rsidDel="00E75995">
          <w:rPr>
            <w:sz w:val="28"/>
            <w:szCs w:val="28"/>
          </w:rPr>
          <w:delText>Возникновение</w:delText>
        </w:r>
        <w:r w:rsidRPr="00D34808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этой</w:delText>
        </w:r>
        <w:r w:rsidRPr="00D34808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ситуации</w:delText>
        </w:r>
        <w:r w:rsidRPr="00D34808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может</w:delText>
        </w:r>
        <w:r w:rsidRPr="00D34808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привести</w:delText>
        </w:r>
        <w:r w:rsidRPr="00D34808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к</w:delText>
        </w:r>
        <w:r w:rsidRPr="00D34808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следующим</w:delText>
        </w:r>
        <w:r w:rsidRPr="00D34808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последствиям</w:delText>
        </w:r>
        <w:r w:rsidRPr="00D34808" w:rsidDel="00E75995">
          <w:rPr>
            <w:sz w:val="28"/>
            <w:szCs w:val="28"/>
          </w:rPr>
          <w:delText xml:space="preserve">: </w:delText>
        </w:r>
        <w:r w:rsidDel="00E75995">
          <w:rPr>
            <w:sz w:val="28"/>
            <w:szCs w:val="28"/>
          </w:rPr>
          <w:delText>потеря</w:delText>
        </w:r>
        <w:r w:rsidRPr="00D34808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финансов</w:delText>
        </w:r>
        <w:r w:rsidRPr="00D34808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из</w:delText>
        </w:r>
        <w:r w:rsidRPr="00D34808" w:rsidDel="00E75995">
          <w:rPr>
            <w:sz w:val="28"/>
            <w:szCs w:val="28"/>
          </w:rPr>
          <w:delText>-</w:delText>
        </w:r>
        <w:r w:rsidDel="00E75995">
          <w:rPr>
            <w:sz w:val="28"/>
            <w:szCs w:val="28"/>
          </w:rPr>
          <w:delText>за</w:delText>
        </w:r>
        <w:r w:rsidRPr="00D34808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санкций</w:delText>
        </w:r>
        <w:r w:rsidRPr="00D34808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ввиду</w:delText>
        </w:r>
        <w:r w:rsidRPr="00D34808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срывов</w:delText>
        </w:r>
        <w:r w:rsidRPr="00D34808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сроков</w:delText>
        </w:r>
        <w:r w:rsidRPr="00D34808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реализации</w:delText>
        </w:r>
        <w:r w:rsidRPr="00D34808" w:rsidDel="00E75995">
          <w:rPr>
            <w:sz w:val="28"/>
            <w:szCs w:val="28"/>
          </w:rPr>
          <w:delText xml:space="preserve">, </w:delText>
        </w:r>
        <w:r w:rsidDel="00E75995">
          <w:rPr>
            <w:sz w:val="28"/>
            <w:szCs w:val="28"/>
          </w:rPr>
          <w:delText>потеря</w:delText>
        </w:r>
        <w:r w:rsidRPr="00D34808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репутации</w:delText>
        </w:r>
        <w:r w:rsidRPr="00D34808" w:rsidDel="00E75995">
          <w:rPr>
            <w:sz w:val="28"/>
            <w:szCs w:val="28"/>
          </w:rPr>
          <w:delText xml:space="preserve">, </w:delText>
        </w:r>
        <w:r w:rsidDel="00E75995">
          <w:rPr>
            <w:sz w:val="28"/>
            <w:szCs w:val="28"/>
          </w:rPr>
          <w:delText>увеличение</w:delText>
        </w:r>
        <w:r w:rsidRPr="00D34808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нагрузки</w:delText>
        </w:r>
        <w:r w:rsidRPr="00D34808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на</w:delText>
        </w:r>
        <w:r w:rsidRPr="00D34808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команду.</w:delText>
        </w:r>
        <w:r w:rsidRPr="00D34808" w:rsidDel="00E75995">
          <w:rPr>
            <w:sz w:val="28"/>
            <w:szCs w:val="28"/>
          </w:rPr>
          <w:delText xml:space="preserve"> </w:delText>
        </w:r>
        <w:r w:rsidRPr="00E65309" w:rsidDel="00E75995">
          <w:rPr>
            <w:sz w:val="28"/>
            <w:szCs w:val="28"/>
          </w:rPr>
          <w:delText xml:space="preserve"> </w:delText>
        </w:r>
      </w:del>
    </w:p>
    <w:p w14:paraId="7CC3AF8E" w14:textId="68F29575" w:rsidR="005952E2" w:rsidRPr="00E65309" w:rsidDel="00E75995" w:rsidRDefault="005952E2">
      <w:pPr>
        <w:pStyle w:val="ListParagraph"/>
        <w:spacing w:before="240" w:after="240"/>
        <w:ind w:left="0" w:firstLine="709"/>
        <w:jc w:val="center"/>
        <w:rPr>
          <w:del w:id="1236" w:author="Котлицкий Сергей Андреевич" w:date="2019-10-04T20:38:00Z"/>
          <w:sz w:val="28"/>
          <w:szCs w:val="28"/>
        </w:rPr>
        <w:pPrChange w:id="1237" w:author="Котлицкий Сергей Андреевич" w:date="2019-10-04T20:38:00Z">
          <w:pPr>
            <w:pStyle w:val="ListParagraph"/>
            <w:spacing w:line="360" w:lineRule="auto"/>
            <w:ind w:left="567" w:firstLine="709"/>
            <w:jc w:val="both"/>
          </w:pPr>
        </w:pPrChange>
      </w:pPr>
      <w:del w:id="1238" w:author="Котлицкий Сергей Андреевич" w:date="2019-10-04T20:38:00Z">
        <w:r w:rsidDel="00E75995">
          <w:rPr>
            <w:sz w:val="28"/>
            <w:szCs w:val="28"/>
          </w:rPr>
          <w:delText>Чтобы</w:delText>
        </w:r>
        <w:r w:rsidRPr="00E65309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избежать</w:delText>
        </w:r>
        <w:r w:rsidRPr="00E65309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возникновения</w:delText>
        </w:r>
        <w:r w:rsidRPr="00E65309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этой</w:delText>
        </w:r>
        <w:r w:rsidRPr="00E65309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ситуации</w:delText>
        </w:r>
        <w:r w:rsidRPr="00E65309" w:rsidDel="00E75995">
          <w:rPr>
            <w:sz w:val="28"/>
            <w:szCs w:val="28"/>
          </w:rPr>
          <w:delText xml:space="preserve">, </w:delText>
        </w:r>
        <w:r w:rsidDel="00E75995">
          <w:rPr>
            <w:sz w:val="28"/>
            <w:szCs w:val="28"/>
          </w:rPr>
          <w:delText>необходимо обсудить техническое задание с командой,</w:delText>
        </w:r>
        <w:r w:rsidRPr="00E65309" w:rsidDel="00E75995">
          <w:delText xml:space="preserve"> </w:delText>
        </w:r>
        <w:r w:rsidRPr="00E65309" w:rsidDel="00E75995">
          <w:rPr>
            <w:sz w:val="28"/>
            <w:szCs w:val="28"/>
          </w:rPr>
          <w:delText>составить план разработки и тестирования</w:delText>
        </w:r>
        <w:r w:rsidDel="00E75995">
          <w:rPr>
            <w:sz w:val="28"/>
            <w:szCs w:val="28"/>
          </w:rPr>
          <w:delText xml:space="preserve">, </w:delText>
        </w:r>
        <w:r w:rsidRPr="00E65309" w:rsidDel="00E75995">
          <w:rPr>
            <w:sz w:val="28"/>
            <w:szCs w:val="28"/>
          </w:rPr>
          <w:delText>определить критерии сдачи - приемки проекта</w:delText>
        </w:r>
        <w:r w:rsidDel="00E75995">
          <w:rPr>
            <w:sz w:val="28"/>
            <w:szCs w:val="28"/>
          </w:rPr>
          <w:delText>, а также</w:delText>
        </w:r>
        <w:r w:rsidRPr="00E65309" w:rsidDel="00E75995">
          <w:rPr>
            <w:sz w:val="28"/>
            <w:szCs w:val="28"/>
          </w:rPr>
          <w:delText xml:space="preserve"> заложить планируемые выходные и праздничные дни, отпуска сотрудников и получить предполагаемую дату сдачи проекта.</w:delText>
        </w:r>
      </w:del>
    </w:p>
    <w:p w14:paraId="7A32CD4C" w14:textId="0FC0BB83" w:rsidR="005952E2" w:rsidRPr="00AE1C5A" w:rsidDel="00E75995" w:rsidRDefault="005952E2">
      <w:pPr>
        <w:pStyle w:val="ListParagraph"/>
        <w:spacing w:before="240" w:after="240"/>
        <w:ind w:left="0" w:firstLine="709"/>
        <w:jc w:val="center"/>
        <w:rPr>
          <w:del w:id="1239" w:author="Котлицкий Сергей Андреевич" w:date="2019-10-04T20:38:00Z"/>
          <w:sz w:val="28"/>
          <w:szCs w:val="28"/>
        </w:rPr>
        <w:pPrChange w:id="1240" w:author="Котлицкий Сергей Андреевич" w:date="2019-10-04T20:38:00Z">
          <w:pPr>
            <w:pStyle w:val="ListParagraph"/>
            <w:spacing w:line="360" w:lineRule="auto"/>
            <w:ind w:left="567" w:firstLine="709"/>
            <w:jc w:val="both"/>
          </w:pPr>
        </w:pPrChange>
      </w:pPr>
      <w:del w:id="1241" w:author="Котлицкий Сергей Андреевич" w:date="2019-10-04T20:38:00Z">
        <w:r w:rsidDel="00E75995">
          <w:rPr>
            <w:sz w:val="28"/>
            <w:szCs w:val="28"/>
          </w:rPr>
          <w:delText>В</w:delText>
        </w:r>
        <w:r w:rsidRPr="00AE1C5A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случае</w:delText>
        </w:r>
        <w:r w:rsidRPr="00AE1C5A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возникновения</w:delText>
        </w:r>
        <w:r w:rsidRPr="00AE1C5A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этой</w:delText>
        </w:r>
        <w:r w:rsidRPr="00AE1C5A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ситуации</w:delText>
        </w:r>
        <w:r w:rsidRPr="00AE1C5A" w:rsidDel="00E75995">
          <w:rPr>
            <w:sz w:val="28"/>
            <w:szCs w:val="28"/>
          </w:rPr>
          <w:delText xml:space="preserve">, </w:delText>
        </w:r>
        <w:r w:rsidDel="00E75995">
          <w:rPr>
            <w:sz w:val="28"/>
            <w:szCs w:val="28"/>
          </w:rPr>
          <w:delText>необходимо</w:delText>
        </w:r>
        <w:r w:rsidRPr="00AE1C5A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увеличить темпы разработки продукта, перераспределить нагрузку в случае наличия менее нагруженных сотрудников.</w:delText>
        </w:r>
        <w:r w:rsidRPr="00AE1C5A" w:rsidDel="00E75995">
          <w:rPr>
            <w:sz w:val="28"/>
            <w:szCs w:val="28"/>
          </w:rPr>
          <w:delText xml:space="preserve"> </w:delText>
        </w:r>
      </w:del>
    </w:p>
    <w:p w14:paraId="09FAE069" w14:textId="6FFA322E" w:rsidR="005952E2" w:rsidRPr="00437B07" w:rsidDel="00E75995" w:rsidRDefault="005952E2">
      <w:pPr>
        <w:pStyle w:val="ListParagraph"/>
        <w:numPr>
          <w:ilvl w:val="0"/>
          <w:numId w:val="16"/>
        </w:numPr>
        <w:spacing w:before="240" w:after="240"/>
        <w:ind w:left="0"/>
        <w:jc w:val="center"/>
        <w:rPr>
          <w:del w:id="1242" w:author="Котлицкий Сергей Андреевич" w:date="2019-10-04T20:38:00Z"/>
          <w:sz w:val="28"/>
          <w:szCs w:val="28"/>
        </w:rPr>
        <w:pPrChange w:id="1243" w:author="Котлицкий Сергей Андреевич" w:date="2019-10-04T20:38:00Z">
          <w:pPr>
            <w:pStyle w:val="ListParagraph"/>
            <w:numPr>
              <w:numId w:val="16"/>
            </w:numPr>
            <w:spacing w:line="360" w:lineRule="auto"/>
            <w:ind w:hanging="360"/>
            <w:jc w:val="both"/>
          </w:pPr>
        </w:pPrChange>
      </w:pPr>
      <w:del w:id="1244" w:author="Котлицкий Сергей Андреевич" w:date="2019-10-04T20:38:00Z">
        <w:r w:rsidRPr="00B82F50" w:rsidDel="00E75995">
          <w:delText xml:space="preserve"> </w:delText>
        </w:r>
        <w:r w:rsidRPr="00B82F50" w:rsidDel="00E75995">
          <w:rPr>
            <w:sz w:val="28"/>
            <w:szCs w:val="28"/>
          </w:rPr>
          <w:delText xml:space="preserve">Низкая производительность команды </w:delText>
        </w:r>
        <w:r w:rsidDel="00E75995">
          <w:rPr>
            <w:sz w:val="28"/>
            <w:szCs w:val="28"/>
          </w:rPr>
          <w:delText>в следствие каких-либо внешних факторов</w:delText>
        </w:r>
      </w:del>
    </w:p>
    <w:p w14:paraId="787FE319" w14:textId="27A6305B" w:rsidR="005952E2" w:rsidRPr="00CD02AF" w:rsidDel="00E75995" w:rsidRDefault="005952E2">
      <w:pPr>
        <w:spacing w:before="240" w:after="240"/>
        <w:ind w:firstLine="568"/>
        <w:jc w:val="center"/>
        <w:rPr>
          <w:del w:id="1245" w:author="Котлицкий Сергей Андреевич" w:date="2019-10-04T20:38:00Z"/>
          <w:sz w:val="28"/>
          <w:szCs w:val="28"/>
        </w:rPr>
        <w:pPrChange w:id="1246" w:author="Котлицкий Сергей Андреевич" w:date="2019-10-04T20:38:00Z">
          <w:pPr>
            <w:spacing w:line="360" w:lineRule="auto"/>
            <w:ind w:left="708" w:firstLine="568"/>
            <w:jc w:val="both"/>
          </w:pPr>
        </w:pPrChange>
      </w:pPr>
      <w:del w:id="1247" w:author="Котлицкий Сергей Андреевич" w:date="2019-10-04T20:38:00Z">
        <w:r w:rsidRPr="00B82F50" w:rsidDel="00E75995">
          <w:rPr>
            <w:sz w:val="28"/>
            <w:szCs w:val="28"/>
          </w:rPr>
          <w:delText>Возникновение</w:delText>
        </w:r>
        <w:r w:rsidRPr="00753392" w:rsidDel="00E75995">
          <w:rPr>
            <w:sz w:val="28"/>
            <w:szCs w:val="28"/>
          </w:rPr>
          <w:delText xml:space="preserve"> </w:delText>
        </w:r>
        <w:r w:rsidRPr="00B82F50" w:rsidDel="00E75995">
          <w:rPr>
            <w:sz w:val="28"/>
            <w:szCs w:val="28"/>
          </w:rPr>
          <w:delText>этой</w:delText>
        </w:r>
        <w:r w:rsidRPr="00753392" w:rsidDel="00E75995">
          <w:rPr>
            <w:sz w:val="28"/>
            <w:szCs w:val="28"/>
          </w:rPr>
          <w:delText xml:space="preserve"> </w:delText>
        </w:r>
        <w:r w:rsidRPr="00B82F50" w:rsidDel="00E75995">
          <w:rPr>
            <w:sz w:val="28"/>
            <w:szCs w:val="28"/>
          </w:rPr>
          <w:delText>ситуации</w:delText>
        </w:r>
        <w:r w:rsidRPr="00753392" w:rsidDel="00E75995">
          <w:rPr>
            <w:sz w:val="28"/>
            <w:szCs w:val="28"/>
          </w:rPr>
          <w:delText xml:space="preserve"> </w:delText>
        </w:r>
        <w:r w:rsidRPr="00B82F50" w:rsidDel="00E75995">
          <w:rPr>
            <w:sz w:val="28"/>
            <w:szCs w:val="28"/>
          </w:rPr>
          <w:delText>может</w:delText>
        </w:r>
        <w:r w:rsidRPr="00753392" w:rsidDel="00E75995">
          <w:rPr>
            <w:sz w:val="28"/>
            <w:szCs w:val="28"/>
          </w:rPr>
          <w:delText xml:space="preserve"> </w:delText>
        </w:r>
        <w:r w:rsidRPr="00B82F50" w:rsidDel="00E75995">
          <w:rPr>
            <w:sz w:val="28"/>
            <w:szCs w:val="28"/>
          </w:rPr>
          <w:delText>привести</w:delText>
        </w:r>
        <w:r w:rsidRPr="00753392" w:rsidDel="00E75995">
          <w:rPr>
            <w:sz w:val="28"/>
            <w:szCs w:val="28"/>
          </w:rPr>
          <w:delText xml:space="preserve"> </w:delText>
        </w:r>
        <w:r w:rsidRPr="00B82F50" w:rsidDel="00E75995">
          <w:rPr>
            <w:sz w:val="28"/>
            <w:szCs w:val="28"/>
          </w:rPr>
          <w:delText>к</w:delText>
        </w:r>
        <w:r w:rsidRPr="00753392" w:rsidDel="00E75995">
          <w:rPr>
            <w:sz w:val="28"/>
            <w:szCs w:val="28"/>
          </w:rPr>
          <w:delText xml:space="preserve"> </w:delText>
        </w:r>
        <w:r w:rsidRPr="00B82F50" w:rsidDel="00E75995">
          <w:rPr>
            <w:sz w:val="28"/>
            <w:szCs w:val="28"/>
          </w:rPr>
          <w:delText>следующим</w:delText>
        </w:r>
        <w:r w:rsidRPr="00753392" w:rsidDel="00E75995">
          <w:rPr>
            <w:sz w:val="28"/>
            <w:szCs w:val="28"/>
          </w:rPr>
          <w:delText xml:space="preserve"> </w:delText>
        </w:r>
        <w:r w:rsidRPr="00B82F50" w:rsidDel="00E75995">
          <w:rPr>
            <w:sz w:val="28"/>
            <w:szCs w:val="28"/>
          </w:rPr>
          <w:delText>последствиям</w:delText>
        </w:r>
        <w:r w:rsidRPr="00753392" w:rsidDel="00E75995">
          <w:rPr>
            <w:sz w:val="28"/>
            <w:szCs w:val="28"/>
          </w:rPr>
          <w:delText xml:space="preserve">: </w:delText>
        </w:r>
        <w:r w:rsidDel="00E75995">
          <w:rPr>
            <w:sz w:val="28"/>
            <w:szCs w:val="28"/>
          </w:rPr>
          <w:delText>нарушение сроков выполнения задач, а также к разладу команды, что ведет к экономическим убыткам.</w:delText>
        </w:r>
        <w:r w:rsidRPr="00CD02AF" w:rsidDel="00E75995">
          <w:rPr>
            <w:sz w:val="28"/>
            <w:szCs w:val="28"/>
          </w:rPr>
          <w:delText xml:space="preserve"> </w:delText>
        </w:r>
      </w:del>
    </w:p>
    <w:p w14:paraId="5D3836CF" w14:textId="7ABFEDDA" w:rsidR="005952E2" w:rsidRPr="00CD02AF" w:rsidDel="00E75995" w:rsidRDefault="005952E2">
      <w:pPr>
        <w:pStyle w:val="ListParagraph"/>
        <w:spacing w:before="240" w:after="240"/>
        <w:ind w:left="0" w:firstLine="709"/>
        <w:jc w:val="center"/>
        <w:rPr>
          <w:del w:id="1248" w:author="Котлицкий Сергей Андреевич" w:date="2019-10-04T20:38:00Z"/>
          <w:sz w:val="28"/>
          <w:szCs w:val="28"/>
        </w:rPr>
        <w:pPrChange w:id="1249" w:author="Котлицкий Сергей Андреевич" w:date="2019-10-04T20:38:00Z">
          <w:pPr>
            <w:pStyle w:val="ListParagraph"/>
            <w:spacing w:line="360" w:lineRule="auto"/>
            <w:ind w:left="567" w:firstLine="709"/>
            <w:jc w:val="both"/>
          </w:pPr>
        </w:pPrChange>
      </w:pPr>
      <w:del w:id="1250" w:author="Котлицкий Сергей Андреевич" w:date="2019-10-04T20:38:00Z">
        <w:r w:rsidDel="00E75995">
          <w:rPr>
            <w:sz w:val="28"/>
            <w:szCs w:val="28"/>
          </w:rPr>
          <w:delText>Чтобы</w:delText>
        </w:r>
        <w:r w:rsidRPr="00CD02AF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избежать</w:delText>
        </w:r>
        <w:r w:rsidRPr="00CD02AF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возникновения</w:delText>
        </w:r>
        <w:r w:rsidRPr="00CD02AF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этой</w:delText>
        </w:r>
        <w:r w:rsidRPr="00CD02AF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ситуации</w:delText>
        </w:r>
        <w:r w:rsidRPr="00CD02AF" w:rsidDel="00E75995">
          <w:rPr>
            <w:sz w:val="28"/>
            <w:szCs w:val="28"/>
          </w:rPr>
          <w:delText xml:space="preserve">, </w:delText>
        </w:r>
        <w:r w:rsidDel="00E75995">
          <w:rPr>
            <w:sz w:val="28"/>
            <w:szCs w:val="28"/>
          </w:rPr>
          <w:delText>необходимо</w:delText>
        </w:r>
        <w:r w:rsidRPr="00CD02AF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в</w:delText>
        </w:r>
        <w:r w:rsidRPr="747923D2" w:rsidDel="00E75995">
          <w:rPr>
            <w:sz w:val="28"/>
            <w:szCs w:val="28"/>
          </w:rPr>
          <w:delText>ве</w:delText>
        </w:r>
        <w:r w:rsidDel="00E75995">
          <w:rPr>
            <w:sz w:val="28"/>
            <w:szCs w:val="28"/>
          </w:rPr>
          <w:delText>сти</w:delText>
        </w:r>
        <w:r w:rsidRPr="747923D2" w:rsidDel="00E75995">
          <w:rPr>
            <w:sz w:val="28"/>
            <w:szCs w:val="28"/>
          </w:rPr>
          <w:delText xml:space="preserve"> контрольны</w:delText>
        </w:r>
        <w:r w:rsidDel="00E75995">
          <w:rPr>
            <w:sz w:val="28"/>
            <w:szCs w:val="28"/>
          </w:rPr>
          <w:delText>е</w:delText>
        </w:r>
        <w:r w:rsidRPr="747923D2" w:rsidDel="00E75995">
          <w:rPr>
            <w:sz w:val="28"/>
            <w:szCs w:val="28"/>
          </w:rPr>
          <w:delText xml:space="preserve"> точк</w:delText>
        </w:r>
        <w:r w:rsidDel="00E75995">
          <w:rPr>
            <w:sz w:val="28"/>
            <w:szCs w:val="28"/>
          </w:rPr>
          <w:delText xml:space="preserve">и выполнения </w:delText>
        </w:r>
        <w:r w:rsidRPr="747923D2" w:rsidDel="00E75995">
          <w:rPr>
            <w:sz w:val="28"/>
            <w:szCs w:val="28"/>
          </w:rPr>
          <w:delText>проекта с точными сроками выполнения работ</w:delText>
        </w:r>
        <w:r w:rsidDel="00E75995">
          <w:rPr>
            <w:sz w:val="28"/>
            <w:szCs w:val="28"/>
          </w:rPr>
          <w:delText>.</w:delText>
        </w:r>
      </w:del>
    </w:p>
    <w:p w14:paraId="509B7F6F" w14:textId="04C19083" w:rsidR="005952E2" w:rsidRPr="00322A76" w:rsidDel="00E75995" w:rsidRDefault="005952E2">
      <w:pPr>
        <w:pStyle w:val="ListParagraph"/>
        <w:spacing w:before="240" w:after="240"/>
        <w:ind w:left="0" w:firstLine="709"/>
        <w:jc w:val="center"/>
        <w:rPr>
          <w:del w:id="1251" w:author="Котлицкий Сергей Андреевич" w:date="2019-10-04T20:38:00Z"/>
          <w:sz w:val="28"/>
          <w:szCs w:val="28"/>
        </w:rPr>
        <w:pPrChange w:id="1252" w:author="Котлицкий Сергей Андреевич" w:date="2019-10-04T20:38:00Z">
          <w:pPr>
            <w:pStyle w:val="ListParagraph"/>
            <w:spacing w:line="360" w:lineRule="auto"/>
            <w:ind w:left="567" w:firstLine="709"/>
            <w:jc w:val="both"/>
          </w:pPr>
        </w:pPrChange>
      </w:pPr>
      <w:del w:id="1253" w:author="Котлицкий Сергей Андреевич" w:date="2019-10-04T20:38:00Z">
        <w:r w:rsidDel="00E75995">
          <w:rPr>
            <w:sz w:val="28"/>
            <w:szCs w:val="28"/>
          </w:rPr>
          <w:delText>В</w:delText>
        </w:r>
        <w:r w:rsidRPr="00322A76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случае</w:delText>
        </w:r>
        <w:r w:rsidRPr="00322A76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возникновения</w:delText>
        </w:r>
        <w:r w:rsidRPr="00322A76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этой</w:delText>
        </w:r>
        <w:r w:rsidRPr="00322A76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ситуации</w:delText>
        </w:r>
        <w:r w:rsidRPr="00322A76" w:rsidDel="00E75995">
          <w:rPr>
            <w:sz w:val="28"/>
            <w:szCs w:val="28"/>
          </w:rPr>
          <w:delText xml:space="preserve">, </w:delText>
        </w:r>
        <w:r w:rsidDel="00E75995">
          <w:rPr>
            <w:sz w:val="28"/>
            <w:szCs w:val="28"/>
          </w:rPr>
          <w:delText>необходимо</w:delText>
        </w:r>
        <w:r w:rsidRPr="00322A76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р</w:delText>
        </w:r>
        <w:r w:rsidRPr="747923D2" w:rsidDel="00E75995">
          <w:rPr>
            <w:sz w:val="28"/>
            <w:szCs w:val="28"/>
          </w:rPr>
          <w:delText>еализ</w:delText>
        </w:r>
        <w:r w:rsidDel="00E75995">
          <w:rPr>
            <w:sz w:val="28"/>
            <w:szCs w:val="28"/>
          </w:rPr>
          <w:delText>овать</w:delText>
        </w:r>
        <w:r w:rsidRPr="747923D2" w:rsidDel="00E75995">
          <w:rPr>
            <w:sz w:val="28"/>
            <w:szCs w:val="28"/>
          </w:rPr>
          <w:delText xml:space="preserve"> основно</w:delText>
        </w:r>
        <w:r w:rsidDel="00E75995">
          <w:rPr>
            <w:sz w:val="28"/>
            <w:szCs w:val="28"/>
          </w:rPr>
          <w:delText>й</w:delText>
        </w:r>
        <w:r w:rsidRPr="747923D2" w:rsidDel="00E75995">
          <w:rPr>
            <w:sz w:val="28"/>
            <w:szCs w:val="28"/>
          </w:rPr>
          <w:delText xml:space="preserve"> функционал проекта, а после</w:delText>
        </w:r>
        <w:r w:rsidDel="00E75995">
          <w:rPr>
            <w:sz w:val="28"/>
            <w:szCs w:val="28"/>
          </w:rPr>
          <w:delText xml:space="preserve"> -</w:delText>
        </w:r>
        <w:r w:rsidRPr="747923D2" w:rsidDel="00E75995">
          <w:rPr>
            <w:sz w:val="28"/>
            <w:szCs w:val="28"/>
          </w:rPr>
          <w:delText xml:space="preserve"> постепенная доработка и увеличение функционала</w:delText>
        </w:r>
        <w:r w:rsidDel="00E75995">
          <w:rPr>
            <w:sz w:val="28"/>
            <w:szCs w:val="28"/>
          </w:rPr>
          <w:delText>. Также</w:delText>
        </w:r>
        <w:r w:rsidRPr="00322A76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п</w:delText>
        </w:r>
        <w:r w:rsidRPr="747923D2" w:rsidDel="00E75995">
          <w:rPr>
            <w:sz w:val="28"/>
            <w:szCs w:val="28"/>
          </w:rPr>
          <w:delText>роведен</w:delText>
        </w:r>
        <w:r w:rsidDel="00E75995">
          <w:rPr>
            <w:sz w:val="28"/>
            <w:szCs w:val="28"/>
          </w:rPr>
          <w:delText>ие</w:delText>
        </w:r>
        <w:r w:rsidRPr="747923D2" w:rsidDel="00E75995">
          <w:rPr>
            <w:sz w:val="28"/>
            <w:szCs w:val="28"/>
          </w:rPr>
          <w:delText xml:space="preserve"> мероприяти</w:delText>
        </w:r>
        <w:r w:rsidDel="00E75995">
          <w:rPr>
            <w:sz w:val="28"/>
            <w:szCs w:val="28"/>
          </w:rPr>
          <w:delText>й</w:delText>
        </w:r>
        <w:r w:rsidRPr="747923D2" w:rsidDel="00E75995">
          <w:rPr>
            <w:sz w:val="28"/>
            <w:szCs w:val="28"/>
          </w:rPr>
          <w:delText xml:space="preserve"> по повышению продуктивности разработчиков</w:delText>
        </w:r>
        <w:r w:rsidRPr="00322A76" w:rsidDel="00E75995">
          <w:rPr>
            <w:sz w:val="28"/>
            <w:szCs w:val="28"/>
          </w:rPr>
          <w:delText xml:space="preserve">. </w:delText>
        </w:r>
      </w:del>
    </w:p>
    <w:p w14:paraId="7874B62A" w14:textId="3C05E08E" w:rsidR="005952E2" w:rsidRPr="00236DE6" w:rsidDel="00E75995" w:rsidRDefault="005952E2">
      <w:pPr>
        <w:pStyle w:val="ListParagraph"/>
        <w:numPr>
          <w:ilvl w:val="0"/>
          <w:numId w:val="16"/>
        </w:numPr>
        <w:spacing w:before="240" w:after="240"/>
        <w:ind w:left="0"/>
        <w:jc w:val="center"/>
        <w:rPr>
          <w:del w:id="1254" w:author="Котлицкий Сергей Андреевич" w:date="2019-10-04T20:38:00Z"/>
          <w:sz w:val="28"/>
          <w:szCs w:val="28"/>
        </w:rPr>
        <w:pPrChange w:id="1255" w:author="Котлицкий Сергей Андреевич" w:date="2019-10-04T20:38:00Z">
          <w:pPr>
            <w:pStyle w:val="ListParagraph"/>
            <w:numPr>
              <w:numId w:val="16"/>
            </w:numPr>
            <w:spacing w:line="360" w:lineRule="auto"/>
            <w:ind w:hanging="360"/>
            <w:jc w:val="both"/>
          </w:pPr>
        </w:pPrChange>
      </w:pPr>
      <w:del w:id="1256" w:author="Котлицкий Сергей Андреевич" w:date="2019-10-04T20:38:00Z">
        <w:r w:rsidDel="00E75995">
          <w:rPr>
            <w:sz w:val="28"/>
            <w:szCs w:val="28"/>
          </w:rPr>
          <w:delText>Возникновение</w:delText>
        </w:r>
        <w:r w:rsidRPr="00236DE6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сложности</w:delText>
        </w:r>
        <w:r w:rsidRPr="00236DE6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при</w:delText>
        </w:r>
        <w:r w:rsidRPr="00236DE6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реализации</w:delText>
        </w:r>
        <w:r w:rsidRPr="00236DE6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проекта</w:delText>
        </w:r>
        <w:r w:rsidRPr="00236DE6" w:rsidDel="00E75995">
          <w:rPr>
            <w:sz w:val="28"/>
            <w:szCs w:val="28"/>
          </w:rPr>
          <w:delText xml:space="preserve"> (</w:delText>
        </w:r>
        <w:r w:rsidDel="00E75995">
          <w:rPr>
            <w:sz w:val="28"/>
            <w:szCs w:val="28"/>
          </w:rPr>
          <w:delText xml:space="preserve"> невозможность реализации функции или части проекта ввиду сложности задачи )</w:delText>
        </w:r>
        <w:r w:rsidRPr="00236DE6" w:rsidDel="00E75995">
          <w:rPr>
            <w:sz w:val="28"/>
            <w:szCs w:val="28"/>
          </w:rPr>
          <w:delText xml:space="preserve">. </w:delText>
        </w:r>
      </w:del>
    </w:p>
    <w:p w14:paraId="307D583A" w14:textId="4B6EA5D0" w:rsidR="005952E2" w:rsidRPr="004A3F40" w:rsidDel="00E75995" w:rsidRDefault="005952E2">
      <w:pPr>
        <w:pStyle w:val="ListParagraph"/>
        <w:spacing w:before="240" w:after="240"/>
        <w:ind w:left="0" w:firstLine="709"/>
        <w:jc w:val="center"/>
        <w:rPr>
          <w:del w:id="1257" w:author="Котлицкий Сергей Андреевич" w:date="2019-10-04T20:38:00Z"/>
          <w:sz w:val="28"/>
          <w:szCs w:val="28"/>
        </w:rPr>
        <w:pPrChange w:id="1258" w:author="Котлицкий Сергей Андреевич" w:date="2019-10-04T20:38:00Z">
          <w:pPr>
            <w:pStyle w:val="ListParagraph"/>
            <w:spacing w:line="360" w:lineRule="auto"/>
            <w:ind w:left="567" w:firstLine="709"/>
            <w:jc w:val="both"/>
          </w:pPr>
        </w:pPrChange>
      </w:pPr>
      <w:del w:id="1259" w:author="Котлицкий Сергей Андреевич" w:date="2019-10-04T20:38:00Z">
        <w:r w:rsidDel="00E75995">
          <w:rPr>
            <w:sz w:val="28"/>
            <w:szCs w:val="28"/>
          </w:rPr>
          <w:delText>Возникновение</w:delText>
        </w:r>
        <w:r w:rsidRPr="00753392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этой</w:delText>
        </w:r>
        <w:r w:rsidRPr="00753392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ситуации</w:delText>
        </w:r>
        <w:r w:rsidRPr="00753392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может</w:delText>
        </w:r>
        <w:r w:rsidRPr="00753392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привести</w:delText>
        </w:r>
        <w:r w:rsidRPr="00753392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к</w:delText>
        </w:r>
        <w:r w:rsidRPr="00753392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следующим</w:delText>
        </w:r>
        <w:r w:rsidRPr="00753392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последствиям</w:delText>
        </w:r>
        <w:r w:rsidRPr="00753392" w:rsidDel="00E75995">
          <w:rPr>
            <w:sz w:val="28"/>
            <w:szCs w:val="28"/>
          </w:rPr>
          <w:delText xml:space="preserve">: </w:delText>
        </w:r>
        <w:r w:rsidDel="00E75995">
          <w:rPr>
            <w:sz w:val="28"/>
            <w:szCs w:val="28"/>
          </w:rPr>
          <w:delText>нарушение сроков выполнения задач, ухудшение отношений внутри коллектива, что ведет к снижению производительности, остановка реализации проекта, как следствие - финансовые убытки</w:delText>
        </w:r>
        <w:r w:rsidRPr="004A3F40" w:rsidDel="00E75995">
          <w:rPr>
            <w:sz w:val="28"/>
            <w:szCs w:val="28"/>
          </w:rPr>
          <w:delText xml:space="preserve">. </w:delText>
        </w:r>
      </w:del>
    </w:p>
    <w:p w14:paraId="53AE835C" w14:textId="4F803155" w:rsidR="005952E2" w:rsidRPr="007353ED" w:rsidDel="00E75995" w:rsidRDefault="005952E2">
      <w:pPr>
        <w:pStyle w:val="ListParagraph"/>
        <w:spacing w:before="240" w:after="240"/>
        <w:ind w:left="0" w:firstLine="709"/>
        <w:jc w:val="center"/>
        <w:rPr>
          <w:del w:id="1260" w:author="Котлицкий Сергей Андреевич" w:date="2019-10-04T20:38:00Z"/>
          <w:sz w:val="28"/>
          <w:szCs w:val="28"/>
        </w:rPr>
        <w:pPrChange w:id="1261" w:author="Котлицкий Сергей Андреевич" w:date="2019-10-04T20:38:00Z">
          <w:pPr>
            <w:pStyle w:val="ListParagraph"/>
            <w:spacing w:line="360" w:lineRule="auto"/>
            <w:ind w:left="567" w:firstLine="709"/>
            <w:jc w:val="both"/>
          </w:pPr>
        </w:pPrChange>
      </w:pPr>
      <w:del w:id="1262" w:author="Котлицкий Сергей Андреевич" w:date="2019-10-04T20:38:00Z">
        <w:r w:rsidDel="00E75995">
          <w:rPr>
            <w:sz w:val="28"/>
            <w:szCs w:val="28"/>
          </w:rPr>
          <w:delText>Чтобы</w:delText>
        </w:r>
        <w:r w:rsidRPr="007353ED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избежать</w:delText>
        </w:r>
        <w:r w:rsidRPr="007353ED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возникновения</w:delText>
        </w:r>
        <w:r w:rsidRPr="007353ED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этой</w:delText>
        </w:r>
        <w:r w:rsidRPr="007353ED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ситуации</w:delText>
        </w:r>
        <w:r w:rsidRPr="007353ED" w:rsidDel="00E75995">
          <w:rPr>
            <w:sz w:val="28"/>
            <w:szCs w:val="28"/>
          </w:rPr>
          <w:delText xml:space="preserve">, </w:delText>
        </w:r>
        <w:r w:rsidDel="00E75995">
          <w:rPr>
            <w:sz w:val="28"/>
            <w:szCs w:val="28"/>
          </w:rPr>
          <w:delText>необходимо</w:delText>
        </w:r>
        <w:r w:rsidRPr="007353ED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детально продумать план выполнения задач, а также сделать детальный анализ ТЗ</w:delText>
        </w:r>
        <w:r w:rsidRPr="007353ED" w:rsidDel="00E75995">
          <w:rPr>
            <w:sz w:val="28"/>
            <w:szCs w:val="28"/>
          </w:rPr>
          <w:delText xml:space="preserve">. </w:delText>
        </w:r>
      </w:del>
    </w:p>
    <w:p w14:paraId="68F2358A" w14:textId="5EC3623B" w:rsidR="005952E2" w:rsidRPr="00D861D9" w:rsidDel="00E75995" w:rsidRDefault="005952E2">
      <w:pPr>
        <w:pStyle w:val="ListParagraph"/>
        <w:spacing w:before="240" w:after="240"/>
        <w:ind w:left="0" w:firstLine="568"/>
        <w:jc w:val="center"/>
        <w:rPr>
          <w:del w:id="1263" w:author="Котлицкий Сергей Андреевич" w:date="2019-10-04T20:38:00Z"/>
          <w:sz w:val="28"/>
          <w:szCs w:val="28"/>
        </w:rPr>
        <w:pPrChange w:id="1264" w:author="Котлицкий Сергей Андреевич" w:date="2019-10-04T20:38:00Z">
          <w:pPr>
            <w:pStyle w:val="ListParagraph"/>
            <w:spacing w:line="360" w:lineRule="auto"/>
            <w:ind w:left="708" w:firstLine="568"/>
            <w:jc w:val="both"/>
          </w:pPr>
        </w:pPrChange>
      </w:pPr>
      <w:del w:id="1265" w:author="Котлицкий Сергей Андреевич" w:date="2019-10-04T20:38:00Z">
        <w:r w:rsidDel="00E75995">
          <w:rPr>
            <w:sz w:val="28"/>
            <w:szCs w:val="28"/>
          </w:rPr>
          <w:delText>В</w:delText>
        </w:r>
        <w:r w:rsidRPr="00D861D9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случае</w:delText>
        </w:r>
        <w:r w:rsidRPr="00D861D9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возникновения</w:delText>
        </w:r>
        <w:r w:rsidRPr="00D861D9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этой</w:delText>
        </w:r>
        <w:r w:rsidRPr="00D861D9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ситуации</w:delText>
        </w:r>
        <w:r w:rsidRPr="00D861D9" w:rsidDel="00E75995">
          <w:rPr>
            <w:sz w:val="28"/>
            <w:szCs w:val="28"/>
          </w:rPr>
          <w:delText xml:space="preserve">, </w:delText>
        </w:r>
        <w:r w:rsidDel="00E75995">
          <w:rPr>
            <w:sz w:val="28"/>
            <w:szCs w:val="28"/>
          </w:rPr>
          <w:delText>необходимо</w:delText>
        </w:r>
        <w:r w:rsidRPr="00D861D9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нанять разработчиков, которые помогут решить сложности, возникшие в процессе разработки</w:delText>
        </w:r>
        <w:r w:rsidRPr="00D861D9" w:rsidDel="00E75995">
          <w:rPr>
            <w:sz w:val="28"/>
            <w:szCs w:val="28"/>
          </w:rPr>
          <w:delText xml:space="preserve">. </w:delText>
        </w:r>
      </w:del>
    </w:p>
    <w:p w14:paraId="2EFCD629" w14:textId="6F3CEB62" w:rsidR="005952E2" w:rsidDel="00E75995" w:rsidRDefault="005952E2">
      <w:pPr>
        <w:pStyle w:val="ListParagraph"/>
        <w:numPr>
          <w:ilvl w:val="0"/>
          <w:numId w:val="16"/>
        </w:numPr>
        <w:spacing w:before="240" w:after="240"/>
        <w:ind w:left="0"/>
        <w:jc w:val="center"/>
        <w:rPr>
          <w:del w:id="1266" w:author="Котлицкий Сергей Андреевич" w:date="2019-10-04T20:38:00Z"/>
          <w:sz w:val="28"/>
          <w:szCs w:val="28"/>
        </w:rPr>
        <w:pPrChange w:id="1267" w:author="Котлицкий Сергей Андреевич" w:date="2019-10-04T20:38:00Z">
          <w:pPr>
            <w:pStyle w:val="ListParagraph"/>
            <w:numPr>
              <w:numId w:val="16"/>
            </w:numPr>
            <w:spacing w:line="360" w:lineRule="auto"/>
            <w:ind w:hanging="360"/>
            <w:jc w:val="both"/>
          </w:pPr>
        </w:pPrChange>
      </w:pPr>
      <w:del w:id="1268" w:author="Котлицкий Сергей Андреевич" w:date="2019-10-04T20:38:00Z">
        <w:r w:rsidDel="00E75995">
          <w:rPr>
            <w:sz w:val="28"/>
            <w:szCs w:val="28"/>
          </w:rPr>
          <w:delText>Выход из строя технического оборудования</w:delText>
        </w:r>
      </w:del>
    </w:p>
    <w:p w14:paraId="34B0B35E" w14:textId="02E9A5BC" w:rsidR="005952E2" w:rsidRPr="00C33526" w:rsidDel="00E75995" w:rsidRDefault="005952E2">
      <w:pPr>
        <w:spacing w:before="240" w:after="240"/>
        <w:ind w:firstLine="12"/>
        <w:jc w:val="center"/>
        <w:rPr>
          <w:del w:id="1269" w:author="Котлицкий Сергей Андреевич" w:date="2019-10-04T20:38:00Z"/>
          <w:sz w:val="28"/>
          <w:szCs w:val="28"/>
        </w:rPr>
        <w:pPrChange w:id="1270" w:author="Котлицкий Сергей Андреевич" w:date="2019-10-04T20:38:00Z">
          <w:pPr>
            <w:spacing w:line="360" w:lineRule="auto"/>
            <w:ind w:left="708" w:firstLine="12"/>
            <w:jc w:val="both"/>
          </w:pPr>
        </w:pPrChange>
      </w:pPr>
      <w:del w:id="1271" w:author="Котлицкий Сергей Андреевич" w:date="2019-10-04T20:38:00Z">
        <w:r w:rsidDel="00E75995">
          <w:rPr>
            <w:sz w:val="28"/>
            <w:szCs w:val="28"/>
          </w:rPr>
          <w:delText xml:space="preserve">        </w:delText>
        </w:r>
        <w:r w:rsidRPr="00AB037C" w:rsidDel="00E75995">
          <w:rPr>
            <w:sz w:val="28"/>
            <w:szCs w:val="28"/>
          </w:rPr>
          <w:delText xml:space="preserve">Возникновение этой ситуации может привести к следующим последствиям: </w:delText>
        </w:r>
        <w:r w:rsidDel="00E75995">
          <w:rPr>
            <w:sz w:val="28"/>
            <w:szCs w:val="28"/>
          </w:rPr>
          <w:delText>остановка проекта, нарушение сроков выполнения задач</w:delText>
        </w:r>
        <w:r w:rsidRPr="00C33526" w:rsidDel="00E75995">
          <w:rPr>
            <w:sz w:val="28"/>
            <w:szCs w:val="28"/>
          </w:rPr>
          <w:delText xml:space="preserve">. </w:delText>
        </w:r>
      </w:del>
    </w:p>
    <w:p w14:paraId="79DDFA22" w14:textId="5AF73A29" w:rsidR="005952E2" w:rsidRPr="003370FE" w:rsidDel="00E75995" w:rsidRDefault="005952E2">
      <w:pPr>
        <w:spacing w:before="240" w:after="240"/>
        <w:ind w:firstLine="12"/>
        <w:jc w:val="center"/>
        <w:rPr>
          <w:del w:id="1272" w:author="Котлицкий Сергей Андреевич" w:date="2019-10-04T20:38:00Z"/>
          <w:sz w:val="28"/>
          <w:szCs w:val="28"/>
        </w:rPr>
        <w:pPrChange w:id="1273" w:author="Котлицкий Сергей Андреевич" w:date="2019-10-04T20:38:00Z">
          <w:pPr>
            <w:spacing w:line="360" w:lineRule="auto"/>
            <w:ind w:left="708" w:firstLine="12"/>
            <w:jc w:val="both"/>
          </w:pPr>
        </w:pPrChange>
      </w:pPr>
      <w:del w:id="1274" w:author="Котлицкий Сергей Андреевич" w:date="2019-10-04T20:38:00Z">
        <w:r w:rsidRPr="00C33526" w:rsidDel="00E75995">
          <w:rPr>
            <w:sz w:val="28"/>
            <w:szCs w:val="28"/>
          </w:rPr>
          <w:delText xml:space="preserve">        </w:delText>
        </w:r>
        <w:r w:rsidDel="00E75995">
          <w:rPr>
            <w:sz w:val="28"/>
            <w:szCs w:val="28"/>
          </w:rPr>
          <w:delText>Избежать возникновения данной ситуации невозможно, можно лишь уменьшить возможные потери путем контроля за техническим оборудованием, а также использовать резервные копии.</w:delText>
        </w:r>
        <w:r w:rsidRPr="003370FE" w:rsidDel="00E75995">
          <w:rPr>
            <w:sz w:val="28"/>
            <w:szCs w:val="28"/>
          </w:rPr>
          <w:delText xml:space="preserve"> </w:delText>
        </w:r>
      </w:del>
    </w:p>
    <w:p w14:paraId="53D1D426" w14:textId="6AA9B336" w:rsidR="005952E2" w:rsidRPr="00052D74" w:rsidDel="00E75995" w:rsidRDefault="005952E2">
      <w:pPr>
        <w:spacing w:before="240" w:after="240"/>
        <w:jc w:val="center"/>
        <w:rPr>
          <w:del w:id="1275" w:author="Котлицкий Сергей Андреевич" w:date="2019-10-04T20:38:00Z"/>
          <w:sz w:val="28"/>
          <w:szCs w:val="28"/>
        </w:rPr>
        <w:pPrChange w:id="1276" w:author="Котлицкий Сергей Андреевич" w:date="2019-10-04T20:38:00Z">
          <w:pPr>
            <w:spacing w:line="360" w:lineRule="auto"/>
            <w:ind w:left="708"/>
            <w:jc w:val="both"/>
          </w:pPr>
        </w:pPrChange>
      </w:pPr>
      <w:del w:id="1277" w:author="Котлицкий Сергей Андреевич" w:date="2019-10-04T20:38:00Z">
        <w:r w:rsidRPr="003370FE" w:rsidDel="00E75995">
          <w:rPr>
            <w:sz w:val="28"/>
            <w:szCs w:val="28"/>
          </w:rPr>
          <w:delText xml:space="preserve">        </w:delText>
        </w:r>
        <w:r w:rsidRPr="00AB037C" w:rsidDel="00E75995">
          <w:rPr>
            <w:sz w:val="28"/>
            <w:szCs w:val="28"/>
          </w:rPr>
          <w:delText>В</w:delText>
        </w:r>
        <w:r w:rsidRPr="002F626B" w:rsidDel="00E75995">
          <w:rPr>
            <w:sz w:val="28"/>
            <w:szCs w:val="28"/>
          </w:rPr>
          <w:delText xml:space="preserve"> </w:delText>
        </w:r>
        <w:r w:rsidRPr="00AB037C" w:rsidDel="00E75995">
          <w:rPr>
            <w:sz w:val="28"/>
            <w:szCs w:val="28"/>
          </w:rPr>
          <w:delText>случае</w:delText>
        </w:r>
        <w:r w:rsidRPr="002F626B" w:rsidDel="00E75995">
          <w:rPr>
            <w:sz w:val="28"/>
            <w:szCs w:val="28"/>
          </w:rPr>
          <w:delText xml:space="preserve"> </w:delText>
        </w:r>
        <w:r w:rsidRPr="00AB037C" w:rsidDel="00E75995">
          <w:rPr>
            <w:sz w:val="28"/>
            <w:szCs w:val="28"/>
          </w:rPr>
          <w:delText>возникновения</w:delText>
        </w:r>
        <w:r w:rsidRPr="002F626B" w:rsidDel="00E75995">
          <w:rPr>
            <w:sz w:val="28"/>
            <w:szCs w:val="28"/>
          </w:rPr>
          <w:delText xml:space="preserve"> </w:delText>
        </w:r>
        <w:r w:rsidRPr="00AB037C" w:rsidDel="00E75995">
          <w:rPr>
            <w:sz w:val="28"/>
            <w:szCs w:val="28"/>
          </w:rPr>
          <w:delText>этой</w:delText>
        </w:r>
        <w:r w:rsidRPr="002F626B" w:rsidDel="00E75995">
          <w:rPr>
            <w:sz w:val="28"/>
            <w:szCs w:val="28"/>
          </w:rPr>
          <w:delText xml:space="preserve"> </w:delText>
        </w:r>
        <w:r w:rsidRPr="00AB037C" w:rsidDel="00E75995">
          <w:rPr>
            <w:sz w:val="28"/>
            <w:szCs w:val="28"/>
          </w:rPr>
          <w:delText>ситуации</w:delText>
        </w:r>
        <w:r w:rsidRPr="002F626B" w:rsidDel="00E75995">
          <w:rPr>
            <w:sz w:val="28"/>
            <w:szCs w:val="28"/>
          </w:rPr>
          <w:delText xml:space="preserve">, </w:delText>
        </w:r>
        <w:r w:rsidRPr="00AB037C" w:rsidDel="00E75995">
          <w:rPr>
            <w:sz w:val="28"/>
            <w:szCs w:val="28"/>
          </w:rPr>
          <w:delText>необходимо</w:delText>
        </w:r>
        <w:r w:rsidRPr="002F626B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заменить вышедшую из строя технику.</w:delText>
        </w:r>
        <w:r w:rsidRPr="00052D74" w:rsidDel="00E75995">
          <w:rPr>
            <w:sz w:val="28"/>
            <w:szCs w:val="28"/>
          </w:rPr>
          <w:delText xml:space="preserve"> </w:delText>
        </w:r>
      </w:del>
    </w:p>
    <w:p w14:paraId="33C4A1ED" w14:textId="5DF2A246" w:rsidR="005952E2" w:rsidDel="00E75995" w:rsidRDefault="005952E2">
      <w:pPr>
        <w:pStyle w:val="ListParagraph"/>
        <w:numPr>
          <w:ilvl w:val="0"/>
          <w:numId w:val="16"/>
        </w:numPr>
        <w:spacing w:before="240" w:after="240"/>
        <w:ind w:left="0"/>
        <w:jc w:val="center"/>
        <w:rPr>
          <w:del w:id="1278" w:author="Котлицкий Сергей Андреевич" w:date="2019-10-04T20:38:00Z"/>
          <w:sz w:val="28"/>
          <w:szCs w:val="28"/>
        </w:rPr>
        <w:pPrChange w:id="1279" w:author="Котлицкий Сергей Андреевич" w:date="2019-10-04T20:38:00Z">
          <w:pPr>
            <w:pStyle w:val="ListParagraph"/>
            <w:numPr>
              <w:numId w:val="16"/>
            </w:numPr>
            <w:spacing w:line="360" w:lineRule="auto"/>
            <w:ind w:hanging="360"/>
            <w:jc w:val="both"/>
          </w:pPr>
        </w:pPrChange>
      </w:pPr>
      <w:del w:id="1280" w:author="Котлицкий Сергей Андреевич" w:date="2019-10-04T20:38:00Z">
        <w:r w:rsidRPr="00201349" w:rsidDel="00E75995">
          <w:rPr>
            <w:sz w:val="28"/>
            <w:szCs w:val="28"/>
          </w:rPr>
          <w:delText>Нарушение авторских прав</w:delText>
        </w:r>
        <w:r w:rsidDel="00E75995">
          <w:rPr>
            <w:sz w:val="28"/>
            <w:szCs w:val="28"/>
          </w:rPr>
          <w:delText>. Использование разработчиком без ведома проектного менеджера чужого исходного кода или алгоритма.</w:delText>
        </w:r>
      </w:del>
    </w:p>
    <w:p w14:paraId="1984DF0F" w14:textId="775A8604" w:rsidR="005952E2" w:rsidRPr="006968DD" w:rsidDel="00E75995" w:rsidRDefault="005952E2">
      <w:pPr>
        <w:spacing w:before="240" w:after="240"/>
        <w:ind w:firstLine="12"/>
        <w:jc w:val="center"/>
        <w:rPr>
          <w:del w:id="1281" w:author="Котлицкий Сергей Андреевич" w:date="2019-10-04T20:38:00Z"/>
          <w:sz w:val="28"/>
          <w:szCs w:val="28"/>
        </w:rPr>
        <w:pPrChange w:id="1282" w:author="Котлицкий Сергей Андреевич" w:date="2019-10-04T20:38:00Z">
          <w:pPr>
            <w:spacing w:line="360" w:lineRule="auto"/>
            <w:ind w:left="708" w:firstLine="12"/>
            <w:jc w:val="both"/>
          </w:pPr>
        </w:pPrChange>
      </w:pPr>
      <w:del w:id="1283" w:author="Котлицкий Сергей Андреевич" w:date="2019-10-04T20:38:00Z">
        <w:r w:rsidDel="00E75995">
          <w:rPr>
            <w:sz w:val="28"/>
            <w:szCs w:val="28"/>
          </w:rPr>
          <w:delText xml:space="preserve">        </w:delText>
        </w:r>
        <w:r w:rsidRPr="00AB037C" w:rsidDel="00E75995">
          <w:rPr>
            <w:sz w:val="28"/>
            <w:szCs w:val="28"/>
          </w:rPr>
          <w:delText xml:space="preserve">Возникновение этой ситуации может привести к следующим последствиям: </w:delText>
        </w:r>
        <w:r w:rsidDel="00E75995">
          <w:rPr>
            <w:sz w:val="28"/>
            <w:szCs w:val="28"/>
          </w:rPr>
          <w:delText>иски в суд, потеря времени на урегулирование конфликта, появление уязвимостей в разрабатываемой системе.</w:delText>
        </w:r>
        <w:r w:rsidRPr="006968DD" w:rsidDel="00E75995">
          <w:rPr>
            <w:sz w:val="28"/>
            <w:szCs w:val="28"/>
          </w:rPr>
          <w:delText xml:space="preserve"> </w:delText>
        </w:r>
      </w:del>
    </w:p>
    <w:p w14:paraId="196E13C0" w14:textId="2F454BEF" w:rsidR="005952E2" w:rsidRPr="00D6062E" w:rsidDel="00E75995" w:rsidRDefault="005952E2">
      <w:pPr>
        <w:spacing w:before="240" w:after="240"/>
        <w:ind w:firstLine="12"/>
        <w:jc w:val="center"/>
        <w:rPr>
          <w:del w:id="1284" w:author="Котлицкий Сергей Андреевич" w:date="2019-10-04T20:38:00Z"/>
          <w:sz w:val="28"/>
          <w:szCs w:val="28"/>
        </w:rPr>
        <w:pPrChange w:id="1285" w:author="Котлицкий Сергей Андреевич" w:date="2019-10-04T20:38:00Z">
          <w:pPr>
            <w:spacing w:line="360" w:lineRule="auto"/>
            <w:ind w:left="708" w:firstLine="12"/>
            <w:jc w:val="both"/>
          </w:pPr>
        </w:pPrChange>
      </w:pPr>
      <w:del w:id="1286" w:author="Котлицкий Сергей Андреевич" w:date="2019-10-04T20:38:00Z">
        <w:r w:rsidRPr="006968DD" w:rsidDel="00E75995">
          <w:rPr>
            <w:sz w:val="28"/>
            <w:szCs w:val="28"/>
          </w:rPr>
          <w:delText xml:space="preserve">        </w:delText>
        </w:r>
        <w:r w:rsidRPr="00AB037C" w:rsidDel="00E75995">
          <w:rPr>
            <w:sz w:val="28"/>
            <w:szCs w:val="28"/>
          </w:rPr>
          <w:delText>Чтобы</w:delText>
        </w:r>
        <w:r w:rsidRPr="00D6062E" w:rsidDel="00E75995">
          <w:rPr>
            <w:sz w:val="28"/>
            <w:szCs w:val="28"/>
          </w:rPr>
          <w:delText xml:space="preserve"> </w:delText>
        </w:r>
        <w:r w:rsidRPr="00AB037C" w:rsidDel="00E75995">
          <w:rPr>
            <w:sz w:val="28"/>
            <w:szCs w:val="28"/>
          </w:rPr>
          <w:delText>избежать</w:delText>
        </w:r>
        <w:r w:rsidRPr="00D6062E" w:rsidDel="00E75995">
          <w:rPr>
            <w:sz w:val="28"/>
            <w:szCs w:val="28"/>
          </w:rPr>
          <w:delText xml:space="preserve"> </w:delText>
        </w:r>
        <w:r w:rsidRPr="00AB037C" w:rsidDel="00E75995">
          <w:rPr>
            <w:sz w:val="28"/>
            <w:szCs w:val="28"/>
          </w:rPr>
          <w:delText>возникновения</w:delText>
        </w:r>
        <w:r w:rsidRPr="00D6062E" w:rsidDel="00E75995">
          <w:rPr>
            <w:sz w:val="28"/>
            <w:szCs w:val="28"/>
          </w:rPr>
          <w:delText xml:space="preserve"> </w:delText>
        </w:r>
        <w:r w:rsidRPr="00AB037C" w:rsidDel="00E75995">
          <w:rPr>
            <w:sz w:val="28"/>
            <w:szCs w:val="28"/>
          </w:rPr>
          <w:delText>этой</w:delText>
        </w:r>
        <w:r w:rsidRPr="00D6062E" w:rsidDel="00E75995">
          <w:rPr>
            <w:sz w:val="28"/>
            <w:szCs w:val="28"/>
          </w:rPr>
          <w:delText xml:space="preserve"> </w:delText>
        </w:r>
        <w:r w:rsidRPr="00AB037C" w:rsidDel="00E75995">
          <w:rPr>
            <w:sz w:val="28"/>
            <w:szCs w:val="28"/>
          </w:rPr>
          <w:delText>ситуации</w:delText>
        </w:r>
        <w:r w:rsidRPr="00D6062E" w:rsidDel="00E75995">
          <w:rPr>
            <w:sz w:val="28"/>
            <w:szCs w:val="28"/>
          </w:rPr>
          <w:delText xml:space="preserve">, </w:delText>
        </w:r>
        <w:r w:rsidRPr="00AB037C" w:rsidDel="00E75995">
          <w:rPr>
            <w:sz w:val="28"/>
            <w:szCs w:val="28"/>
          </w:rPr>
          <w:delText>необходимо</w:delText>
        </w:r>
        <w:r w:rsidRPr="00D6062E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обязать разработчиков обсуждать с менеджером проекта возможность легального использования чужого кода или алгоритма.</w:delText>
        </w:r>
        <w:r w:rsidRPr="00D6062E" w:rsidDel="00E75995">
          <w:rPr>
            <w:sz w:val="28"/>
            <w:szCs w:val="28"/>
          </w:rPr>
          <w:delText xml:space="preserve"> </w:delText>
        </w:r>
      </w:del>
    </w:p>
    <w:p w14:paraId="2EF8634D" w14:textId="458C0B57" w:rsidR="005952E2" w:rsidRPr="00604FDE" w:rsidDel="00E75995" w:rsidRDefault="005952E2">
      <w:pPr>
        <w:spacing w:before="240" w:after="240"/>
        <w:jc w:val="center"/>
        <w:rPr>
          <w:del w:id="1287" w:author="Котлицкий Сергей Андреевич" w:date="2019-10-04T20:38:00Z"/>
          <w:sz w:val="28"/>
          <w:szCs w:val="28"/>
        </w:rPr>
        <w:pPrChange w:id="1288" w:author="Котлицкий Сергей Андреевич" w:date="2019-10-04T20:38:00Z">
          <w:pPr>
            <w:spacing w:line="360" w:lineRule="auto"/>
            <w:ind w:left="708"/>
            <w:jc w:val="both"/>
          </w:pPr>
        </w:pPrChange>
      </w:pPr>
      <w:del w:id="1289" w:author="Котлицкий Сергей Андреевич" w:date="2019-10-04T20:38:00Z">
        <w:r w:rsidRPr="00D6062E" w:rsidDel="00E75995">
          <w:rPr>
            <w:sz w:val="28"/>
            <w:szCs w:val="28"/>
          </w:rPr>
          <w:delText xml:space="preserve">        </w:delText>
        </w:r>
        <w:r w:rsidRPr="00AB037C" w:rsidDel="00E75995">
          <w:rPr>
            <w:sz w:val="28"/>
            <w:szCs w:val="28"/>
          </w:rPr>
          <w:delText>В</w:delText>
        </w:r>
        <w:r w:rsidRPr="00604FDE" w:rsidDel="00E75995">
          <w:rPr>
            <w:sz w:val="28"/>
            <w:szCs w:val="28"/>
          </w:rPr>
          <w:delText xml:space="preserve"> </w:delText>
        </w:r>
        <w:r w:rsidRPr="00AB037C" w:rsidDel="00E75995">
          <w:rPr>
            <w:sz w:val="28"/>
            <w:szCs w:val="28"/>
          </w:rPr>
          <w:delText>случае</w:delText>
        </w:r>
        <w:r w:rsidRPr="00604FDE" w:rsidDel="00E75995">
          <w:rPr>
            <w:sz w:val="28"/>
            <w:szCs w:val="28"/>
          </w:rPr>
          <w:delText xml:space="preserve"> </w:delText>
        </w:r>
        <w:r w:rsidRPr="00AB037C" w:rsidDel="00E75995">
          <w:rPr>
            <w:sz w:val="28"/>
            <w:szCs w:val="28"/>
          </w:rPr>
          <w:delText>возникновения</w:delText>
        </w:r>
        <w:r w:rsidRPr="00604FDE" w:rsidDel="00E75995">
          <w:rPr>
            <w:sz w:val="28"/>
            <w:szCs w:val="28"/>
          </w:rPr>
          <w:delText xml:space="preserve"> </w:delText>
        </w:r>
        <w:r w:rsidRPr="00AB037C" w:rsidDel="00E75995">
          <w:rPr>
            <w:sz w:val="28"/>
            <w:szCs w:val="28"/>
          </w:rPr>
          <w:delText>этой</w:delText>
        </w:r>
        <w:r w:rsidRPr="00604FDE" w:rsidDel="00E75995">
          <w:rPr>
            <w:sz w:val="28"/>
            <w:szCs w:val="28"/>
          </w:rPr>
          <w:delText xml:space="preserve"> </w:delText>
        </w:r>
        <w:r w:rsidRPr="00AB037C" w:rsidDel="00E75995">
          <w:rPr>
            <w:sz w:val="28"/>
            <w:szCs w:val="28"/>
          </w:rPr>
          <w:delText>ситуации</w:delText>
        </w:r>
        <w:r w:rsidRPr="00604FDE" w:rsidDel="00E75995">
          <w:rPr>
            <w:sz w:val="28"/>
            <w:szCs w:val="28"/>
          </w:rPr>
          <w:delText xml:space="preserve"> </w:delText>
        </w:r>
        <w:r w:rsidRPr="00AB037C" w:rsidDel="00E75995">
          <w:rPr>
            <w:sz w:val="28"/>
            <w:szCs w:val="28"/>
          </w:rPr>
          <w:delText>необходимо</w:delText>
        </w:r>
        <w:r w:rsidRPr="00604FDE" w:rsidDel="00E75995">
          <w:rPr>
            <w:sz w:val="28"/>
            <w:szCs w:val="28"/>
          </w:rPr>
          <w:delText xml:space="preserve"> </w:delText>
        </w:r>
        <w:r w:rsidDel="00E75995">
          <w:rPr>
            <w:sz w:val="28"/>
            <w:szCs w:val="28"/>
          </w:rPr>
          <w:delText>минимизировать последствия путем договора с автором исходного кода или алгоритма.</w:delText>
        </w:r>
        <w:r w:rsidRPr="00604FDE" w:rsidDel="00E75995">
          <w:rPr>
            <w:sz w:val="28"/>
            <w:szCs w:val="28"/>
          </w:rPr>
          <w:delText xml:space="preserve"> </w:delText>
        </w:r>
      </w:del>
    </w:p>
    <w:p w14:paraId="0A063D72" w14:textId="289BDF26" w:rsidR="005952E2" w:rsidRPr="00604FDE" w:rsidDel="00E75995" w:rsidRDefault="005952E2">
      <w:pPr>
        <w:spacing w:before="240" w:after="240"/>
        <w:jc w:val="center"/>
        <w:rPr>
          <w:del w:id="1290" w:author="Котлицкий Сергей Андреевич" w:date="2019-10-04T20:38:00Z"/>
          <w:sz w:val="28"/>
          <w:szCs w:val="28"/>
        </w:rPr>
        <w:pPrChange w:id="1291" w:author="Котлицкий Сергей Андреевич" w:date="2019-10-04T20:38:00Z">
          <w:pPr>
            <w:spacing w:line="360" w:lineRule="auto"/>
            <w:ind w:left="708"/>
            <w:jc w:val="both"/>
          </w:pPr>
        </w:pPrChange>
      </w:pPr>
    </w:p>
    <w:p w14:paraId="2C6FE1EE" w14:textId="7ECC86C6" w:rsidR="005952E2" w:rsidRPr="00604FDE" w:rsidDel="00E75995" w:rsidRDefault="005952E2">
      <w:pPr>
        <w:spacing w:before="240" w:after="240"/>
        <w:jc w:val="center"/>
        <w:rPr>
          <w:del w:id="1292" w:author="Котлицкий Сергей Андреевич" w:date="2019-10-04T20:38:00Z"/>
          <w:sz w:val="28"/>
          <w:szCs w:val="28"/>
        </w:rPr>
        <w:pPrChange w:id="1293" w:author="Котлицкий Сергей Андреевич" w:date="2019-10-04T20:38:00Z">
          <w:pPr>
            <w:spacing w:line="360" w:lineRule="auto"/>
            <w:jc w:val="both"/>
          </w:pPr>
        </w:pPrChange>
      </w:pPr>
    </w:p>
    <w:p w14:paraId="5B3B450C" w14:textId="54F9EEFB" w:rsidR="005952E2" w:rsidRPr="000000C4" w:rsidDel="00E75995" w:rsidRDefault="005952E2">
      <w:pPr>
        <w:spacing w:before="240" w:after="240"/>
        <w:ind w:firstLine="708"/>
        <w:jc w:val="center"/>
        <w:rPr>
          <w:del w:id="1294" w:author="Котлицкий Сергей Андреевич" w:date="2019-10-04T20:38:00Z"/>
          <w:sz w:val="28"/>
          <w:szCs w:val="28"/>
        </w:rPr>
        <w:pPrChange w:id="1295" w:author="Котлицкий Сергей Андреевич" w:date="2019-10-04T20:38:00Z">
          <w:pPr>
            <w:spacing w:line="360" w:lineRule="auto"/>
            <w:ind w:firstLine="708"/>
            <w:jc w:val="both"/>
          </w:pPr>
        </w:pPrChange>
      </w:pPr>
      <w:del w:id="1296" w:author="Котлицкий Сергей Андреевич" w:date="2019-10-04T20:38:00Z">
        <w:r w:rsidRPr="000000C4" w:rsidDel="00E75995">
          <w:rPr>
            <w:sz w:val="28"/>
            <w:szCs w:val="28"/>
          </w:rPr>
          <w:delText>Информация о приоритетности рисков приведена в таблице 2.</w:delText>
        </w:r>
      </w:del>
    </w:p>
    <w:p w14:paraId="0BD4B22F" w14:textId="48273A8D" w:rsidR="005952E2" w:rsidRPr="000000C4" w:rsidDel="00E75995" w:rsidRDefault="005952E2">
      <w:pPr>
        <w:spacing w:before="240" w:after="240"/>
        <w:ind w:firstLine="708"/>
        <w:jc w:val="center"/>
        <w:rPr>
          <w:del w:id="1297" w:author="Котлицкий Сергей Андреевич" w:date="2019-10-04T20:38:00Z"/>
          <w:sz w:val="28"/>
          <w:szCs w:val="28"/>
        </w:rPr>
        <w:pPrChange w:id="1298" w:author="Котлицкий Сергей Андреевич" w:date="2019-10-04T20:38:00Z">
          <w:pPr>
            <w:spacing w:line="360" w:lineRule="auto"/>
            <w:ind w:firstLine="708"/>
            <w:jc w:val="both"/>
          </w:pPr>
        </w:pPrChange>
      </w:pPr>
      <w:del w:id="1299" w:author="Котлицкий Сергей Андреевич" w:date="2019-10-04T20:38:00Z">
        <w:r w:rsidRPr="000000C4" w:rsidDel="00E75995">
          <w:rPr>
            <w:sz w:val="28"/>
            <w:szCs w:val="28"/>
          </w:rPr>
          <w:delText>Таблица 2 – Приоритетность рисков</w:delText>
        </w:r>
      </w:del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2268"/>
        <w:gridCol w:w="1984"/>
        <w:gridCol w:w="1979"/>
      </w:tblGrid>
      <w:tr w:rsidR="005952E2" w:rsidDel="00E75995" w14:paraId="69493423" w14:textId="05058ABB" w:rsidTr="003A3052">
        <w:trPr>
          <w:del w:id="1300" w:author="Котлицкий Сергей Андреевич" w:date="2019-10-04T20:38:00Z"/>
        </w:trPr>
        <w:tc>
          <w:tcPr>
            <w:tcW w:w="3114" w:type="dxa"/>
          </w:tcPr>
          <w:p w14:paraId="79C459DC" w14:textId="648A0D82" w:rsidR="005952E2" w:rsidRPr="000000C4" w:rsidDel="00E75995" w:rsidRDefault="005952E2">
            <w:pPr>
              <w:spacing w:before="240" w:after="240"/>
              <w:jc w:val="center"/>
              <w:rPr>
                <w:del w:id="1301" w:author="Котлицкий Сергей Андреевич" w:date="2019-10-04T20:38:00Z"/>
                <w:rFonts w:eastAsiaTheme="minorHAnsi"/>
              </w:rPr>
              <w:pPrChange w:id="1302" w:author="Котлицкий Сергей Андреевич" w:date="2019-10-04T20:38:00Z">
                <w:pPr>
                  <w:spacing w:line="360" w:lineRule="auto"/>
                  <w:jc w:val="center"/>
                </w:pPr>
              </w:pPrChange>
            </w:pPr>
            <w:del w:id="1303" w:author="Котлицкий Сергей Андреевич" w:date="2019-10-04T20:38:00Z">
              <w:r w:rsidDel="00E75995">
                <w:rPr>
                  <w:rFonts w:eastAsiaTheme="minorHAnsi"/>
                </w:rPr>
                <w:delText>Риски</w:delText>
              </w:r>
            </w:del>
          </w:p>
        </w:tc>
        <w:tc>
          <w:tcPr>
            <w:tcW w:w="2268" w:type="dxa"/>
          </w:tcPr>
          <w:p w14:paraId="7CB8543D" w14:textId="54633193" w:rsidR="005952E2" w:rsidRPr="000000C4" w:rsidDel="00E75995" w:rsidRDefault="005952E2">
            <w:pPr>
              <w:spacing w:before="240" w:after="240"/>
              <w:jc w:val="center"/>
              <w:rPr>
                <w:del w:id="1304" w:author="Котлицкий Сергей Андреевич" w:date="2019-10-04T20:38:00Z"/>
                <w:rFonts w:eastAsiaTheme="minorHAnsi"/>
              </w:rPr>
              <w:pPrChange w:id="1305" w:author="Котлицкий Сергей Андреевич" w:date="2019-10-04T20:38:00Z">
                <w:pPr>
                  <w:spacing w:line="360" w:lineRule="auto"/>
                  <w:jc w:val="center"/>
                </w:pPr>
              </w:pPrChange>
            </w:pPr>
            <w:del w:id="1306" w:author="Котлицкий Сергей Андреевич" w:date="2019-10-04T20:38:00Z">
              <w:r w:rsidDel="00E75995">
                <w:rPr>
                  <w:rFonts w:eastAsiaTheme="minorHAnsi"/>
                </w:rPr>
                <w:delText>Вероятность наступления риска (от 1 до 10)</w:delText>
              </w:r>
            </w:del>
          </w:p>
        </w:tc>
        <w:tc>
          <w:tcPr>
            <w:tcW w:w="1984" w:type="dxa"/>
          </w:tcPr>
          <w:p w14:paraId="4684AA29" w14:textId="3335CFAB" w:rsidR="005952E2" w:rsidRPr="000000C4" w:rsidDel="00E75995" w:rsidRDefault="005952E2">
            <w:pPr>
              <w:spacing w:before="240" w:after="240"/>
              <w:jc w:val="center"/>
              <w:rPr>
                <w:del w:id="1307" w:author="Котлицкий Сергей Андреевич" w:date="2019-10-04T20:38:00Z"/>
                <w:rFonts w:eastAsiaTheme="minorHAnsi"/>
              </w:rPr>
              <w:pPrChange w:id="1308" w:author="Котлицкий Сергей Андреевич" w:date="2019-10-04T20:38:00Z">
                <w:pPr>
                  <w:spacing w:line="360" w:lineRule="auto"/>
                  <w:jc w:val="center"/>
                </w:pPr>
              </w:pPrChange>
            </w:pPr>
            <w:del w:id="1309" w:author="Котлицкий Сергей Андреевич" w:date="2019-10-04T20:38:00Z">
              <w:r w:rsidDel="00E75995">
                <w:rPr>
                  <w:rFonts w:eastAsiaTheme="minorHAnsi"/>
                </w:rPr>
                <w:delText>Степень влияния риска на проект (от 1 до 10)</w:delText>
              </w:r>
            </w:del>
          </w:p>
        </w:tc>
        <w:tc>
          <w:tcPr>
            <w:tcW w:w="1979" w:type="dxa"/>
          </w:tcPr>
          <w:p w14:paraId="6A80C66D" w14:textId="0A3A98D3" w:rsidR="005952E2" w:rsidRPr="000000C4" w:rsidDel="00E75995" w:rsidRDefault="005952E2">
            <w:pPr>
              <w:spacing w:before="240" w:after="240"/>
              <w:jc w:val="center"/>
              <w:rPr>
                <w:del w:id="1310" w:author="Котлицкий Сергей Андреевич" w:date="2019-10-04T20:38:00Z"/>
                <w:rFonts w:eastAsiaTheme="minorHAnsi"/>
              </w:rPr>
              <w:pPrChange w:id="1311" w:author="Котлицкий Сергей Андреевич" w:date="2019-10-04T20:38:00Z">
                <w:pPr>
                  <w:spacing w:line="360" w:lineRule="auto"/>
                  <w:jc w:val="center"/>
                </w:pPr>
              </w:pPrChange>
            </w:pPr>
            <w:del w:id="1312" w:author="Котлицкий Сергей Андреевич" w:date="2019-10-04T20:38:00Z">
              <w:r w:rsidDel="00E75995">
                <w:rPr>
                  <w:rFonts w:eastAsiaTheme="minorHAnsi"/>
                </w:rPr>
                <w:delText>Приоритет риска (от 1 до 100)</w:delText>
              </w:r>
            </w:del>
          </w:p>
        </w:tc>
      </w:tr>
      <w:tr w:rsidR="005952E2" w:rsidDel="00E75995" w14:paraId="2AD3A67F" w14:textId="02390D6D" w:rsidTr="003A3052">
        <w:trPr>
          <w:del w:id="1313" w:author="Котлицкий Сергей Андреевич" w:date="2019-10-04T20:38:00Z"/>
        </w:trPr>
        <w:tc>
          <w:tcPr>
            <w:tcW w:w="3114" w:type="dxa"/>
          </w:tcPr>
          <w:p w14:paraId="38621C2D" w14:textId="03FAACEA" w:rsidR="005952E2" w:rsidRPr="000000C4" w:rsidDel="00E75995" w:rsidRDefault="005952E2">
            <w:pPr>
              <w:spacing w:before="240" w:after="240"/>
              <w:jc w:val="center"/>
              <w:rPr>
                <w:del w:id="1314" w:author="Котлицкий Сергей Андреевич" w:date="2019-10-04T20:38:00Z"/>
                <w:rFonts w:eastAsiaTheme="minorHAnsi"/>
              </w:rPr>
              <w:pPrChange w:id="1315" w:author="Котлицкий Сергей Андреевич" w:date="2019-10-04T20:38:00Z">
                <w:pPr>
                  <w:spacing w:line="360" w:lineRule="auto"/>
                  <w:jc w:val="center"/>
                </w:pPr>
              </w:pPrChange>
            </w:pPr>
            <w:del w:id="1316" w:author="Котлицкий Сергей Андреевич" w:date="2019-10-04T20:38:00Z">
              <w:r w:rsidRPr="005D1BBB" w:rsidDel="00E75995">
                <w:rPr>
                  <w:rFonts w:eastAsiaTheme="minorHAnsi"/>
                </w:rPr>
                <w:delText>Увеличение требований к продукту со стороны заказчика.</w:delText>
              </w:r>
            </w:del>
          </w:p>
        </w:tc>
        <w:tc>
          <w:tcPr>
            <w:tcW w:w="2268" w:type="dxa"/>
          </w:tcPr>
          <w:p w14:paraId="26DFAEAF" w14:textId="1B8D28CF" w:rsidR="005952E2" w:rsidRPr="00C37AF6" w:rsidDel="00E75995" w:rsidRDefault="005952E2">
            <w:pPr>
              <w:spacing w:before="240" w:after="240"/>
              <w:jc w:val="center"/>
              <w:rPr>
                <w:del w:id="1317" w:author="Котлицкий Сергей Андреевич" w:date="2019-10-04T20:38:00Z"/>
                <w:rFonts w:eastAsiaTheme="minorHAnsi"/>
                <w:lang w:val="en-US"/>
              </w:rPr>
              <w:pPrChange w:id="1318" w:author="Котлицкий Сергей Андреевич" w:date="2019-10-04T20:38:00Z">
                <w:pPr>
                  <w:spacing w:line="360" w:lineRule="auto"/>
                  <w:jc w:val="both"/>
                </w:pPr>
              </w:pPrChange>
            </w:pPr>
            <w:del w:id="1319" w:author="Котлицкий Сергей Андреевич" w:date="2019-10-04T20:38:00Z">
              <w:r w:rsidDel="00E75995">
                <w:rPr>
                  <w:rFonts w:eastAsiaTheme="minorHAnsi"/>
                </w:rPr>
                <w:delText>5,</w:delText>
              </w:r>
              <w:r w:rsidDel="00E75995">
                <w:rPr>
                  <w:rFonts w:eastAsiaTheme="minorHAnsi"/>
                  <w:lang w:val="en-US"/>
                </w:rPr>
                <w:delText>3</w:delText>
              </w:r>
            </w:del>
          </w:p>
        </w:tc>
        <w:tc>
          <w:tcPr>
            <w:tcW w:w="1984" w:type="dxa"/>
          </w:tcPr>
          <w:p w14:paraId="6E3D3C39" w14:textId="2B021880" w:rsidR="005952E2" w:rsidRPr="00C37AF6" w:rsidDel="00E75995" w:rsidRDefault="005952E2">
            <w:pPr>
              <w:spacing w:before="240" w:after="240"/>
              <w:jc w:val="center"/>
              <w:rPr>
                <w:del w:id="1320" w:author="Котлицкий Сергей Андреевич" w:date="2019-10-04T20:38:00Z"/>
                <w:rFonts w:eastAsiaTheme="minorHAnsi"/>
                <w:lang w:val="en-US"/>
              </w:rPr>
              <w:pPrChange w:id="1321" w:author="Котлицкий Сергей Андреевич" w:date="2019-10-04T20:38:00Z">
                <w:pPr>
                  <w:spacing w:line="360" w:lineRule="auto"/>
                  <w:jc w:val="both"/>
                </w:pPr>
              </w:pPrChange>
            </w:pPr>
            <w:del w:id="1322" w:author="Котлицкий Сергей Андреевич" w:date="2019-10-04T20:38:00Z">
              <w:r w:rsidDel="00E75995">
                <w:rPr>
                  <w:rFonts w:eastAsiaTheme="minorHAnsi"/>
                  <w:lang w:val="en-US"/>
                </w:rPr>
                <w:delText>9</w:delText>
              </w:r>
            </w:del>
          </w:p>
        </w:tc>
        <w:tc>
          <w:tcPr>
            <w:tcW w:w="1979" w:type="dxa"/>
          </w:tcPr>
          <w:p w14:paraId="3E3C4FF1" w14:textId="6BDFC297" w:rsidR="005952E2" w:rsidRPr="00BE4EDB" w:rsidDel="00E75995" w:rsidRDefault="005952E2">
            <w:pPr>
              <w:spacing w:before="240" w:after="240"/>
              <w:jc w:val="center"/>
              <w:rPr>
                <w:del w:id="1323" w:author="Котлицкий Сергей Андреевич" w:date="2019-10-04T20:38:00Z"/>
                <w:rFonts w:eastAsiaTheme="minorHAnsi"/>
                <w:lang w:val="en-US"/>
              </w:rPr>
              <w:pPrChange w:id="1324" w:author="Котлицкий Сергей Андреевич" w:date="2019-10-04T20:38:00Z">
                <w:pPr>
                  <w:spacing w:line="360" w:lineRule="auto"/>
                  <w:jc w:val="both"/>
                </w:pPr>
              </w:pPrChange>
            </w:pPr>
            <w:del w:id="1325" w:author="Котлицкий Сергей Андреевич" w:date="2019-10-04T20:38:00Z">
              <w:r w:rsidDel="00E75995">
                <w:rPr>
                  <w:rFonts w:eastAsiaTheme="minorHAnsi"/>
                  <w:lang w:val="en-US"/>
                </w:rPr>
                <w:delText>47,7</w:delText>
              </w:r>
            </w:del>
          </w:p>
        </w:tc>
      </w:tr>
      <w:tr w:rsidR="005952E2" w:rsidDel="00E75995" w14:paraId="73A48C85" w14:textId="2BF269B1" w:rsidTr="003A3052">
        <w:trPr>
          <w:del w:id="1326" w:author="Котлицкий Сергей Андреевич" w:date="2019-10-04T20:38:00Z"/>
        </w:trPr>
        <w:tc>
          <w:tcPr>
            <w:tcW w:w="3114" w:type="dxa"/>
          </w:tcPr>
          <w:p w14:paraId="14A716BA" w14:textId="52C9766C" w:rsidR="005952E2" w:rsidRPr="000000C4" w:rsidDel="00E75995" w:rsidRDefault="005952E2">
            <w:pPr>
              <w:spacing w:before="240" w:after="240"/>
              <w:jc w:val="center"/>
              <w:rPr>
                <w:del w:id="1327" w:author="Котлицкий Сергей Андреевич" w:date="2019-10-04T20:38:00Z"/>
                <w:rFonts w:eastAsiaTheme="minorHAnsi"/>
              </w:rPr>
              <w:pPrChange w:id="1328" w:author="Котлицкий Сергей Андреевич" w:date="2019-10-04T20:38:00Z">
                <w:pPr>
                  <w:spacing w:line="360" w:lineRule="auto"/>
                  <w:jc w:val="center"/>
                </w:pPr>
              </w:pPrChange>
            </w:pPr>
            <w:del w:id="1329" w:author="Котлицкий Сергей Андреевич" w:date="2019-10-04T20:38:00Z">
              <w:r w:rsidRPr="00DD03DF" w:rsidDel="00E75995">
                <w:rPr>
                  <w:rFonts w:eastAsiaTheme="minorHAnsi"/>
                </w:rPr>
                <w:delText>Увольнение опытного сотрудника</w:delText>
              </w:r>
            </w:del>
          </w:p>
        </w:tc>
        <w:tc>
          <w:tcPr>
            <w:tcW w:w="2268" w:type="dxa"/>
          </w:tcPr>
          <w:p w14:paraId="691FA713" w14:textId="0C9C1A4A" w:rsidR="005952E2" w:rsidRPr="00BE4EDB" w:rsidDel="00E75995" w:rsidRDefault="005952E2">
            <w:pPr>
              <w:spacing w:before="240" w:after="240"/>
              <w:jc w:val="center"/>
              <w:rPr>
                <w:del w:id="1330" w:author="Котлицкий Сергей Андреевич" w:date="2019-10-04T20:38:00Z"/>
                <w:rFonts w:eastAsiaTheme="minorHAnsi"/>
                <w:lang w:val="en-US"/>
              </w:rPr>
              <w:pPrChange w:id="1331" w:author="Котлицкий Сергей Андреевич" w:date="2019-10-04T20:38:00Z">
                <w:pPr>
                  <w:spacing w:line="360" w:lineRule="auto"/>
                  <w:jc w:val="both"/>
                </w:pPr>
              </w:pPrChange>
            </w:pPr>
            <w:del w:id="1332" w:author="Котлицкий Сергей Андреевич" w:date="2019-10-04T20:38:00Z">
              <w:r w:rsidDel="00E75995">
                <w:rPr>
                  <w:rFonts w:eastAsiaTheme="minorHAnsi"/>
                  <w:lang w:val="en-US"/>
                </w:rPr>
                <w:delText>2,9</w:delText>
              </w:r>
            </w:del>
          </w:p>
        </w:tc>
        <w:tc>
          <w:tcPr>
            <w:tcW w:w="1984" w:type="dxa"/>
          </w:tcPr>
          <w:p w14:paraId="7E596502" w14:textId="0857B1C2" w:rsidR="005952E2" w:rsidRPr="00C37AF6" w:rsidDel="00E75995" w:rsidRDefault="005952E2">
            <w:pPr>
              <w:spacing w:before="240" w:after="240"/>
              <w:jc w:val="center"/>
              <w:rPr>
                <w:del w:id="1333" w:author="Котлицкий Сергей Андреевич" w:date="2019-10-04T20:38:00Z"/>
                <w:rFonts w:eastAsiaTheme="minorHAnsi"/>
                <w:lang w:val="en-US"/>
              </w:rPr>
              <w:pPrChange w:id="1334" w:author="Котлицкий Сергей Андреевич" w:date="2019-10-04T20:38:00Z">
                <w:pPr>
                  <w:spacing w:line="360" w:lineRule="auto"/>
                  <w:jc w:val="both"/>
                </w:pPr>
              </w:pPrChange>
            </w:pPr>
            <w:del w:id="1335" w:author="Котлицкий Сергей Андреевич" w:date="2019-10-04T20:38:00Z">
              <w:r w:rsidDel="00E75995">
                <w:rPr>
                  <w:rFonts w:eastAsiaTheme="minorHAnsi"/>
                  <w:lang w:val="en-US"/>
                </w:rPr>
                <w:delText>9,4</w:delText>
              </w:r>
            </w:del>
          </w:p>
        </w:tc>
        <w:tc>
          <w:tcPr>
            <w:tcW w:w="1979" w:type="dxa"/>
          </w:tcPr>
          <w:p w14:paraId="4684E727" w14:textId="07A6FADB" w:rsidR="005952E2" w:rsidRPr="00BE4EDB" w:rsidDel="00E75995" w:rsidRDefault="005952E2">
            <w:pPr>
              <w:spacing w:before="240" w:after="240"/>
              <w:jc w:val="center"/>
              <w:rPr>
                <w:del w:id="1336" w:author="Котлицкий Сергей Андреевич" w:date="2019-10-04T20:38:00Z"/>
                <w:rFonts w:eastAsiaTheme="minorHAnsi"/>
                <w:lang w:val="en-US"/>
              </w:rPr>
              <w:pPrChange w:id="1337" w:author="Котлицкий Сергей Андреевич" w:date="2019-10-04T20:38:00Z">
                <w:pPr>
                  <w:spacing w:line="360" w:lineRule="auto"/>
                  <w:jc w:val="both"/>
                </w:pPr>
              </w:pPrChange>
            </w:pPr>
            <w:del w:id="1338" w:author="Котлицкий Сергей Андреевич" w:date="2019-10-04T20:38:00Z">
              <w:r w:rsidDel="00E75995">
                <w:rPr>
                  <w:rFonts w:eastAsiaTheme="minorHAnsi"/>
                  <w:lang w:val="en-US"/>
                </w:rPr>
                <w:delText>89</w:delText>
              </w:r>
            </w:del>
          </w:p>
        </w:tc>
      </w:tr>
      <w:tr w:rsidR="005952E2" w:rsidDel="00E75995" w14:paraId="5821E8D8" w14:textId="173684F3" w:rsidTr="003A3052">
        <w:trPr>
          <w:del w:id="1339" w:author="Котлицкий Сергей Андреевич" w:date="2019-10-04T20:38:00Z"/>
        </w:trPr>
        <w:tc>
          <w:tcPr>
            <w:tcW w:w="3114" w:type="dxa"/>
          </w:tcPr>
          <w:p w14:paraId="0AAFC3DB" w14:textId="638CF943" w:rsidR="005952E2" w:rsidRPr="000000C4" w:rsidDel="00E75995" w:rsidRDefault="005952E2">
            <w:pPr>
              <w:spacing w:before="240" w:after="240"/>
              <w:jc w:val="center"/>
              <w:rPr>
                <w:del w:id="1340" w:author="Котлицкий Сергей Андреевич" w:date="2019-10-04T20:38:00Z"/>
                <w:rFonts w:eastAsiaTheme="minorHAnsi"/>
              </w:rPr>
              <w:pPrChange w:id="1341" w:author="Котлицкий Сергей Андреевич" w:date="2019-10-04T20:38:00Z">
                <w:pPr>
                  <w:spacing w:line="360" w:lineRule="auto"/>
                  <w:jc w:val="center"/>
                </w:pPr>
              </w:pPrChange>
            </w:pPr>
            <w:del w:id="1342" w:author="Котлицкий Сергей Андреевич" w:date="2019-10-04T20:38:00Z">
              <w:r w:rsidRPr="00B30C08" w:rsidDel="00E75995">
                <w:rPr>
                  <w:rFonts w:eastAsiaTheme="minorHAnsi"/>
                </w:rPr>
                <w:delText>Несоблюдение сроков реализации проекта</w:delText>
              </w:r>
            </w:del>
          </w:p>
        </w:tc>
        <w:tc>
          <w:tcPr>
            <w:tcW w:w="2268" w:type="dxa"/>
          </w:tcPr>
          <w:p w14:paraId="13F94DA7" w14:textId="6136380A" w:rsidR="005952E2" w:rsidRPr="000000C4" w:rsidDel="00E75995" w:rsidRDefault="005952E2">
            <w:pPr>
              <w:spacing w:before="240" w:after="240"/>
              <w:jc w:val="center"/>
              <w:rPr>
                <w:del w:id="1343" w:author="Котлицкий Сергей Андреевич" w:date="2019-10-04T20:38:00Z"/>
                <w:rFonts w:eastAsiaTheme="minorHAnsi"/>
              </w:rPr>
              <w:pPrChange w:id="1344" w:author="Котлицкий Сергей Андреевич" w:date="2019-10-04T20:38:00Z">
                <w:pPr>
                  <w:spacing w:line="360" w:lineRule="auto"/>
                  <w:jc w:val="both"/>
                </w:pPr>
              </w:pPrChange>
            </w:pPr>
            <w:del w:id="1345" w:author="Котлицкий Сергей Андреевич" w:date="2019-10-04T20:38:00Z">
              <w:r w:rsidDel="00E75995">
                <w:rPr>
                  <w:rFonts w:eastAsiaTheme="minorHAnsi"/>
                </w:rPr>
                <w:delText>6,1</w:delText>
              </w:r>
            </w:del>
          </w:p>
        </w:tc>
        <w:tc>
          <w:tcPr>
            <w:tcW w:w="1984" w:type="dxa"/>
          </w:tcPr>
          <w:p w14:paraId="5E24AFC5" w14:textId="356C49FF" w:rsidR="005952E2" w:rsidRPr="00BE4EDB" w:rsidDel="00E75995" w:rsidRDefault="005952E2">
            <w:pPr>
              <w:spacing w:before="240" w:after="240"/>
              <w:jc w:val="center"/>
              <w:rPr>
                <w:del w:id="1346" w:author="Котлицкий Сергей Андреевич" w:date="2019-10-04T20:38:00Z"/>
                <w:rFonts w:eastAsiaTheme="minorHAnsi"/>
                <w:lang w:val="en-US"/>
              </w:rPr>
              <w:pPrChange w:id="1347" w:author="Котлицкий Сергей Андреевич" w:date="2019-10-04T20:38:00Z">
                <w:pPr>
                  <w:spacing w:line="360" w:lineRule="auto"/>
                  <w:jc w:val="both"/>
                </w:pPr>
              </w:pPrChange>
            </w:pPr>
            <w:del w:id="1348" w:author="Котлицкий Сергей Андреевич" w:date="2019-10-04T20:38:00Z">
              <w:r w:rsidDel="00E75995">
                <w:rPr>
                  <w:rFonts w:eastAsiaTheme="minorHAnsi"/>
                  <w:lang w:val="en-US"/>
                </w:rPr>
                <w:delText>6,7</w:delText>
              </w:r>
            </w:del>
          </w:p>
        </w:tc>
        <w:tc>
          <w:tcPr>
            <w:tcW w:w="1979" w:type="dxa"/>
          </w:tcPr>
          <w:p w14:paraId="407809EF" w14:textId="6D0FEE51" w:rsidR="005952E2" w:rsidRPr="00BE4EDB" w:rsidDel="00E75995" w:rsidRDefault="005952E2">
            <w:pPr>
              <w:spacing w:before="240" w:after="240"/>
              <w:jc w:val="center"/>
              <w:rPr>
                <w:del w:id="1349" w:author="Котлицкий Сергей Андреевич" w:date="2019-10-04T20:38:00Z"/>
                <w:rFonts w:eastAsiaTheme="minorHAnsi"/>
                <w:lang w:val="en-US"/>
              </w:rPr>
              <w:pPrChange w:id="1350" w:author="Котлицкий Сергей Андреевич" w:date="2019-10-04T20:38:00Z">
                <w:pPr>
                  <w:spacing w:line="360" w:lineRule="auto"/>
                  <w:jc w:val="both"/>
                </w:pPr>
              </w:pPrChange>
            </w:pPr>
            <w:del w:id="1351" w:author="Котлицкий Сергей Андреевич" w:date="2019-10-04T20:38:00Z">
              <w:r w:rsidDel="00E75995">
                <w:rPr>
                  <w:rFonts w:eastAsiaTheme="minorHAnsi"/>
                  <w:lang w:val="en-US"/>
                </w:rPr>
                <w:delText>70</w:delText>
              </w:r>
            </w:del>
          </w:p>
        </w:tc>
      </w:tr>
      <w:tr w:rsidR="005952E2" w:rsidDel="00E75995" w14:paraId="33F9E4E7" w14:textId="0A1142BF" w:rsidTr="003A3052">
        <w:trPr>
          <w:del w:id="1352" w:author="Котлицкий Сергей Андреевич" w:date="2019-10-04T20:38:00Z"/>
        </w:trPr>
        <w:tc>
          <w:tcPr>
            <w:tcW w:w="3114" w:type="dxa"/>
          </w:tcPr>
          <w:p w14:paraId="27EE8A33" w14:textId="3F56BF55" w:rsidR="005952E2" w:rsidRPr="00B30C08" w:rsidDel="00E75995" w:rsidRDefault="005952E2">
            <w:pPr>
              <w:spacing w:before="240" w:after="240"/>
              <w:jc w:val="center"/>
              <w:rPr>
                <w:del w:id="1353" w:author="Котлицкий Сергей Андреевич" w:date="2019-10-04T20:38:00Z"/>
                <w:rFonts w:eastAsiaTheme="minorHAnsi"/>
              </w:rPr>
              <w:pPrChange w:id="1354" w:author="Котлицкий Сергей Андреевич" w:date="2019-10-04T20:38:00Z">
                <w:pPr>
                  <w:spacing w:line="360" w:lineRule="auto"/>
                  <w:jc w:val="center"/>
                </w:pPr>
              </w:pPrChange>
            </w:pPr>
            <w:del w:id="1355" w:author="Котлицкий Сергей Андреевич" w:date="2019-10-04T20:38:00Z">
              <w:r w:rsidRPr="00BC6A06" w:rsidDel="00E75995">
                <w:rPr>
                  <w:rFonts w:eastAsiaTheme="minorHAnsi"/>
                </w:rPr>
                <w:delText>Низкая производительность команды</w:delText>
              </w:r>
            </w:del>
          </w:p>
        </w:tc>
        <w:tc>
          <w:tcPr>
            <w:tcW w:w="2268" w:type="dxa"/>
          </w:tcPr>
          <w:p w14:paraId="0538974E" w14:textId="063BA081" w:rsidR="005952E2" w:rsidRPr="00BE4EDB" w:rsidDel="00E75995" w:rsidRDefault="005952E2">
            <w:pPr>
              <w:spacing w:before="240" w:after="240"/>
              <w:jc w:val="center"/>
              <w:rPr>
                <w:del w:id="1356" w:author="Котлицкий Сергей Андреевич" w:date="2019-10-04T20:38:00Z"/>
                <w:rFonts w:eastAsiaTheme="minorHAnsi"/>
                <w:lang w:val="en-US"/>
              </w:rPr>
              <w:pPrChange w:id="1357" w:author="Котлицкий Сергей Андреевич" w:date="2019-10-04T20:38:00Z">
                <w:pPr>
                  <w:spacing w:line="360" w:lineRule="auto"/>
                  <w:jc w:val="both"/>
                </w:pPr>
              </w:pPrChange>
            </w:pPr>
            <w:del w:id="1358" w:author="Котлицкий Сергей Андреевич" w:date="2019-10-04T20:38:00Z">
              <w:r w:rsidDel="00E75995">
                <w:rPr>
                  <w:rFonts w:eastAsiaTheme="minorHAnsi"/>
                  <w:lang w:val="en-US"/>
                </w:rPr>
                <w:delText>6,7</w:delText>
              </w:r>
            </w:del>
          </w:p>
        </w:tc>
        <w:tc>
          <w:tcPr>
            <w:tcW w:w="1984" w:type="dxa"/>
          </w:tcPr>
          <w:p w14:paraId="67113777" w14:textId="7FA6F13E" w:rsidR="005952E2" w:rsidRPr="00BE4EDB" w:rsidDel="00E75995" w:rsidRDefault="005952E2">
            <w:pPr>
              <w:spacing w:before="240" w:after="240"/>
              <w:jc w:val="center"/>
              <w:rPr>
                <w:del w:id="1359" w:author="Котлицкий Сергей Андреевич" w:date="2019-10-04T20:38:00Z"/>
                <w:rFonts w:eastAsiaTheme="minorHAnsi"/>
                <w:lang w:val="en-US"/>
              </w:rPr>
              <w:pPrChange w:id="1360" w:author="Котлицкий Сергей Андреевич" w:date="2019-10-04T20:38:00Z">
                <w:pPr>
                  <w:spacing w:line="360" w:lineRule="auto"/>
                  <w:jc w:val="both"/>
                </w:pPr>
              </w:pPrChange>
            </w:pPr>
            <w:del w:id="1361" w:author="Котлицкий Сергей Андреевич" w:date="2019-10-04T20:38:00Z">
              <w:r w:rsidDel="00E75995">
                <w:rPr>
                  <w:rFonts w:eastAsiaTheme="minorHAnsi"/>
                  <w:lang w:val="en-US"/>
                </w:rPr>
                <w:delText>7,8</w:delText>
              </w:r>
            </w:del>
          </w:p>
        </w:tc>
        <w:tc>
          <w:tcPr>
            <w:tcW w:w="1979" w:type="dxa"/>
          </w:tcPr>
          <w:p w14:paraId="1A89CFE9" w14:textId="07E2277B" w:rsidR="005952E2" w:rsidRPr="00BE4EDB" w:rsidDel="00E75995" w:rsidRDefault="005952E2">
            <w:pPr>
              <w:spacing w:before="240" w:after="240"/>
              <w:jc w:val="center"/>
              <w:rPr>
                <w:del w:id="1362" w:author="Котлицкий Сергей Андреевич" w:date="2019-10-04T20:38:00Z"/>
                <w:rFonts w:eastAsiaTheme="minorHAnsi"/>
                <w:lang w:val="en-US"/>
              </w:rPr>
              <w:pPrChange w:id="1363" w:author="Котлицкий Сергей Андреевич" w:date="2019-10-04T20:38:00Z">
                <w:pPr>
                  <w:spacing w:line="360" w:lineRule="auto"/>
                  <w:jc w:val="both"/>
                </w:pPr>
              </w:pPrChange>
            </w:pPr>
            <w:del w:id="1364" w:author="Котлицкий Сергей Андреевич" w:date="2019-10-04T20:38:00Z">
              <w:r w:rsidDel="00E75995">
                <w:rPr>
                  <w:rFonts w:eastAsiaTheme="minorHAnsi"/>
                  <w:lang w:val="en-US"/>
                </w:rPr>
                <w:delText>52,2</w:delText>
              </w:r>
            </w:del>
          </w:p>
        </w:tc>
      </w:tr>
      <w:tr w:rsidR="005952E2" w:rsidDel="00E75995" w14:paraId="1CBC5202" w14:textId="5899D4F6" w:rsidTr="003A3052">
        <w:trPr>
          <w:del w:id="1365" w:author="Котлицкий Сергей Андреевич" w:date="2019-10-04T20:38:00Z"/>
        </w:trPr>
        <w:tc>
          <w:tcPr>
            <w:tcW w:w="3114" w:type="dxa"/>
          </w:tcPr>
          <w:p w14:paraId="14CF41CB" w14:textId="46CADBE2" w:rsidR="005952E2" w:rsidRPr="00BC6A06" w:rsidDel="00E75995" w:rsidRDefault="005952E2">
            <w:pPr>
              <w:spacing w:before="240" w:after="240"/>
              <w:jc w:val="center"/>
              <w:rPr>
                <w:del w:id="1366" w:author="Котлицкий Сергей Андреевич" w:date="2019-10-04T20:38:00Z"/>
                <w:rFonts w:eastAsiaTheme="minorHAnsi"/>
              </w:rPr>
              <w:pPrChange w:id="1367" w:author="Котлицкий Сергей Андреевич" w:date="2019-10-04T20:38:00Z">
                <w:pPr>
                  <w:spacing w:line="360" w:lineRule="auto"/>
                  <w:jc w:val="center"/>
                </w:pPr>
              </w:pPrChange>
            </w:pPr>
            <w:del w:id="1368" w:author="Котлицкий Сергей Андреевич" w:date="2019-10-04T20:38:00Z">
              <w:r w:rsidRPr="00BC6A06" w:rsidDel="00E75995">
                <w:rPr>
                  <w:rFonts w:eastAsiaTheme="minorHAnsi"/>
                </w:rPr>
                <w:delText>Возникновение сложнос</w:delText>
              </w:r>
              <w:r w:rsidDel="00E75995">
                <w:rPr>
                  <w:rFonts w:eastAsiaTheme="minorHAnsi"/>
                </w:rPr>
                <w:delText>тей</w:delText>
              </w:r>
              <w:r w:rsidRPr="00BC6A06" w:rsidDel="00E75995">
                <w:rPr>
                  <w:rFonts w:eastAsiaTheme="minorHAnsi"/>
                </w:rPr>
                <w:delText xml:space="preserve"> при реализации проекта</w:delText>
              </w:r>
            </w:del>
          </w:p>
        </w:tc>
        <w:tc>
          <w:tcPr>
            <w:tcW w:w="2268" w:type="dxa"/>
          </w:tcPr>
          <w:p w14:paraId="6E1BD459" w14:textId="27B00414" w:rsidR="005952E2" w:rsidRPr="004C2775" w:rsidDel="00E75995" w:rsidRDefault="005952E2">
            <w:pPr>
              <w:spacing w:before="240" w:after="240"/>
              <w:jc w:val="center"/>
              <w:rPr>
                <w:del w:id="1369" w:author="Котлицкий Сергей Андреевич" w:date="2019-10-04T20:38:00Z"/>
                <w:rFonts w:eastAsiaTheme="minorHAnsi"/>
                <w:lang w:val="en-US"/>
              </w:rPr>
              <w:pPrChange w:id="1370" w:author="Котлицкий Сергей Андреевич" w:date="2019-10-04T20:38:00Z">
                <w:pPr>
                  <w:spacing w:line="360" w:lineRule="auto"/>
                  <w:jc w:val="both"/>
                </w:pPr>
              </w:pPrChange>
            </w:pPr>
            <w:del w:id="1371" w:author="Котлицкий Сергей Андреевич" w:date="2019-10-04T20:38:00Z">
              <w:r w:rsidDel="00E75995">
                <w:rPr>
                  <w:rFonts w:eastAsiaTheme="minorHAnsi"/>
                  <w:lang w:val="en-US"/>
                </w:rPr>
                <w:delText>7,1</w:delText>
              </w:r>
            </w:del>
          </w:p>
        </w:tc>
        <w:tc>
          <w:tcPr>
            <w:tcW w:w="1984" w:type="dxa"/>
          </w:tcPr>
          <w:p w14:paraId="3CAE3EBD" w14:textId="605E2B6E" w:rsidR="005952E2" w:rsidRPr="004C2775" w:rsidDel="00E75995" w:rsidRDefault="005952E2">
            <w:pPr>
              <w:spacing w:before="240" w:after="240"/>
              <w:jc w:val="center"/>
              <w:rPr>
                <w:del w:id="1372" w:author="Котлицкий Сергей Андреевич" w:date="2019-10-04T20:38:00Z"/>
                <w:rFonts w:eastAsiaTheme="minorHAnsi"/>
                <w:lang w:val="en-US"/>
              </w:rPr>
              <w:pPrChange w:id="1373" w:author="Котлицкий Сергей Андреевич" w:date="2019-10-04T20:38:00Z">
                <w:pPr>
                  <w:spacing w:line="360" w:lineRule="auto"/>
                  <w:jc w:val="both"/>
                </w:pPr>
              </w:pPrChange>
            </w:pPr>
            <w:del w:id="1374" w:author="Котлицкий Сергей Андреевич" w:date="2019-10-04T20:38:00Z">
              <w:r w:rsidDel="00E75995">
                <w:rPr>
                  <w:rFonts w:eastAsiaTheme="minorHAnsi"/>
                  <w:lang w:val="en-US"/>
                </w:rPr>
                <w:delText>5,2</w:delText>
              </w:r>
            </w:del>
          </w:p>
        </w:tc>
        <w:tc>
          <w:tcPr>
            <w:tcW w:w="1979" w:type="dxa"/>
          </w:tcPr>
          <w:p w14:paraId="03A99B6D" w14:textId="165F1448" w:rsidR="005952E2" w:rsidRPr="004C2775" w:rsidDel="00E75995" w:rsidRDefault="005952E2">
            <w:pPr>
              <w:spacing w:before="240" w:after="240"/>
              <w:jc w:val="center"/>
              <w:rPr>
                <w:del w:id="1375" w:author="Котлицкий Сергей Андреевич" w:date="2019-10-04T20:38:00Z"/>
                <w:rFonts w:eastAsiaTheme="minorHAnsi"/>
                <w:lang w:val="en-US"/>
              </w:rPr>
              <w:pPrChange w:id="1376" w:author="Котлицкий Сергей Андреевич" w:date="2019-10-04T20:38:00Z">
                <w:pPr>
                  <w:spacing w:line="360" w:lineRule="auto"/>
                  <w:jc w:val="both"/>
                </w:pPr>
              </w:pPrChange>
            </w:pPr>
            <w:del w:id="1377" w:author="Котлицкий Сергей Андреевич" w:date="2019-10-04T20:38:00Z">
              <w:r w:rsidDel="00E75995">
                <w:rPr>
                  <w:rFonts w:eastAsiaTheme="minorHAnsi"/>
                  <w:lang w:val="en-US"/>
                </w:rPr>
                <w:delText>46,8</w:delText>
              </w:r>
            </w:del>
          </w:p>
        </w:tc>
      </w:tr>
      <w:tr w:rsidR="005952E2" w:rsidDel="00E75995" w14:paraId="0FF64753" w14:textId="00997BAE" w:rsidTr="003A3052">
        <w:trPr>
          <w:del w:id="1378" w:author="Котлицкий Сергей Андреевич" w:date="2019-10-04T20:38:00Z"/>
        </w:trPr>
        <w:tc>
          <w:tcPr>
            <w:tcW w:w="3114" w:type="dxa"/>
          </w:tcPr>
          <w:p w14:paraId="7FA2CD0C" w14:textId="2F56E6DD" w:rsidR="005952E2" w:rsidRPr="00457B51" w:rsidDel="00E75995" w:rsidRDefault="005952E2">
            <w:pPr>
              <w:spacing w:before="240" w:after="240"/>
              <w:jc w:val="center"/>
              <w:rPr>
                <w:del w:id="1379" w:author="Котлицкий Сергей Андреевич" w:date="2019-10-04T20:38:00Z"/>
                <w:szCs w:val="28"/>
              </w:rPr>
              <w:pPrChange w:id="1380" w:author="Котлицкий Сергей Андреевич" w:date="2019-10-04T20:38:00Z">
                <w:pPr>
                  <w:spacing w:line="360" w:lineRule="auto"/>
                  <w:jc w:val="center"/>
                </w:pPr>
              </w:pPrChange>
            </w:pPr>
            <w:del w:id="1381" w:author="Котлицкий Сергей Андреевич" w:date="2019-10-04T20:38:00Z">
              <w:r w:rsidRPr="00BC6A06" w:rsidDel="00E75995">
                <w:rPr>
                  <w:szCs w:val="28"/>
                </w:rPr>
                <w:delText>Выход из строя технического оборудования</w:delText>
              </w:r>
            </w:del>
          </w:p>
        </w:tc>
        <w:tc>
          <w:tcPr>
            <w:tcW w:w="2268" w:type="dxa"/>
          </w:tcPr>
          <w:p w14:paraId="23A139A6" w14:textId="361C9F28" w:rsidR="005952E2" w:rsidRPr="00BF2CC2" w:rsidDel="00E75995" w:rsidRDefault="005952E2">
            <w:pPr>
              <w:spacing w:before="240" w:after="240"/>
              <w:jc w:val="center"/>
              <w:rPr>
                <w:del w:id="1382" w:author="Котлицкий Сергей Андреевич" w:date="2019-10-04T20:38:00Z"/>
                <w:rFonts w:eastAsiaTheme="minorHAnsi"/>
                <w:lang w:val="en-US"/>
              </w:rPr>
              <w:pPrChange w:id="1383" w:author="Котлицкий Сергей Андреевич" w:date="2019-10-04T20:38:00Z">
                <w:pPr>
                  <w:spacing w:line="360" w:lineRule="auto"/>
                  <w:jc w:val="both"/>
                </w:pPr>
              </w:pPrChange>
            </w:pPr>
            <w:del w:id="1384" w:author="Котлицкий Сергей Андреевич" w:date="2019-10-04T20:38:00Z">
              <w:r w:rsidDel="00E75995">
                <w:rPr>
                  <w:rFonts w:eastAsiaTheme="minorHAnsi"/>
                  <w:lang w:val="en-US"/>
                </w:rPr>
                <w:delText>3,9</w:delText>
              </w:r>
            </w:del>
          </w:p>
        </w:tc>
        <w:tc>
          <w:tcPr>
            <w:tcW w:w="1984" w:type="dxa"/>
          </w:tcPr>
          <w:p w14:paraId="7B2D6B8B" w14:textId="7C3E38EA" w:rsidR="005952E2" w:rsidRPr="00457B51" w:rsidDel="00E75995" w:rsidRDefault="005952E2">
            <w:pPr>
              <w:spacing w:before="240" w:after="240"/>
              <w:jc w:val="center"/>
              <w:rPr>
                <w:del w:id="1385" w:author="Котлицкий Сергей Андреевич" w:date="2019-10-04T20:38:00Z"/>
                <w:rFonts w:eastAsiaTheme="minorHAnsi"/>
                <w:lang w:val="en-US"/>
              </w:rPr>
              <w:pPrChange w:id="1386" w:author="Котлицкий Сергей Андреевич" w:date="2019-10-04T20:38:00Z">
                <w:pPr>
                  <w:spacing w:line="360" w:lineRule="auto"/>
                  <w:jc w:val="both"/>
                </w:pPr>
              </w:pPrChange>
            </w:pPr>
            <w:del w:id="1387" w:author="Котлицкий Сергей Андреевич" w:date="2019-10-04T20:38:00Z">
              <w:r w:rsidDel="00E75995">
                <w:rPr>
                  <w:rFonts w:eastAsiaTheme="minorHAnsi"/>
                  <w:lang w:val="en-US"/>
                </w:rPr>
                <w:delText>6,9</w:delText>
              </w:r>
            </w:del>
          </w:p>
        </w:tc>
        <w:tc>
          <w:tcPr>
            <w:tcW w:w="1979" w:type="dxa"/>
          </w:tcPr>
          <w:p w14:paraId="1883B653" w14:textId="5F0FEA39" w:rsidR="005952E2" w:rsidRPr="00457B51" w:rsidDel="00E75995" w:rsidRDefault="005952E2">
            <w:pPr>
              <w:spacing w:before="240" w:after="240"/>
              <w:jc w:val="center"/>
              <w:rPr>
                <w:del w:id="1388" w:author="Котлицкий Сергей Андреевич" w:date="2019-10-04T20:38:00Z"/>
                <w:rFonts w:eastAsiaTheme="minorHAnsi"/>
                <w:lang w:val="en-US"/>
              </w:rPr>
              <w:pPrChange w:id="1389" w:author="Котлицкий Сергей Андреевич" w:date="2019-10-04T20:38:00Z">
                <w:pPr>
                  <w:spacing w:line="360" w:lineRule="auto"/>
                  <w:jc w:val="both"/>
                </w:pPr>
              </w:pPrChange>
            </w:pPr>
            <w:del w:id="1390" w:author="Котлицкий Сергей Андреевич" w:date="2019-10-04T20:38:00Z">
              <w:r w:rsidDel="00E75995">
                <w:rPr>
                  <w:rFonts w:eastAsiaTheme="minorHAnsi"/>
                  <w:lang w:val="en-US"/>
                </w:rPr>
                <w:delText>27,8</w:delText>
              </w:r>
            </w:del>
          </w:p>
        </w:tc>
      </w:tr>
      <w:tr w:rsidR="005952E2" w:rsidDel="00E75995" w14:paraId="659939D5" w14:textId="33C9DB5C" w:rsidTr="003A3052">
        <w:trPr>
          <w:del w:id="1391" w:author="Котлицкий Сергей Андреевич" w:date="2019-10-04T20:38:00Z"/>
        </w:trPr>
        <w:tc>
          <w:tcPr>
            <w:tcW w:w="3114" w:type="dxa"/>
          </w:tcPr>
          <w:p w14:paraId="761B0554" w14:textId="470011F7" w:rsidR="005952E2" w:rsidRPr="00BC6A06" w:rsidDel="00E75995" w:rsidRDefault="005952E2">
            <w:pPr>
              <w:spacing w:before="240" w:after="240"/>
              <w:jc w:val="center"/>
              <w:rPr>
                <w:del w:id="1392" w:author="Котлицкий Сергей Андреевич" w:date="2019-10-04T20:38:00Z"/>
                <w:szCs w:val="28"/>
              </w:rPr>
              <w:pPrChange w:id="1393" w:author="Котлицкий Сергей Андреевич" w:date="2019-10-04T20:38:00Z">
                <w:pPr>
                  <w:spacing w:line="360" w:lineRule="auto"/>
                  <w:jc w:val="center"/>
                </w:pPr>
              </w:pPrChange>
            </w:pPr>
            <w:del w:id="1394" w:author="Котлицкий Сергей Андреевич" w:date="2019-10-04T20:38:00Z">
              <w:r w:rsidRPr="00AA01E6" w:rsidDel="00E75995">
                <w:rPr>
                  <w:rFonts w:eastAsiaTheme="minorHAnsi"/>
                </w:rPr>
                <w:delText>Нарушение авторских прав</w:delText>
              </w:r>
            </w:del>
          </w:p>
        </w:tc>
        <w:tc>
          <w:tcPr>
            <w:tcW w:w="2268" w:type="dxa"/>
          </w:tcPr>
          <w:p w14:paraId="05A860FA" w14:textId="5C39D529" w:rsidR="005952E2" w:rsidDel="00E75995" w:rsidRDefault="005952E2">
            <w:pPr>
              <w:spacing w:before="240" w:after="240"/>
              <w:jc w:val="center"/>
              <w:rPr>
                <w:del w:id="1395" w:author="Котлицкий Сергей Андреевич" w:date="2019-10-04T20:38:00Z"/>
                <w:rFonts w:eastAsiaTheme="minorHAnsi"/>
                <w:lang w:val="en-US"/>
              </w:rPr>
              <w:pPrChange w:id="1396" w:author="Котлицкий Сергей Андреевич" w:date="2019-10-04T20:38:00Z">
                <w:pPr>
                  <w:spacing w:line="360" w:lineRule="auto"/>
                  <w:jc w:val="both"/>
                </w:pPr>
              </w:pPrChange>
            </w:pPr>
            <w:del w:id="1397" w:author="Котлицкий Сергей Андреевич" w:date="2019-10-04T20:38:00Z">
              <w:r w:rsidDel="00E75995">
                <w:rPr>
                  <w:rFonts w:eastAsiaTheme="minorHAnsi"/>
                  <w:lang w:val="en-US"/>
                </w:rPr>
                <w:delText>2,9</w:delText>
              </w:r>
            </w:del>
          </w:p>
        </w:tc>
        <w:tc>
          <w:tcPr>
            <w:tcW w:w="1984" w:type="dxa"/>
          </w:tcPr>
          <w:p w14:paraId="279D1B3B" w14:textId="4CD659A7" w:rsidR="005952E2" w:rsidDel="00E75995" w:rsidRDefault="005952E2">
            <w:pPr>
              <w:spacing w:before="240" w:after="240"/>
              <w:jc w:val="center"/>
              <w:rPr>
                <w:del w:id="1398" w:author="Котлицкий Сергей Андреевич" w:date="2019-10-04T20:38:00Z"/>
                <w:rFonts w:eastAsiaTheme="minorHAnsi"/>
                <w:lang w:val="en-US"/>
              </w:rPr>
              <w:pPrChange w:id="1399" w:author="Котлицкий Сергей Андреевич" w:date="2019-10-04T20:38:00Z">
                <w:pPr>
                  <w:spacing w:line="360" w:lineRule="auto"/>
                  <w:jc w:val="both"/>
                </w:pPr>
              </w:pPrChange>
            </w:pPr>
            <w:del w:id="1400" w:author="Котлицкий Сергей Андреевич" w:date="2019-10-04T20:38:00Z">
              <w:r w:rsidDel="00E75995">
                <w:rPr>
                  <w:rFonts w:eastAsiaTheme="minorHAnsi"/>
                  <w:lang w:val="en-US"/>
                </w:rPr>
                <w:delText>5,8</w:delText>
              </w:r>
            </w:del>
          </w:p>
        </w:tc>
        <w:tc>
          <w:tcPr>
            <w:tcW w:w="1979" w:type="dxa"/>
          </w:tcPr>
          <w:p w14:paraId="512A7A0E" w14:textId="140C37EA" w:rsidR="005952E2" w:rsidDel="00E75995" w:rsidRDefault="005952E2">
            <w:pPr>
              <w:spacing w:before="240" w:after="240"/>
              <w:jc w:val="center"/>
              <w:rPr>
                <w:del w:id="1401" w:author="Котлицкий Сергей Андреевич" w:date="2019-10-04T20:38:00Z"/>
                <w:rFonts w:eastAsiaTheme="minorHAnsi"/>
                <w:lang w:val="en-US"/>
              </w:rPr>
              <w:pPrChange w:id="1402" w:author="Котлицкий Сергей Андреевич" w:date="2019-10-04T20:38:00Z">
                <w:pPr>
                  <w:spacing w:line="360" w:lineRule="auto"/>
                  <w:jc w:val="both"/>
                </w:pPr>
              </w:pPrChange>
            </w:pPr>
            <w:del w:id="1403" w:author="Котлицкий Сергей Андреевич" w:date="2019-10-04T20:38:00Z">
              <w:r w:rsidDel="00E75995">
                <w:rPr>
                  <w:rFonts w:eastAsiaTheme="minorHAnsi"/>
                  <w:lang w:val="en-US"/>
                </w:rPr>
                <w:delText>31,2</w:delText>
              </w:r>
            </w:del>
          </w:p>
        </w:tc>
      </w:tr>
    </w:tbl>
    <w:p w14:paraId="424C9CE9" w14:textId="61F1199C" w:rsidR="005952E2" w:rsidRPr="000000C4" w:rsidDel="00E75995" w:rsidRDefault="005952E2">
      <w:pPr>
        <w:spacing w:before="240" w:after="240"/>
        <w:jc w:val="center"/>
        <w:rPr>
          <w:del w:id="1404" w:author="Котлицкий Сергей Андреевич" w:date="2019-10-04T20:38:00Z"/>
          <w:rFonts w:ascii="Arial" w:hAnsi="Arial" w:cs="Arial"/>
          <w:bCs/>
          <w:caps/>
          <w:sz w:val="32"/>
          <w:szCs w:val="32"/>
        </w:rPr>
        <w:pPrChange w:id="1405" w:author="Котлицкий Сергей Андреевич" w:date="2019-10-04T20:38:00Z">
          <w:pPr>
            <w:spacing w:after="160" w:line="259" w:lineRule="auto"/>
          </w:pPr>
        </w:pPrChange>
      </w:pPr>
    </w:p>
    <w:p w14:paraId="0D291A00" w14:textId="64CF6473" w:rsidR="00AF4C15" w:rsidRPr="00F2179C" w:rsidDel="00E75995" w:rsidRDefault="00AF4C15">
      <w:pPr>
        <w:spacing w:before="240" w:after="240"/>
        <w:ind w:right="-1" w:firstLine="709"/>
        <w:jc w:val="center"/>
        <w:rPr>
          <w:del w:id="1406" w:author="Котлицкий Сергей Андреевич" w:date="2019-10-04T20:38:00Z"/>
        </w:rPr>
        <w:pPrChange w:id="1407" w:author="Котлицкий Сергей Андреевич" w:date="2019-10-04T20:38:00Z">
          <w:pPr>
            <w:spacing w:line="312" w:lineRule="auto"/>
            <w:ind w:right="-1" w:firstLine="709"/>
            <w:jc w:val="both"/>
          </w:pPr>
        </w:pPrChange>
      </w:pPr>
      <w:del w:id="1408" w:author="Котлицкий Сергей Андреевич" w:date="2019-10-04T20:38:00Z">
        <w:r w:rsidRPr="00AF4C15" w:rsidDel="00E75995">
          <w:delText xml:space="preserve"> </w:delText>
        </w:r>
      </w:del>
    </w:p>
    <w:p w14:paraId="1CB03A53" w14:textId="034D7C34" w:rsidR="00AF4C15" w:rsidRPr="00AF4C15" w:rsidDel="00E75995" w:rsidRDefault="00AF4C15">
      <w:pPr>
        <w:spacing w:before="240" w:after="240"/>
        <w:jc w:val="center"/>
        <w:rPr>
          <w:del w:id="1409" w:author="Котлицкий Сергей Андреевич" w:date="2019-10-04T20:38:00Z"/>
          <w:sz w:val="28"/>
          <w:szCs w:val="28"/>
        </w:rPr>
        <w:pPrChange w:id="1410" w:author="Котлицкий Сергей Андреевич" w:date="2019-10-04T20:38:00Z">
          <w:pPr>
            <w:spacing w:after="160" w:line="259" w:lineRule="auto"/>
          </w:pPr>
        </w:pPrChange>
      </w:pPr>
    </w:p>
    <w:p w14:paraId="764A22B4" w14:textId="77777777" w:rsidR="001F2CE4" w:rsidRPr="001F2CE4" w:rsidRDefault="001F2CE4">
      <w:pPr>
        <w:spacing w:before="240" w:after="240"/>
        <w:jc w:val="center"/>
        <w:rPr>
          <w:sz w:val="28"/>
          <w:szCs w:val="28"/>
        </w:rPr>
        <w:pPrChange w:id="1411" w:author="Котлицкий Сергей Андреевич" w:date="2019-10-04T20:38:00Z">
          <w:pPr>
            <w:spacing w:line="360" w:lineRule="auto"/>
            <w:ind w:left="567"/>
            <w:jc w:val="both"/>
          </w:pPr>
        </w:pPrChange>
      </w:pPr>
    </w:p>
    <w:sectPr w:rsidR="001F2CE4" w:rsidRPr="001F2CE4" w:rsidSect="009F38CD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0BE4F8" w14:textId="77777777" w:rsidR="00C649C5" w:rsidRDefault="00C649C5" w:rsidP="009F38CD">
      <w:r>
        <w:separator/>
      </w:r>
    </w:p>
  </w:endnote>
  <w:endnote w:type="continuationSeparator" w:id="0">
    <w:p w14:paraId="36C839E0" w14:textId="77777777" w:rsidR="00C649C5" w:rsidRDefault="00C649C5" w:rsidP="009F38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Times New Roman"/>
    <w:panose1 w:val="020B0604020202020204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Calibri"/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23367527"/>
      <w:docPartObj>
        <w:docPartGallery w:val="Page Numbers (Bottom of Page)"/>
        <w:docPartUnique/>
      </w:docPartObj>
    </w:sdtPr>
    <w:sdtContent>
      <w:p w14:paraId="50136BC9" w14:textId="5AAA763E" w:rsidR="00067816" w:rsidRDefault="00067816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1252680E" w14:textId="77777777" w:rsidR="00067816" w:rsidRDefault="000678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6A797C" w14:textId="77777777" w:rsidR="00C649C5" w:rsidRDefault="00C649C5" w:rsidP="009F38CD">
      <w:r>
        <w:separator/>
      </w:r>
    </w:p>
  </w:footnote>
  <w:footnote w:type="continuationSeparator" w:id="0">
    <w:p w14:paraId="13F8E2DE" w14:textId="77777777" w:rsidR="00C649C5" w:rsidRDefault="00C649C5" w:rsidP="009F38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23E03"/>
    <w:multiLevelType w:val="hybridMultilevel"/>
    <w:tmpl w:val="90161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1400B"/>
    <w:multiLevelType w:val="hybridMultilevel"/>
    <w:tmpl w:val="A07C3A30"/>
    <w:lvl w:ilvl="0" w:tplc="041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2" w15:restartNumberingAfterBreak="0">
    <w:nsid w:val="0E3A047D"/>
    <w:multiLevelType w:val="hybridMultilevel"/>
    <w:tmpl w:val="CC72B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C740DD"/>
    <w:multiLevelType w:val="hybridMultilevel"/>
    <w:tmpl w:val="1A023E58"/>
    <w:lvl w:ilvl="0" w:tplc="642A192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EE33281"/>
    <w:multiLevelType w:val="hybridMultilevel"/>
    <w:tmpl w:val="12CA22F0"/>
    <w:lvl w:ilvl="0" w:tplc="240EAAB4">
      <w:start w:val="1"/>
      <w:numFmt w:val="decimal"/>
      <w:suff w:val="space"/>
      <w:lvlText w:val="%1."/>
      <w:lvlJc w:val="left"/>
      <w:pPr>
        <w:ind w:left="567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20E2985"/>
    <w:multiLevelType w:val="multilevel"/>
    <w:tmpl w:val="0270FEC8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54865DF"/>
    <w:multiLevelType w:val="hybridMultilevel"/>
    <w:tmpl w:val="E73A63B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D541AFD"/>
    <w:multiLevelType w:val="multilevel"/>
    <w:tmpl w:val="E26E24DC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788" w:hanging="360"/>
      </w:pPr>
    </w:lvl>
    <w:lvl w:ilvl="2" w:tentative="1">
      <w:start w:val="1"/>
      <w:numFmt w:val="lowerRoman"/>
      <w:lvlText w:val="%3."/>
      <w:lvlJc w:val="right"/>
      <w:pPr>
        <w:ind w:left="2508" w:hanging="180"/>
      </w:pPr>
    </w:lvl>
    <w:lvl w:ilvl="3" w:tentative="1">
      <w:start w:val="1"/>
      <w:numFmt w:val="decimal"/>
      <w:lvlText w:val="%4."/>
      <w:lvlJc w:val="left"/>
      <w:pPr>
        <w:ind w:left="3228" w:hanging="360"/>
      </w:pPr>
    </w:lvl>
    <w:lvl w:ilvl="4" w:tentative="1">
      <w:start w:val="1"/>
      <w:numFmt w:val="lowerLetter"/>
      <w:lvlText w:val="%5."/>
      <w:lvlJc w:val="left"/>
      <w:pPr>
        <w:ind w:left="3948" w:hanging="360"/>
      </w:pPr>
    </w:lvl>
    <w:lvl w:ilvl="5" w:tentative="1">
      <w:start w:val="1"/>
      <w:numFmt w:val="lowerRoman"/>
      <w:lvlText w:val="%6."/>
      <w:lvlJc w:val="right"/>
      <w:pPr>
        <w:ind w:left="4668" w:hanging="180"/>
      </w:pPr>
    </w:lvl>
    <w:lvl w:ilvl="6" w:tentative="1">
      <w:start w:val="1"/>
      <w:numFmt w:val="decimal"/>
      <w:lvlText w:val="%7."/>
      <w:lvlJc w:val="left"/>
      <w:pPr>
        <w:ind w:left="5388" w:hanging="360"/>
      </w:pPr>
    </w:lvl>
    <w:lvl w:ilvl="7" w:tentative="1">
      <w:start w:val="1"/>
      <w:numFmt w:val="lowerLetter"/>
      <w:lvlText w:val="%8."/>
      <w:lvlJc w:val="left"/>
      <w:pPr>
        <w:ind w:left="6108" w:hanging="360"/>
      </w:pPr>
    </w:lvl>
    <w:lvl w:ilvl="8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DC17886"/>
    <w:multiLevelType w:val="hybridMultilevel"/>
    <w:tmpl w:val="22706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1A3F37"/>
    <w:multiLevelType w:val="hybridMultilevel"/>
    <w:tmpl w:val="12CA22F0"/>
    <w:lvl w:ilvl="0" w:tplc="240EAAB4">
      <w:start w:val="1"/>
      <w:numFmt w:val="decimal"/>
      <w:suff w:val="space"/>
      <w:lvlText w:val="%1."/>
      <w:lvlJc w:val="left"/>
      <w:pPr>
        <w:ind w:left="567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42726125"/>
    <w:multiLevelType w:val="hybridMultilevel"/>
    <w:tmpl w:val="B43620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914101"/>
    <w:multiLevelType w:val="hybridMultilevel"/>
    <w:tmpl w:val="0734BC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2C2D61"/>
    <w:multiLevelType w:val="hybridMultilevel"/>
    <w:tmpl w:val="12CA22F0"/>
    <w:lvl w:ilvl="0" w:tplc="240EAAB4">
      <w:start w:val="1"/>
      <w:numFmt w:val="decimal"/>
      <w:suff w:val="space"/>
      <w:lvlText w:val="%1."/>
      <w:lvlJc w:val="left"/>
      <w:pPr>
        <w:ind w:left="567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5425611B"/>
    <w:multiLevelType w:val="hybridMultilevel"/>
    <w:tmpl w:val="022CCDB0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5A787AB6"/>
    <w:multiLevelType w:val="hybridMultilevel"/>
    <w:tmpl w:val="E364FD40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5A8B5DD6"/>
    <w:multiLevelType w:val="hybridMultilevel"/>
    <w:tmpl w:val="63E6060E"/>
    <w:lvl w:ilvl="0" w:tplc="7D42ACFC">
      <w:start w:val="1"/>
      <w:numFmt w:val="bullet"/>
      <w:suff w:val="space"/>
      <w:lvlText w:val=""/>
      <w:lvlJc w:val="left"/>
      <w:pPr>
        <w:ind w:left="567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5CB01243"/>
    <w:multiLevelType w:val="hybridMultilevel"/>
    <w:tmpl w:val="7666AA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5D61DEE"/>
    <w:multiLevelType w:val="hybridMultilevel"/>
    <w:tmpl w:val="AA4E05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BA3695"/>
    <w:multiLevelType w:val="hybridMultilevel"/>
    <w:tmpl w:val="4CD888E4"/>
    <w:lvl w:ilvl="0" w:tplc="642A19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077690"/>
    <w:multiLevelType w:val="hybridMultilevel"/>
    <w:tmpl w:val="39B8D682"/>
    <w:lvl w:ilvl="0" w:tplc="97DA165C">
      <w:start w:val="1"/>
      <w:numFmt w:val="decimal"/>
      <w:suff w:val="nothing"/>
      <w:lvlText w:val="%1."/>
      <w:lvlJc w:val="left"/>
      <w:pPr>
        <w:ind w:left="567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726F5638"/>
    <w:multiLevelType w:val="hybridMultilevel"/>
    <w:tmpl w:val="39B8D682"/>
    <w:lvl w:ilvl="0" w:tplc="97DA165C">
      <w:start w:val="1"/>
      <w:numFmt w:val="decimal"/>
      <w:suff w:val="nothing"/>
      <w:lvlText w:val="%1."/>
      <w:lvlJc w:val="left"/>
      <w:pPr>
        <w:ind w:left="567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730C5BC2"/>
    <w:multiLevelType w:val="hybridMultilevel"/>
    <w:tmpl w:val="12CA22F0"/>
    <w:lvl w:ilvl="0" w:tplc="240EAAB4">
      <w:start w:val="1"/>
      <w:numFmt w:val="decimal"/>
      <w:suff w:val="space"/>
      <w:lvlText w:val="%1."/>
      <w:lvlJc w:val="left"/>
      <w:pPr>
        <w:ind w:left="567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7"/>
  </w:num>
  <w:num w:numId="2">
    <w:abstractNumId w:val="19"/>
  </w:num>
  <w:num w:numId="3">
    <w:abstractNumId w:val="20"/>
  </w:num>
  <w:num w:numId="4">
    <w:abstractNumId w:val="3"/>
  </w:num>
  <w:num w:numId="5">
    <w:abstractNumId w:val="15"/>
  </w:num>
  <w:num w:numId="6">
    <w:abstractNumId w:val="11"/>
  </w:num>
  <w:num w:numId="7">
    <w:abstractNumId w:val="18"/>
  </w:num>
  <w:num w:numId="8">
    <w:abstractNumId w:val="5"/>
  </w:num>
  <w:num w:numId="9">
    <w:abstractNumId w:val="1"/>
  </w:num>
  <w:num w:numId="10">
    <w:abstractNumId w:val="10"/>
  </w:num>
  <w:num w:numId="11">
    <w:abstractNumId w:val="6"/>
  </w:num>
  <w:num w:numId="12">
    <w:abstractNumId w:val="9"/>
  </w:num>
  <w:num w:numId="13">
    <w:abstractNumId w:val="21"/>
  </w:num>
  <w:num w:numId="14">
    <w:abstractNumId w:val="12"/>
  </w:num>
  <w:num w:numId="15">
    <w:abstractNumId w:val="4"/>
  </w:num>
  <w:num w:numId="16">
    <w:abstractNumId w:val="17"/>
  </w:num>
  <w:num w:numId="17">
    <w:abstractNumId w:val="0"/>
  </w:num>
  <w:num w:numId="18">
    <w:abstractNumId w:val="14"/>
  </w:num>
  <w:num w:numId="19">
    <w:abstractNumId w:val="2"/>
  </w:num>
  <w:num w:numId="20">
    <w:abstractNumId w:val="8"/>
  </w:num>
  <w:num w:numId="21">
    <w:abstractNumId w:val="16"/>
  </w:num>
  <w:num w:numId="22">
    <w:abstractNumId w:val="1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Котлицкий Сергей Андреевич">
    <w15:presenceInfo w15:providerId="AD" w15:userId="S::227879@niuitmo.ru::ba8830cb-5daf-481e-ae40-1881f6ebd7f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trackRevisions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29CE"/>
    <w:rsid w:val="00000EAE"/>
    <w:rsid w:val="000015FE"/>
    <w:rsid w:val="00007DE3"/>
    <w:rsid w:val="00012256"/>
    <w:rsid w:val="00015742"/>
    <w:rsid w:val="00030331"/>
    <w:rsid w:val="000319E8"/>
    <w:rsid w:val="00043360"/>
    <w:rsid w:val="00051713"/>
    <w:rsid w:val="000529CE"/>
    <w:rsid w:val="00063071"/>
    <w:rsid w:val="00067816"/>
    <w:rsid w:val="000838EF"/>
    <w:rsid w:val="00091E04"/>
    <w:rsid w:val="00097691"/>
    <w:rsid w:val="000B4124"/>
    <w:rsid w:val="000E378F"/>
    <w:rsid w:val="000F066C"/>
    <w:rsid w:val="000F0C9F"/>
    <w:rsid w:val="00101698"/>
    <w:rsid w:val="00115F19"/>
    <w:rsid w:val="001204E8"/>
    <w:rsid w:val="00124B00"/>
    <w:rsid w:val="00140083"/>
    <w:rsid w:val="00166AE2"/>
    <w:rsid w:val="00171204"/>
    <w:rsid w:val="0018674C"/>
    <w:rsid w:val="001E03BF"/>
    <w:rsid w:val="001E6719"/>
    <w:rsid w:val="001F2CE4"/>
    <w:rsid w:val="0020770A"/>
    <w:rsid w:val="00215B16"/>
    <w:rsid w:val="0024164A"/>
    <w:rsid w:val="00266291"/>
    <w:rsid w:val="00272A50"/>
    <w:rsid w:val="0028216D"/>
    <w:rsid w:val="00282E3A"/>
    <w:rsid w:val="00287F1F"/>
    <w:rsid w:val="002B363F"/>
    <w:rsid w:val="002D5E13"/>
    <w:rsid w:val="00300765"/>
    <w:rsid w:val="00304A2D"/>
    <w:rsid w:val="0032392B"/>
    <w:rsid w:val="0033142F"/>
    <w:rsid w:val="00362D44"/>
    <w:rsid w:val="00375253"/>
    <w:rsid w:val="00387F94"/>
    <w:rsid w:val="00390952"/>
    <w:rsid w:val="0039291D"/>
    <w:rsid w:val="003A3052"/>
    <w:rsid w:val="003A4AF3"/>
    <w:rsid w:val="003B5195"/>
    <w:rsid w:val="003D22F7"/>
    <w:rsid w:val="003D6EC3"/>
    <w:rsid w:val="003D79A2"/>
    <w:rsid w:val="004167E2"/>
    <w:rsid w:val="00421AAB"/>
    <w:rsid w:val="00425772"/>
    <w:rsid w:val="004832B0"/>
    <w:rsid w:val="0049089A"/>
    <w:rsid w:val="00496F17"/>
    <w:rsid w:val="004A2563"/>
    <w:rsid w:val="004A3287"/>
    <w:rsid w:val="004A655D"/>
    <w:rsid w:val="004B4C49"/>
    <w:rsid w:val="004D104C"/>
    <w:rsid w:val="004D6670"/>
    <w:rsid w:val="004E09F3"/>
    <w:rsid w:val="004E3D44"/>
    <w:rsid w:val="00504095"/>
    <w:rsid w:val="0052336F"/>
    <w:rsid w:val="00531344"/>
    <w:rsid w:val="00531C4D"/>
    <w:rsid w:val="00532B42"/>
    <w:rsid w:val="00541937"/>
    <w:rsid w:val="005437FE"/>
    <w:rsid w:val="00544DDE"/>
    <w:rsid w:val="0054626E"/>
    <w:rsid w:val="00546925"/>
    <w:rsid w:val="005952E2"/>
    <w:rsid w:val="00597FD9"/>
    <w:rsid w:val="005A13FF"/>
    <w:rsid w:val="005B1934"/>
    <w:rsid w:val="005C4A97"/>
    <w:rsid w:val="005C5B84"/>
    <w:rsid w:val="005C7019"/>
    <w:rsid w:val="005E70E6"/>
    <w:rsid w:val="005E7326"/>
    <w:rsid w:val="00617273"/>
    <w:rsid w:val="00627FE8"/>
    <w:rsid w:val="0064032A"/>
    <w:rsid w:val="006624DD"/>
    <w:rsid w:val="0066761A"/>
    <w:rsid w:val="006A4297"/>
    <w:rsid w:val="006B0F8A"/>
    <w:rsid w:val="006B39A0"/>
    <w:rsid w:val="006C76A3"/>
    <w:rsid w:val="006D461D"/>
    <w:rsid w:val="006E7FF5"/>
    <w:rsid w:val="006F19C8"/>
    <w:rsid w:val="00706C03"/>
    <w:rsid w:val="007126AD"/>
    <w:rsid w:val="007169A5"/>
    <w:rsid w:val="00731079"/>
    <w:rsid w:val="00746B5B"/>
    <w:rsid w:val="007707FC"/>
    <w:rsid w:val="00773E05"/>
    <w:rsid w:val="0078004B"/>
    <w:rsid w:val="00786E58"/>
    <w:rsid w:val="007903A0"/>
    <w:rsid w:val="00792753"/>
    <w:rsid w:val="00796304"/>
    <w:rsid w:val="007A1FA9"/>
    <w:rsid w:val="007B0AFA"/>
    <w:rsid w:val="007B6EB6"/>
    <w:rsid w:val="007C0882"/>
    <w:rsid w:val="007D794F"/>
    <w:rsid w:val="007E6C98"/>
    <w:rsid w:val="007F2BDE"/>
    <w:rsid w:val="007F649C"/>
    <w:rsid w:val="007F78A2"/>
    <w:rsid w:val="00810B84"/>
    <w:rsid w:val="008162EF"/>
    <w:rsid w:val="0082034E"/>
    <w:rsid w:val="008211C0"/>
    <w:rsid w:val="00852664"/>
    <w:rsid w:val="00877EDB"/>
    <w:rsid w:val="008808F3"/>
    <w:rsid w:val="008841B3"/>
    <w:rsid w:val="008911CE"/>
    <w:rsid w:val="00895753"/>
    <w:rsid w:val="00896785"/>
    <w:rsid w:val="008B1853"/>
    <w:rsid w:val="008B74B2"/>
    <w:rsid w:val="008D59F9"/>
    <w:rsid w:val="008E549D"/>
    <w:rsid w:val="008F2129"/>
    <w:rsid w:val="008F482F"/>
    <w:rsid w:val="00903DFB"/>
    <w:rsid w:val="00935294"/>
    <w:rsid w:val="009635A7"/>
    <w:rsid w:val="00973A95"/>
    <w:rsid w:val="009A7978"/>
    <w:rsid w:val="009B0395"/>
    <w:rsid w:val="009B177A"/>
    <w:rsid w:val="009D4E0F"/>
    <w:rsid w:val="009E4956"/>
    <w:rsid w:val="009F38CD"/>
    <w:rsid w:val="00A05986"/>
    <w:rsid w:val="00A07719"/>
    <w:rsid w:val="00A42F53"/>
    <w:rsid w:val="00A42F9D"/>
    <w:rsid w:val="00A511AC"/>
    <w:rsid w:val="00A52997"/>
    <w:rsid w:val="00A57743"/>
    <w:rsid w:val="00A63C1D"/>
    <w:rsid w:val="00A70EAF"/>
    <w:rsid w:val="00A72F47"/>
    <w:rsid w:val="00A91DD0"/>
    <w:rsid w:val="00AA5FE0"/>
    <w:rsid w:val="00AB6A4A"/>
    <w:rsid w:val="00AC42FA"/>
    <w:rsid w:val="00AD0BFC"/>
    <w:rsid w:val="00AF038C"/>
    <w:rsid w:val="00AF0DCF"/>
    <w:rsid w:val="00AF4C15"/>
    <w:rsid w:val="00B12CFE"/>
    <w:rsid w:val="00B21114"/>
    <w:rsid w:val="00B24557"/>
    <w:rsid w:val="00B2639A"/>
    <w:rsid w:val="00B3096C"/>
    <w:rsid w:val="00B32173"/>
    <w:rsid w:val="00B34721"/>
    <w:rsid w:val="00B3597B"/>
    <w:rsid w:val="00B611AF"/>
    <w:rsid w:val="00B71785"/>
    <w:rsid w:val="00B8128C"/>
    <w:rsid w:val="00B946CF"/>
    <w:rsid w:val="00BA29C9"/>
    <w:rsid w:val="00BE354C"/>
    <w:rsid w:val="00BE77B8"/>
    <w:rsid w:val="00BF00C3"/>
    <w:rsid w:val="00C34822"/>
    <w:rsid w:val="00C36BD1"/>
    <w:rsid w:val="00C42EFA"/>
    <w:rsid w:val="00C524DD"/>
    <w:rsid w:val="00C53473"/>
    <w:rsid w:val="00C5761B"/>
    <w:rsid w:val="00C649C5"/>
    <w:rsid w:val="00C678F4"/>
    <w:rsid w:val="00C8633E"/>
    <w:rsid w:val="00C877D1"/>
    <w:rsid w:val="00C90EC5"/>
    <w:rsid w:val="00CA546B"/>
    <w:rsid w:val="00CD0128"/>
    <w:rsid w:val="00CE2263"/>
    <w:rsid w:val="00D0765B"/>
    <w:rsid w:val="00D22C6D"/>
    <w:rsid w:val="00D36FD6"/>
    <w:rsid w:val="00D405A2"/>
    <w:rsid w:val="00D53B73"/>
    <w:rsid w:val="00D800A6"/>
    <w:rsid w:val="00D8582E"/>
    <w:rsid w:val="00D90DDA"/>
    <w:rsid w:val="00D9242B"/>
    <w:rsid w:val="00D93F48"/>
    <w:rsid w:val="00DA2BA8"/>
    <w:rsid w:val="00DA506E"/>
    <w:rsid w:val="00DA6515"/>
    <w:rsid w:val="00DC7AA7"/>
    <w:rsid w:val="00DD4686"/>
    <w:rsid w:val="00DE1F26"/>
    <w:rsid w:val="00DE2EE9"/>
    <w:rsid w:val="00DE3E75"/>
    <w:rsid w:val="00DF4B56"/>
    <w:rsid w:val="00DF6F16"/>
    <w:rsid w:val="00E039DA"/>
    <w:rsid w:val="00E07BD7"/>
    <w:rsid w:val="00E10407"/>
    <w:rsid w:val="00E13ECD"/>
    <w:rsid w:val="00E3660F"/>
    <w:rsid w:val="00E47315"/>
    <w:rsid w:val="00E51019"/>
    <w:rsid w:val="00E5472F"/>
    <w:rsid w:val="00E549BF"/>
    <w:rsid w:val="00E54D94"/>
    <w:rsid w:val="00E70D8D"/>
    <w:rsid w:val="00E75995"/>
    <w:rsid w:val="00E7651F"/>
    <w:rsid w:val="00E779D2"/>
    <w:rsid w:val="00E77CDC"/>
    <w:rsid w:val="00E9306C"/>
    <w:rsid w:val="00E93F8C"/>
    <w:rsid w:val="00E9561A"/>
    <w:rsid w:val="00EA4F88"/>
    <w:rsid w:val="00EC21CC"/>
    <w:rsid w:val="00ED23FD"/>
    <w:rsid w:val="00EE407D"/>
    <w:rsid w:val="00EE4E35"/>
    <w:rsid w:val="00EE7DF3"/>
    <w:rsid w:val="00EF25D7"/>
    <w:rsid w:val="00F02367"/>
    <w:rsid w:val="00F10681"/>
    <w:rsid w:val="00F2179C"/>
    <w:rsid w:val="00F42131"/>
    <w:rsid w:val="00F4370D"/>
    <w:rsid w:val="00F4759F"/>
    <w:rsid w:val="00F52A4F"/>
    <w:rsid w:val="00F64BBA"/>
    <w:rsid w:val="00F74211"/>
    <w:rsid w:val="00F777F7"/>
    <w:rsid w:val="00FA2A21"/>
    <w:rsid w:val="00FE189E"/>
    <w:rsid w:val="00FF50E4"/>
    <w:rsid w:val="00FF533C"/>
    <w:rsid w:val="00FF5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FA6F8B"/>
  <w15:chartTrackingRefBased/>
  <w15:docId w15:val="{C7D7DF26-C202-4FA3-87D2-9AD712E04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70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Стиль1"/>
    <w:basedOn w:val="Normal"/>
    <w:qFormat/>
    <w:rsid w:val="009B177A"/>
    <w:pPr>
      <w:ind w:firstLine="708"/>
      <w:jc w:val="both"/>
    </w:pPr>
  </w:style>
  <w:style w:type="paragraph" w:customStyle="1" w:styleId="a">
    <w:name w:val="Заголовок лабы"/>
    <w:basedOn w:val="Normal"/>
    <w:qFormat/>
    <w:rsid w:val="009B177A"/>
    <w:pPr>
      <w:spacing w:before="240" w:after="240"/>
      <w:jc w:val="center"/>
    </w:pPr>
    <w:rPr>
      <w:rFonts w:ascii="Arial" w:hAnsi="Arial" w:cs="Arial"/>
      <w:sz w:val="28"/>
      <w:szCs w:val="28"/>
    </w:rPr>
  </w:style>
  <w:style w:type="paragraph" w:customStyle="1" w:styleId="a0">
    <w:name w:val="ФСПО заголовки"/>
    <w:basedOn w:val="Normal"/>
    <w:link w:val="a1"/>
    <w:qFormat/>
    <w:rsid w:val="0020770A"/>
    <w:pPr>
      <w:spacing w:before="240" w:after="240"/>
      <w:jc w:val="center"/>
    </w:pPr>
    <w:rPr>
      <w:rFonts w:ascii="Arial" w:eastAsiaTheme="minorHAnsi" w:hAnsi="Arial" w:cs="Arial"/>
      <w:bCs/>
      <w:sz w:val="28"/>
      <w:szCs w:val="28"/>
    </w:rPr>
  </w:style>
  <w:style w:type="character" w:customStyle="1" w:styleId="a1">
    <w:name w:val="ФСПО заголовки Знак"/>
    <w:basedOn w:val="DefaultParagraphFont"/>
    <w:link w:val="a0"/>
    <w:rsid w:val="0020770A"/>
    <w:rPr>
      <w:rFonts w:ascii="Arial" w:hAnsi="Arial" w:cs="Arial"/>
      <w:bCs/>
      <w:sz w:val="28"/>
      <w:szCs w:val="28"/>
    </w:rPr>
  </w:style>
  <w:style w:type="paragraph" w:customStyle="1" w:styleId="a2">
    <w:name w:val="ФСПО основной текст"/>
    <w:basedOn w:val="Normal"/>
    <w:link w:val="a3"/>
    <w:qFormat/>
    <w:rsid w:val="0020770A"/>
    <w:pPr>
      <w:tabs>
        <w:tab w:val="left" w:pos="709"/>
      </w:tabs>
      <w:ind w:left="709"/>
    </w:pPr>
    <w:rPr>
      <w:rFonts w:asciiTheme="minorHAnsi" w:eastAsiaTheme="minorHAnsi" w:hAnsiTheme="minorHAnsi" w:cstheme="minorBidi"/>
      <w:color w:val="333333"/>
      <w:shd w:val="clear" w:color="auto" w:fill="FFFFFF"/>
      <w:lang w:val="en-US"/>
    </w:rPr>
  </w:style>
  <w:style w:type="character" w:customStyle="1" w:styleId="a3">
    <w:name w:val="ФСПО основной текст Знак"/>
    <w:basedOn w:val="DefaultParagraphFont"/>
    <w:link w:val="a2"/>
    <w:rsid w:val="0020770A"/>
    <w:rPr>
      <w:color w:val="333333"/>
      <w:sz w:val="24"/>
      <w:szCs w:val="24"/>
      <w:lang w:val="en-US"/>
    </w:rPr>
  </w:style>
  <w:style w:type="paragraph" w:customStyle="1" w:styleId="a4">
    <w:name w:val="ФСПО таблицы"/>
    <w:basedOn w:val="Normal"/>
    <w:link w:val="a5"/>
    <w:qFormat/>
    <w:rsid w:val="0020770A"/>
    <w:pPr>
      <w:tabs>
        <w:tab w:val="left" w:pos="6300"/>
        <w:tab w:val="left" w:pos="6804"/>
      </w:tabs>
      <w:spacing w:before="240" w:after="240"/>
      <w:ind w:left="709"/>
    </w:pPr>
    <w:rPr>
      <w:rFonts w:asciiTheme="minorHAnsi" w:eastAsiaTheme="minorHAnsi" w:hAnsiTheme="minorHAnsi" w:cstheme="minorBidi"/>
      <w:color w:val="333333"/>
      <w:shd w:val="clear" w:color="auto" w:fill="FFFFFF"/>
    </w:rPr>
  </w:style>
  <w:style w:type="character" w:customStyle="1" w:styleId="a5">
    <w:name w:val="ФСПО таблицы Знак"/>
    <w:basedOn w:val="DefaultParagraphFont"/>
    <w:link w:val="a4"/>
    <w:rsid w:val="0020770A"/>
    <w:rPr>
      <w:color w:val="333333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6F19C8"/>
    <w:rPr>
      <w:sz w:val="16"/>
      <w:szCs w:val="16"/>
    </w:rPr>
  </w:style>
  <w:style w:type="paragraph" w:styleId="CommentText">
    <w:name w:val="annotation text"/>
    <w:basedOn w:val="Normal"/>
    <w:link w:val="CommentTextChar"/>
    <w:autoRedefine/>
    <w:uiPriority w:val="99"/>
    <w:unhideWhenUsed/>
    <w:rsid w:val="00877EDB"/>
    <w:rPr>
      <w:rFonts w:asciiTheme="minorHAnsi" w:hAnsiTheme="minorHAnsi"/>
      <w:sz w:val="3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77EDB"/>
    <w:rPr>
      <w:rFonts w:eastAsia="Times New Roman" w:cs="Times New Roman"/>
      <w:sz w:val="32"/>
      <w:szCs w:val="20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19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19C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19C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9C8"/>
    <w:rPr>
      <w:rFonts w:ascii="Segoe UI" w:eastAsia="Times New Roman" w:hAnsi="Segoe UI" w:cs="Segoe UI"/>
      <w:sz w:val="18"/>
      <w:szCs w:val="18"/>
      <w:lang w:eastAsia="ru-RU"/>
    </w:rPr>
  </w:style>
  <w:style w:type="paragraph" w:styleId="ListParagraph">
    <w:name w:val="List Paragraph"/>
    <w:basedOn w:val="Normal"/>
    <w:uiPriority w:val="34"/>
    <w:qFormat/>
    <w:rsid w:val="00877EDB"/>
    <w:pPr>
      <w:ind w:left="720"/>
      <w:contextualSpacing/>
    </w:pPr>
  </w:style>
  <w:style w:type="table" w:styleId="TableGrid">
    <w:name w:val="Table Grid"/>
    <w:basedOn w:val="TableNormal"/>
    <w:uiPriority w:val="39"/>
    <w:rsid w:val="001F2C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F38CD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38C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9F38CD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38CD"/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0">
    <w:name w:val="Сетка таблицы1"/>
    <w:basedOn w:val="TableNormal"/>
    <w:next w:val="TableGrid"/>
    <w:uiPriority w:val="39"/>
    <w:rsid w:val="005952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ldtext">
    <w:name w:val="bold_text"/>
    <w:basedOn w:val="DefaultParagraphFont"/>
    <w:rsid w:val="00A91D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6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3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1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5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9B35F6-196A-D648-B3BB-64FEAF2957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13</Pages>
  <Words>3927</Words>
  <Characters>22386</Characters>
  <Application>Microsoft Office Word</Application>
  <DocSecurity>0</DocSecurity>
  <Lines>186</Lines>
  <Paragraphs>52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26261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Makhrovskiy</dc:creator>
  <cp:keywords/>
  <dc:description/>
  <cp:lastModifiedBy>Котлицкий Сергей Андреевич</cp:lastModifiedBy>
  <cp:revision>139</cp:revision>
  <dcterms:created xsi:type="dcterms:W3CDTF">2018-10-27T07:16:00Z</dcterms:created>
  <dcterms:modified xsi:type="dcterms:W3CDTF">2019-10-15T09:10:00Z</dcterms:modified>
</cp:coreProperties>
</file>