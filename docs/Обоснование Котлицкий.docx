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AEBBE" w14:textId="70F08268" w:rsidR="0012619E" w:rsidRPr="00EE1C99" w:rsidRDefault="0012619E" w:rsidP="0012619E">
      <w:pPr>
        <w:jc w:val="center"/>
        <w:rPr>
          <w:b/>
          <w:caps/>
          <w:sz w:val="16"/>
          <w:szCs w:val="16"/>
        </w:rPr>
      </w:pPr>
      <w:r w:rsidRPr="00EE1C99">
        <w:rPr>
          <w:b/>
          <w:sz w:val="22"/>
          <w:szCs w:val="26"/>
        </w:rPr>
        <w:t>Министерство образования и науки Российской Федерации</w:t>
      </w:r>
    </w:p>
    <w:p w14:paraId="66229636" w14:textId="77777777" w:rsidR="0012619E" w:rsidRDefault="0012619E" w:rsidP="0012619E">
      <w:pPr>
        <w:jc w:val="center"/>
        <w:rPr>
          <w:rFonts w:ascii="Arial" w:hAnsi="Arial" w:cs="Arial"/>
          <w:b/>
          <w:sz w:val="20"/>
          <w:szCs w:val="20"/>
        </w:rPr>
      </w:pPr>
      <w:r w:rsidRPr="00EE1C99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eastAsia="Calibri"/>
          <w:b/>
          <w:caps/>
          <w:sz w:val="16"/>
          <w:szCs w:val="16"/>
        </w:rPr>
        <w:br/>
      </w:r>
      <w:r w:rsidRPr="00EE1C99">
        <w:rPr>
          <w:b/>
          <w:sz w:val="26"/>
          <w:szCs w:val="26"/>
        </w:rPr>
        <w:t xml:space="preserve">“НАЦИОНАЛЬНЫЙ ИССЛЕДОВАТЕЛЬСКИЙ УНИВЕРСИТЕТ </w:t>
      </w:r>
      <w:r>
        <w:rPr>
          <w:b/>
          <w:sz w:val="26"/>
          <w:szCs w:val="26"/>
        </w:rPr>
        <w:t>ИТМО</w:t>
      </w:r>
      <w:r w:rsidRPr="00EE1C99">
        <w:rPr>
          <w:b/>
          <w:sz w:val="26"/>
          <w:szCs w:val="26"/>
        </w:rPr>
        <w:t>”</w:t>
      </w:r>
    </w:p>
    <w:p w14:paraId="57E98CAD" w14:textId="77777777" w:rsidR="0012619E" w:rsidRPr="004F2714" w:rsidRDefault="0012619E" w:rsidP="0012619E">
      <w:pPr>
        <w:spacing w:before="240"/>
        <w:jc w:val="center"/>
        <w:rPr>
          <w:b/>
          <w:sz w:val="20"/>
          <w:szCs w:val="20"/>
        </w:rPr>
      </w:pPr>
      <w:r w:rsidRPr="004F2714">
        <w:rPr>
          <w:b/>
          <w:sz w:val="20"/>
          <w:szCs w:val="20"/>
        </w:rPr>
        <w:t>ФАКУЛЬТЕТ СРЕДНЕГО ПРОФЕССИОНАЛЬНОГО ОБРАЗОВАНИЯ</w:t>
      </w:r>
    </w:p>
    <w:p w14:paraId="35C6BABD" w14:textId="77777777" w:rsidR="0012619E" w:rsidRPr="004F2714" w:rsidRDefault="0012619E" w:rsidP="0012619E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КУРСОВОЙ ПРОЕКТ</w:t>
      </w:r>
      <w:r w:rsidRPr="004F2714">
        <w:rPr>
          <w:b/>
          <w:caps/>
          <w:sz w:val="32"/>
          <w:szCs w:val="32"/>
        </w:rPr>
        <w:t xml:space="preserve"> </w:t>
      </w:r>
    </w:p>
    <w:p w14:paraId="23F6C219" w14:textId="110ED0C3" w:rsidR="0012619E" w:rsidRPr="00B717BA" w:rsidRDefault="0012619E" w:rsidP="0012619E">
      <w:pPr>
        <w:spacing w:before="120"/>
        <w:jc w:val="center"/>
        <w:rPr>
          <w:b/>
          <w:sz w:val="32"/>
          <w:szCs w:val="32"/>
        </w:rPr>
      </w:pPr>
      <w:r w:rsidRPr="00B717BA">
        <w:rPr>
          <w:b/>
          <w:sz w:val="32"/>
          <w:szCs w:val="32"/>
        </w:rPr>
        <w:t>на тему «</w:t>
      </w:r>
      <w:r>
        <w:rPr>
          <w:b/>
          <w:sz w:val="28"/>
          <w:szCs w:val="28"/>
        </w:rPr>
        <w:t>Приложение для управления проектами</w:t>
      </w:r>
      <w:r w:rsidRPr="00B717BA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 xml:space="preserve"> </w:t>
      </w:r>
    </w:p>
    <w:p w14:paraId="4C80FFF7" w14:textId="77777777" w:rsidR="0012619E" w:rsidRDefault="0012619E" w:rsidP="0012619E">
      <w:pPr>
        <w:spacing w:before="120"/>
      </w:pPr>
      <w:r w:rsidRPr="004F2714">
        <w:t xml:space="preserve">Специальность </w:t>
      </w:r>
      <w:r>
        <w:t>09.02.07 «Информационные системы и программирование»</w:t>
      </w:r>
    </w:p>
    <w:p w14:paraId="0BE87A21" w14:textId="77777777" w:rsidR="0012619E" w:rsidRPr="004F2714" w:rsidRDefault="0012619E" w:rsidP="0012619E">
      <w:pPr>
        <w:spacing w:before="120"/>
      </w:pPr>
      <w:r>
        <w:rPr>
          <w:bCs/>
        </w:rPr>
        <w:t xml:space="preserve">Дисциплина </w:t>
      </w:r>
      <w:r w:rsidRPr="004F2714">
        <w:rPr>
          <w:bCs/>
        </w:rPr>
        <w:t>«</w:t>
      </w:r>
      <w:r>
        <w:rPr>
          <w:bCs/>
        </w:rPr>
        <w:t>Технологии разработки программного обеспечения</w:t>
      </w:r>
      <w:r w:rsidRPr="004F2714">
        <w:rPr>
          <w:bCs/>
        </w:rPr>
        <w:t>»</w:t>
      </w:r>
    </w:p>
    <w:p w14:paraId="70A1FDD5" w14:textId="77777777" w:rsidR="0012619E" w:rsidRPr="004F2714" w:rsidRDefault="0012619E" w:rsidP="0012619E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12619E" w:rsidRPr="004F2714" w14:paraId="5222EADA" w14:textId="77777777" w:rsidTr="002F3204">
        <w:tc>
          <w:tcPr>
            <w:tcW w:w="6062" w:type="dxa"/>
          </w:tcPr>
          <w:p w14:paraId="1193B6EA" w14:textId="77777777" w:rsidR="0012619E" w:rsidRPr="004F2714" w:rsidRDefault="0012619E" w:rsidP="002F3204">
            <w:pPr>
              <w:spacing w:before="2000"/>
            </w:pPr>
            <w:r w:rsidRPr="004F2714">
              <w:t>Преподаватель:</w:t>
            </w:r>
          </w:p>
          <w:p w14:paraId="6ADCDD16" w14:textId="77777777" w:rsidR="0012619E" w:rsidRDefault="0012619E" w:rsidP="002F3204">
            <w:pPr>
              <w:spacing w:before="120"/>
            </w:pPr>
            <w:r>
              <w:t>Королев В. В.</w:t>
            </w:r>
          </w:p>
          <w:p w14:paraId="361A8A08" w14:textId="77777777" w:rsidR="0012619E" w:rsidRPr="004F2714" w:rsidRDefault="0012619E" w:rsidP="002F3204">
            <w:pPr>
              <w:spacing w:before="120"/>
            </w:pPr>
            <w:r w:rsidRPr="007A70BB">
              <w:rPr>
                <w:sz w:val="16"/>
                <w:szCs w:val="16"/>
              </w:rPr>
              <w:t xml:space="preserve"> </w:t>
            </w:r>
            <w:r w:rsidRPr="004F2714">
              <w:t>«</w:t>
            </w:r>
            <w:r>
              <w:t>27</w:t>
            </w:r>
            <w:r w:rsidRPr="004F2714">
              <w:t>»</w:t>
            </w:r>
            <w:r w:rsidRPr="00FF3CF4">
              <w:t xml:space="preserve"> </w:t>
            </w:r>
            <w:r>
              <w:t xml:space="preserve">декабря </w:t>
            </w:r>
            <w:r w:rsidRPr="004F2714">
              <w:t>201</w:t>
            </w:r>
            <w:r w:rsidRPr="00FF3CF4">
              <w:t>9</w:t>
            </w:r>
            <w:r w:rsidRPr="004F2714">
              <w:t>г.</w:t>
            </w:r>
          </w:p>
          <w:p w14:paraId="332E2442" w14:textId="77777777" w:rsidR="0012619E" w:rsidRPr="004F2714" w:rsidRDefault="0012619E" w:rsidP="002F3204">
            <w:pPr>
              <w:spacing w:before="120"/>
            </w:pPr>
            <w:r w:rsidRPr="004F2714">
              <w:t>Оценка ________________</w:t>
            </w:r>
          </w:p>
          <w:p w14:paraId="0C31B92B" w14:textId="77777777" w:rsidR="0012619E" w:rsidRDefault="0012619E" w:rsidP="002F3204"/>
          <w:p w14:paraId="6A995B25" w14:textId="3AD08D33" w:rsidR="0012619E" w:rsidRDefault="0012619E" w:rsidP="002F3204"/>
          <w:p w14:paraId="6DC5B7AA" w14:textId="04A2DA8E" w:rsidR="0012619E" w:rsidRDefault="0012619E" w:rsidP="002F3204"/>
          <w:p w14:paraId="76A71A7A" w14:textId="682009B6" w:rsidR="0012619E" w:rsidRDefault="0012619E" w:rsidP="002F3204"/>
          <w:p w14:paraId="302181A8" w14:textId="33D0C7E9" w:rsidR="0012619E" w:rsidRDefault="0012619E" w:rsidP="002F3204"/>
          <w:p w14:paraId="262E41FA" w14:textId="77777777" w:rsidR="0012619E" w:rsidRDefault="0012619E" w:rsidP="002F3204"/>
          <w:p w14:paraId="184A80F2" w14:textId="77777777" w:rsidR="0012619E" w:rsidRDefault="0012619E" w:rsidP="002F3204"/>
          <w:p w14:paraId="7D4189F8" w14:textId="77777777" w:rsidR="0012619E" w:rsidRDefault="0012619E" w:rsidP="002F3204"/>
          <w:p w14:paraId="5656E8ED" w14:textId="77777777" w:rsidR="0012619E" w:rsidRPr="004F2714" w:rsidRDefault="0012619E" w:rsidP="002F3204"/>
        </w:tc>
        <w:tc>
          <w:tcPr>
            <w:tcW w:w="4062" w:type="dxa"/>
          </w:tcPr>
          <w:p w14:paraId="5F32B36C" w14:textId="77777777" w:rsidR="0012619E" w:rsidRPr="004F2714" w:rsidRDefault="0012619E" w:rsidP="002F3204">
            <w:pPr>
              <w:spacing w:before="2000"/>
            </w:pPr>
            <w:r w:rsidRPr="004F2714">
              <w:t>Выполнил</w:t>
            </w:r>
            <w:r>
              <w:t>:</w:t>
            </w:r>
            <w:r w:rsidRPr="004F2714">
              <w:t xml:space="preserve"> </w:t>
            </w:r>
          </w:p>
          <w:p w14:paraId="371A2295" w14:textId="77777777" w:rsidR="0012619E" w:rsidRPr="00DC1496" w:rsidRDefault="0012619E" w:rsidP="002F3204">
            <w:pPr>
              <w:spacing w:before="120"/>
            </w:pPr>
            <w:r>
              <w:t>с</w:t>
            </w:r>
            <w:r w:rsidRPr="004F2714">
              <w:t>тудент</w:t>
            </w:r>
            <w:r>
              <w:t>ка</w:t>
            </w:r>
            <w:r w:rsidRPr="004F2714">
              <w:t xml:space="preserve"> группы </w:t>
            </w:r>
            <w:r>
              <w:t>№</w:t>
            </w:r>
            <w:r w:rsidRPr="00DC1496">
              <w:t xml:space="preserve"> </w:t>
            </w:r>
            <w:r w:rsidRPr="00F31E49">
              <w:rPr>
                <w:lang w:val="en-US"/>
              </w:rPr>
              <w:t>Y</w:t>
            </w:r>
            <w:r>
              <w:t>2435</w:t>
            </w:r>
          </w:p>
          <w:p w14:paraId="00AD7AA3" w14:textId="77777777" w:rsidR="0012619E" w:rsidRPr="00DC1496" w:rsidRDefault="0012619E" w:rsidP="002F3204">
            <w:pPr>
              <w:spacing w:before="120"/>
            </w:pPr>
            <w:r>
              <w:t>Котлицкий С. А.</w:t>
            </w:r>
          </w:p>
          <w:p w14:paraId="1A465DCA" w14:textId="77777777" w:rsidR="0012619E" w:rsidRPr="00DC1496" w:rsidRDefault="0012619E" w:rsidP="002F3204">
            <w:pPr>
              <w:spacing w:before="120"/>
              <w:rPr>
                <w:sz w:val="16"/>
                <w:szCs w:val="16"/>
              </w:rPr>
            </w:pPr>
            <w:r>
              <w:t xml:space="preserve"> </w:t>
            </w:r>
          </w:p>
          <w:p w14:paraId="1888C60F" w14:textId="77777777" w:rsidR="0012619E" w:rsidRPr="004F2714" w:rsidRDefault="0012619E" w:rsidP="002F3204">
            <w:r w:rsidRPr="00AB0FEA">
              <w:rPr>
                <w:color w:val="FF0000"/>
              </w:rPr>
              <w:t xml:space="preserve">                 </w:t>
            </w:r>
          </w:p>
        </w:tc>
      </w:tr>
    </w:tbl>
    <w:p w14:paraId="188AEE82" w14:textId="481EF057" w:rsidR="0012619E" w:rsidRPr="004F2714" w:rsidRDefault="0012619E" w:rsidP="0012619E">
      <w:pPr>
        <w:spacing w:before="1320"/>
        <w:jc w:val="center"/>
      </w:pPr>
      <w:r w:rsidRPr="004F2714">
        <w:t>Санкт-Петербург</w:t>
      </w:r>
    </w:p>
    <w:p w14:paraId="1C769C7F" w14:textId="462D62E7" w:rsidR="00AE5D64" w:rsidRPr="0012619E" w:rsidRDefault="0012619E" w:rsidP="0012619E">
      <w:pPr>
        <w:tabs>
          <w:tab w:val="left" w:pos="6300"/>
        </w:tabs>
        <w:jc w:val="center"/>
        <w:rPr>
          <w:lang w:val="en-US"/>
        </w:rPr>
      </w:pPr>
      <w:r w:rsidRPr="004F2714">
        <w:t>201</w:t>
      </w:r>
      <w:r>
        <w:rPr>
          <w:lang w:val="en-US"/>
        </w:rPr>
        <w:t>9</w:t>
      </w:r>
    </w:p>
    <w:p w14:paraId="3F166BD1" w14:textId="6245B55D" w:rsidR="00AE5D64" w:rsidRDefault="005D58F4" w:rsidP="003E5251">
      <w:pPr>
        <w:pStyle w:val="1"/>
      </w:pPr>
      <w:r>
        <w:lastRenderedPageBreak/>
        <w:t>АНАЛИЗ поставленной задачи</w:t>
      </w:r>
    </w:p>
    <w:p w14:paraId="1CA330D0" w14:textId="4910FBC6" w:rsidR="00CC1394" w:rsidRPr="00CC1394" w:rsidRDefault="005D58F4" w:rsidP="00CC1394">
      <w:pPr>
        <w:pStyle w:val="2"/>
      </w:pPr>
      <w:r>
        <w:t>Формулировка</w:t>
      </w:r>
      <w:r>
        <w:rPr>
          <w:caps/>
        </w:rPr>
        <w:t xml:space="preserve"> </w:t>
      </w:r>
      <w:r>
        <w:t>поставленной</w:t>
      </w:r>
      <w:r>
        <w:rPr>
          <w:caps/>
        </w:rPr>
        <w:t xml:space="preserve"> </w:t>
      </w:r>
      <w:r>
        <w:t>задачи</w:t>
      </w:r>
    </w:p>
    <w:p w14:paraId="72703B89" w14:textId="77777777" w:rsidR="00AE5D64" w:rsidRDefault="005D58F4" w:rsidP="00EA6B6A">
      <w:pPr>
        <w:pStyle w:val="a5"/>
      </w:pPr>
      <w:r>
        <w:t xml:space="preserve">Задачей дипломного проектирования является разработка (функциональное моделирование) приложения (далее - система) для управления проектами с </w:t>
      </w:r>
      <w:r>
        <w:t>использованием технологии интеллект-карт.</w:t>
      </w:r>
    </w:p>
    <w:p w14:paraId="56A8FE17" w14:textId="77777777" w:rsidR="00AE5D64" w:rsidRDefault="005D58F4" w:rsidP="00EA6B6A">
      <w:pPr>
        <w:pStyle w:val="a5"/>
      </w:pPr>
      <w:r>
        <w:t>Назначение разработки – обеспечение пользователей инструментом визуализации при распределении задач и контроле за их выполнением в рамках управления проектом.</w:t>
      </w:r>
    </w:p>
    <w:p w14:paraId="2C2893FF" w14:textId="77777777" w:rsidR="00AE5D64" w:rsidRDefault="005D58F4" w:rsidP="00EA6B6A">
      <w:pPr>
        <w:pStyle w:val="a5"/>
      </w:pPr>
      <w:r>
        <w:t xml:space="preserve">Целевой аудиторией является в первую очередь, команды, </w:t>
      </w:r>
      <w:r>
        <w:t>осуществляющие проектную деятельность.</w:t>
      </w:r>
    </w:p>
    <w:p w14:paraId="2BC256BC" w14:textId="56639903" w:rsidR="00AE5D64" w:rsidRDefault="005D58F4" w:rsidP="00E44F86">
      <w:pPr>
        <w:pStyle w:val="2"/>
      </w:pPr>
      <w:r>
        <w:t>Обзор предметной области</w:t>
      </w:r>
    </w:p>
    <w:p w14:paraId="59862D82" w14:textId="77777777" w:rsidR="00AE5D64" w:rsidRDefault="005D58F4" w:rsidP="00424648">
      <w:pPr>
        <w:pStyle w:val="a5"/>
      </w:pPr>
      <w:r>
        <w:t>Управление проектами подразумевает под собой совокупность планирования, реализации, а также контроля за ходом выполнения проекта.</w:t>
      </w:r>
    </w:p>
    <w:p w14:paraId="0B8CAB72" w14:textId="6EA73F25" w:rsidR="00AE5D64" w:rsidRDefault="005D58F4" w:rsidP="00424648">
      <w:pPr>
        <w:pStyle w:val="a5"/>
      </w:pPr>
      <w:r>
        <w:t>Процесс управления проектом включает в себя следующие эта</w:t>
      </w:r>
      <w:r>
        <w:t>пы:</w:t>
      </w:r>
    </w:p>
    <w:p w14:paraId="2E99F860" w14:textId="77777777" w:rsidR="00AE5D64" w:rsidRDefault="005D58F4" w:rsidP="008B2546">
      <w:pPr>
        <w:pStyle w:val="a0"/>
      </w:pPr>
      <w:r>
        <w:t>этапы процессов инициализации;</w:t>
      </w:r>
    </w:p>
    <w:p w14:paraId="63DA4B0C" w14:textId="77777777" w:rsidR="00AE5D64" w:rsidRDefault="005D58F4" w:rsidP="008B2546">
      <w:pPr>
        <w:pStyle w:val="a0"/>
      </w:pPr>
      <w:r>
        <w:t>этапы процессов планирования;</w:t>
      </w:r>
    </w:p>
    <w:p w14:paraId="487DF2D6" w14:textId="77777777" w:rsidR="00AE5D64" w:rsidRDefault="005D58F4" w:rsidP="008B2546">
      <w:pPr>
        <w:pStyle w:val="a0"/>
      </w:pPr>
      <w:r>
        <w:t>этапы процессов организации исполнения;</w:t>
      </w:r>
    </w:p>
    <w:p w14:paraId="22D9CFAA" w14:textId="77777777" w:rsidR="00AE5D64" w:rsidRDefault="005D58F4" w:rsidP="008B2546">
      <w:pPr>
        <w:pStyle w:val="a0"/>
      </w:pPr>
      <w:r>
        <w:t>этапы процессов завершения.</w:t>
      </w:r>
    </w:p>
    <w:p w14:paraId="19007105" w14:textId="77777777" w:rsidR="00AE5D64" w:rsidRDefault="005D58F4" w:rsidP="00737F85">
      <w:pPr>
        <w:pStyle w:val="a5"/>
      </w:pPr>
      <w:r>
        <w:t>В проекте выделяют две роли: руководитель команды и участник команды.</w:t>
      </w:r>
    </w:p>
    <w:p w14:paraId="40FC9280" w14:textId="77777777" w:rsidR="00AE5D64" w:rsidRDefault="005D58F4" w:rsidP="00737F85">
      <w:pPr>
        <w:pStyle w:val="a5"/>
      </w:pPr>
      <w:r>
        <w:t xml:space="preserve">Руководитель команды отвечает за </w:t>
      </w:r>
      <w:r>
        <w:t>распределение задач по участникам команды, а также за контроль сроков выполнения этапов проекта.</w:t>
      </w:r>
    </w:p>
    <w:p w14:paraId="348D0F7E" w14:textId="77777777" w:rsidR="00AE5D64" w:rsidRDefault="005D58F4" w:rsidP="00737F85">
      <w:pPr>
        <w:pStyle w:val="a5"/>
      </w:pPr>
      <w:r>
        <w:t>Далее, детальнее рассмотрим этапы процессов планирования и организации исполнения проекта.</w:t>
      </w:r>
    </w:p>
    <w:p w14:paraId="22982A32" w14:textId="77777777" w:rsidR="00AE5D64" w:rsidRDefault="005D58F4" w:rsidP="00737F85">
      <w:pPr>
        <w:pStyle w:val="a5"/>
      </w:pPr>
      <w:r>
        <w:t xml:space="preserve">Процессы планирования проекта начинаются от момента запуска проекта </w:t>
      </w:r>
      <w:r>
        <w:t xml:space="preserve">и реализуются вплоть до завершающих стадий. Это многократные процедуры, реализуемые на каждой фазе решения проектной задачи. Целями этих </w:t>
      </w:r>
      <w:r>
        <w:lastRenderedPageBreak/>
        <w:t>процессов являются: детальная разработка содержания, выработка плана действий по управлению проектом и составление кале</w:t>
      </w:r>
      <w:r>
        <w:t>ндарного расписания работ.</w:t>
      </w:r>
    </w:p>
    <w:p w14:paraId="42977656" w14:textId="77777777" w:rsidR="00AE5D64" w:rsidRDefault="005D58F4" w:rsidP="00737F85">
      <w:pPr>
        <w:pStyle w:val="a5"/>
      </w:pPr>
      <w:r>
        <w:t>Рассмотрим некоторые из этапов создания планов проекта:</w:t>
      </w:r>
    </w:p>
    <w:p w14:paraId="47A3A798" w14:textId="77777777" w:rsidR="00AE5D64" w:rsidRDefault="005D58F4" w:rsidP="00023036">
      <w:pPr>
        <w:pStyle w:val="a0"/>
      </w:pPr>
      <w:r>
        <w:t>разработка структуры проекта. в наиболее полном варианте в этап входит создание деревьев целей, задач, организационной структуры;</w:t>
      </w:r>
    </w:p>
    <w:p w14:paraId="6C6150B3" w14:textId="77777777" w:rsidR="00AE5D64" w:rsidRDefault="005D58F4" w:rsidP="00023036">
      <w:pPr>
        <w:pStyle w:val="a0"/>
      </w:pPr>
      <w:r>
        <w:t>определение последовательности работ</w:t>
      </w:r>
      <w:proofErr w:type="gramStart"/>
      <w:r>
        <w:t>.</w:t>
      </w:r>
      <w:proofErr w:type="gramEnd"/>
      <w:r>
        <w:t xml:space="preserve"> данны</w:t>
      </w:r>
      <w:r>
        <w:t>й этап позволяет выстроить логику взаимосвязей операций;</w:t>
      </w:r>
    </w:p>
    <w:p w14:paraId="6C61E51A" w14:textId="77777777" w:rsidR="00AE5D64" w:rsidRDefault="005D58F4" w:rsidP="00023036">
      <w:pPr>
        <w:pStyle w:val="a0"/>
      </w:pPr>
      <w:r>
        <w:t>календарное планирование проекта;</w:t>
      </w:r>
    </w:p>
    <w:p w14:paraId="029EFCE0" w14:textId="77777777" w:rsidR="00AE5D64" w:rsidRDefault="005D58F4" w:rsidP="00023036">
      <w:pPr>
        <w:pStyle w:val="a0"/>
      </w:pPr>
      <w:r>
        <w:t>выполнение вспомогательных планировочных мероприятий. в настоящий этап включается разработка планов поставок, коммуникаций и других обеспечительных планов.</w:t>
      </w:r>
    </w:p>
    <w:p w14:paraId="2857DC8B" w14:textId="77777777" w:rsidR="00AE5D64" w:rsidRDefault="005D58F4" w:rsidP="006A2A1F">
      <w:pPr>
        <w:pStyle w:val="a5"/>
      </w:pPr>
      <w:r>
        <w:t>Средством</w:t>
      </w:r>
      <w:r>
        <w:t>, с помощью которого можно визуализировать структуру проекта, является интеллект-карты.</w:t>
      </w:r>
    </w:p>
    <w:p w14:paraId="4DB478B2" w14:textId="77777777" w:rsidR="00AE5D64" w:rsidRDefault="005D58F4" w:rsidP="006A2A1F">
      <w:pPr>
        <w:pStyle w:val="a5"/>
      </w:pPr>
      <w:r>
        <w:t xml:space="preserve">Методология интеллект-карт представляет собой инструмент активизации мыслительного процесса через построение </w:t>
      </w:r>
      <w:proofErr w:type="spellStart"/>
      <w:r>
        <w:t>радиантных</w:t>
      </w:r>
      <w:proofErr w:type="spellEnd"/>
      <w:r>
        <w:t xml:space="preserve"> диаграмм, способствующий построению индивидуальн</w:t>
      </w:r>
      <w:r>
        <w:t>ых деревьев мозгового штурма, которые способствуют генерации идей и быстрому запоминанию информации.</w:t>
      </w:r>
    </w:p>
    <w:p w14:paraId="1F8717FD" w14:textId="77777777" w:rsidR="00AE5D64" w:rsidRDefault="005D58F4" w:rsidP="006A2A1F">
      <w:pPr>
        <w:pStyle w:val="a5"/>
      </w:pPr>
      <w:r>
        <w:t>Существуют различные области использования интеллект-карт, такие как:</w:t>
      </w:r>
    </w:p>
    <w:p w14:paraId="1CAFF7CA" w14:textId="77777777" w:rsidR="00AE5D64" w:rsidRDefault="005D58F4" w:rsidP="005A3E3C">
      <w:pPr>
        <w:pStyle w:val="a0"/>
      </w:pPr>
      <w:r>
        <w:t>планирование;</w:t>
      </w:r>
    </w:p>
    <w:p w14:paraId="25C1C0AC" w14:textId="77777777" w:rsidR="00AE5D64" w:rsidRDefault="005D58F4" w:rsidP="005A3E3C">
      <w:pPr>
        <w:pStyle w:val="a0"/>
      </w:pPr>
      <w:r>
        <w:t>презентации;</w:t>
      </w:r>
    </w:p>
    <w:p w14:paraId="15095A7B" w14:textId="77777777" w:rsidR="00AE5D64" w:rsidRDefault="005D58F4" w:rsidP="005A3E3C">
      <w:pPr>
        <w:pStyle w:val="a0"/>
      </w:pPr>
      <w:r>
        <w:t>запоминание;</w:t>
      </w:r>
    </w:p>
    <w:p w14:paraId="22E0EBEA" w14:textId="77777777" w:rsidR="00AE5D64" w:rsidRDefault="005D58F4" w:rsidP="005A3E3C">
      <w:pPr>
        <w:pStyle w:val="a0"/>
      </w:pPr>
      <w:r>
        <w:t>обучение;</w:t>
      </w:r>
    </w:p>
    <w:p w14:paraId="29C73192" w14:textId="77777777" w:rsidR="00AE5D64" w:rsidRDefault="005D58F4" w:rsidP="005A3E3C">
      <w:pPr>
        <w:pStyle w:val="a0"/>
      </w:pPr>
      <w:r>
        <w:t>мозговой штурм;</w:t>
      </w:r>
    </w:p>
    <w:p w14:paraId="59C58567" w14:textId="77777777" w:rsidR="00AE5D64" w:rsidRDefault="005D58F4" w:rsidP="005A3E3C">
      <w:pPr>
        <w:pStyle w:val="a0"/>
      </w:pPr>
      <w:r>
        <w:t xml:space="preserve">принятие </w:t>
      </w:r>
      <w:r>
        <w:t>решений.</w:t>
      </w:r>
    </w:p>
    <w:p w14:paraId="099BB8AE" w14:textId="77777777" w:rsidR="00AE5D64" w:rsidRDefault="005D58F4" w:rsidP="0058178A">
      <w:pPr>
        <w:pStyle w:val="a5"/>
      </w:pPr>
      <w:r>
        <w:t xml:space="preserve">При управлении проектом необходимо выделять его главные и вспомогательные (составные, детализированные) задачи, визуализация которых способствует облегчению коллективного мозгового штурма. Для решения данной </w:t>
      </w:r>
      <w:r>
        <w:lastRenderedPageBreak/>
        <w:t>проблемы могут быть использованы интелл</w:t>
      </w:r>
      <w:r>
        <w:t>ект-карты, позволяющие визуализировать ассоциации разных уровней, устанавливая связи типа родитель-потомок от центральной задачи к периферийной, с несколькими уровнями детализации.</w:t>
      </w:r>
    </w:p>
    <w:p w14:paraId="3608B325" w14:textId="77777777" w:rsidR="00AE5D64" w:rsidRDefault="005D58F4" w:rsidP="0058178A">
      <w:pPr>
        <w:pStyle w:val="a5"/>
      </w:pPr>
      <w:r>
        <w:t>Процессы планирования сроков проекта может решить система посредством устан</w:t>
      </w:r>
      <w:r>
        <w:t>овки сроков выполнения задач.</w:t>
      </w:r>
    </w:p>
    <w:p w14:paraId="06CD544F" w14:textId="77777777" w:rsidR="00AE5D64" w:rsidRDefault="005D58F4" w:rsidP="0058178A">
      <w:pPr>
        <w:pStyle w:val="a5"/>
      </w:pPr>
      <w:r>
        <w:t>Процессы организации исполнения проекта находятся исключительно в зоне управленческих компетенций руководителя проекта. Постановка задач, координация и оперативное реагирование – все это должно выполняться на этапах данной гру</w:t>
      </w:r>
      <w:r>
        <w:t>ппы процессов.</w:t>
      </w:r>
    </w:p>
    <w:p w14:paraId="0E280137" w14:textId="77777777" w:rsidR="00AE5D64" w:rsidRDefault="005D58F4" w:rsidP="0058178A">
      <w:pPr>
        <w:pStyle w:val="a5"/>
      </w:pPr>
      <w:r>
        <w:t>Рассмотрим некоторые из этапов организации исполнения проекта</w:t>
      </w:r>
      <w:del w:id="0" w:author="1" w:date="2019-11-24T07:15:00Z">
        <w:r w:rsidRPr="00087D5D">
          <w:rPr>
            <w:rPrChange w:id="1" w:author="Котлицкий Сергей Андреевич" w:date="2019-11-25T13:37:00Z">
              <w:rPr>
                <w:szCs w:val="28"/>
                <w:lang w:val="en-US"/>
              </w:rPr>
            </w:rPrChange>
          </w:rPr>
          <w:delText>.</w:delText>
        </w:r>
      </w:del>
      <w:ins w:id="2" w:author="1" w:date="2019-11-24T07:15:00Z">
        <w:r>
          <w:t>:</w:t>
        </w:r>
      </w:ins>
    </w:p>
    <w:p w14:paraId="2FC35C65" w14:textId="77777777" w:rsidR="00AE5D64" w:rsidRDefault="005D58F4" w:rsidP="005A3E3C">
      <w:pPr>
        <w:pStyle w:val="a0"/>
      </w:pPr>
      <w:r>
        <w:t>обеспечение координации работ и исполнителей. этап своей целью имеет обеспечение четкого взаимодействия участников за счет установленных приоритетов задач, согласований с функци</w:t>
      </w:r>
      <w:r>
        <w:t>ональными руководителями, качественной информационной поддержки команды;</w:t>
      </w:r>
    </w:p>
    <w:p w14:paraId="74BC581E" w14:textId="77777777" w:rsidR="00AE5D64" w:rsidRDefault="005D58F4" w:rsidP="005A3E3C">
      <w:pPr>
        <w:pStyle w:val="a0"/>
      </w:pPr>
      <w:r>
        <w:t>организация распределения информации. распределение и движение информации по участникам проекта;</w:t>
      </w:r>
    </w:p>
    <w:p w14:paraId="788D7766" w14:textId="77777777" w:rsidR="00AE5D64" w:rsidRDefault="005D58F4" w:rsidP="00F13568">
      <w:pPr>
        <w:pStyle w:val="a5"/>
      </w:pPr>
      <w:r>
        <w:t>Процессы распределения информации, обеспечения координации задач и исполнителей проект</w:t>
      </w:r>
      <w:r>
        <w:t>а может решить система посредством создания карточек, в которых содержатся задачи, а также их подробное описание.</w:t>
      </w:r>
    </w:p>
    <w:p w14:paraId="662A71AC" w14:textId="77777777" w:rsidR="00AE5D64" w:rsidRDefault="00AE5D64" w:rsidP="00F13568">
      <w:pPr>
        <w:pStyle w:val="a5"/>
      </w:pPr>
    </w:p>
    <w:p w14:paraId="0557C9CD" w14:textId="70401AD7" w:rsidR="00AE5D64" w:rsidRDefault="005D58F4" w:rsidP="00F13568">
      <w:pPr>
        <w:pStyle w:val="a5"/>
      </w:pPr>
      <w:r>
        <w:t xml:space="preserve">При анализе этапов выполнения проекта были выделены следующие </w:t>
      </w:r>
      <w:del w:id="3" w:author="Котлицкий Сергей Андреевич" w:date="2019-11-07T10:24:00Z">
        <w:r>
          <w:delText>особенности</w:delText>
        </w:r>
      </w:del>
      <w:ins w:id="4" w:author="Котлицкий Сергей Андреевич" w:date="2019-11-07T10:24:00Z">
        <w:r>
          <w:t>проблемы</w:t>
        </w:r>
      </w:ins>
      <w:r w:rsidR="00F13568">
        <w:t>:</w:t>
      </w:r>
      <w:del w:id="5" w:author="Котлицкий Сергей Андреевич" w:date="2019-10-17T12:23:00Z">
        <w:r>
          <w:delText>:</w:delText>
        </w:r>
      </w:del>
    </w:p>
    <w:p w14:paraId="13E569AF" w14:textId="77777777" w:rsidR="00AE5D64" w:rsidRDefault="005D58F4" w:rsidP="00662544">
      <w:pPr>
        <w:pStyle w:val="a0"/>
      </w:pPr>
      <w:r>
        <w:t>сложность организации командной работы;</w:t>
      </w:r>
    </w:p>
    <w:p w14:paraId="6314187E" w14:textId="77777777" w:rsidR="00AE5D64" w:rsidRDefault="005D58F4" w:rsidP="00662544">
      <w:pPr>
        <w:pStyle w:val="a0"/>
      </w:pPr>
      <w:r>
        <w:t xml:space="preserve">невозможность </w:t>
      </w:r>
      <w:r>
        <w:t>удаленной работы в проекте;</w:t>
      </w:r>
    </w:p>
    <w:p w14:paraId="14FC8347" w14:textId="77777777" w:rsidR="00AE5D64" w:rsidRDefault="005D58F4" w:rsidP="00662544">
      <w:pPr>
        <w:pStyle w:val="a0"/>
      </w:pPr>
      <w:r>
        <w:t>отсутствие механизма контроля за выполнением задач;</w:t>
      </w:r>
    </w:p>
    <w:p w14:paraId="3644E4AE" w14:textId="77777777" w:rsidR="00AE5D64" w:rsidRDefault="005D58F4" w:rsidP="00662544">
      <w:pPr>
        <w:pStyle w:val="a0"/>
      </w:pPr>
      <w:r>
        <w:t>сложность детализации описания при постановке задач;</w:t>
      </w:r>
    </w:p>
    <w:p w14:paraId="0C05AF4C" w14:textId="77777777" w:rsidR="00AE5D64" w:rsidRDefault="005D58F4" w:rsidP="00662544">
      <w:pPr>
        <w:pStyle w:val="a0"/>
      </w:pPr>
      <w:r>
        <w:t>сложность коммуникации между участниками проекта;</w:t>
      </w:r>
    </w:p>
    <w:p w14:paraId="5122A00B" w14:textId="77777777" w:rsidR="00AE5D64" w:rsidRDefault="005D58F4" w:rsidP="00662544">
      <w:pPr>
        <w:pStyle w:val="a0"/>
      </w:pPr>
      <w:r>
        <w:lastRenderedPageBreak/>
        <w:t>сложность разработки структуры проекта ввиду необходимости визуализации д</w:t>
      </w:r>
      <w:r>
        <w:t>ерева задач.</w:t>
      </w:r>
    </w:p>
    <w:p w14:paraId="3862B0FF" w14:textId="5259E2BB" w:rsidR="00AE5D64" w:rsidRDefault="005D58F4" w:rsidP="00D57125">
      <w:pPr>
        <w:pStyle w:val="a5"/>
      </w:pPr>
      <w:r>
        <w:t>Разрабатываемая система нацелена на решение вышеописанных проблем.</w:t>
      </w:r>
    </w:p>
    <w:p w14:paraId="5D5BF161" w14:textId="370678F1" w:rsidR="005A79F7" w:rsidRPr="005A79F7" w:rsidRDefault="005A79F7" w:rsidP="005A79F7">
      <w:pPr>
        <w:pStyle w:val="a5"/>
      </w:pPr>
      <w:r>
        <w:t xml:space="preserve">Также стоит отметить, что с помощью разрабатываемой системы можно будет применять методологии управления проектами, такие как </w:t>
      </w:r>
      <w:r>
        <w:rPr>
          <w:lang w:val="en-US"/>
        </w:rPr>
        <w:t>Scrum</w:t>
      </w:r>
      <w:r w:rsidRPr="005A79F7">
        <w:t xml:space="preserve">, </w:t>
      </w:r>
      <w:r>
        <w:rPr>
          <w:lang w:val="en-US"/>
        </w:rPr>
        <w:t>Kanban</w:t>
      </w:r>
      <w:r w:rsidRPr="005A79F7">
        <w:t xml:space="preserve">, </w:t>
      </w:r>
      <w:r>
        <w:rPr>
          <w:lang w:val="en-US"/>
        </w:rPr>
        <w:t>Prince</w:t>
      </w:r>
      <w:r w:rsidRPr="005A79F7">
        <w:t xml:space="preserve">2, </w:t>
      </w:r>
      <w:r>
        <w:rPr>
          <w:lang w:val="en-US"/>
        </w:rPr>
        <w:t>Agile</w:t>
      </w:r>
      <w:r w:rsidRPr="005A79F7">
        <w:t xml:space="preserve"> </w:t>
      </w:r>
      <w:r>
        <w:t>и другие.</w:t>
      </w:r>
    </w:p>
    <w:p w14:paraId="7EEBC2DB" w14:textId="281A1975" w:rsidR="00AE5D64" w:rsidRDefault="005D58F4" w:rsidP="007D15A2">
      <w:pPr>
        <w:pStyle w:val="2"/>
      </w:pPr>
      <w:r>
        <w:t>Сравнение аналогов</w:t>
      </w:r>
    </w:p>
    <w:p w14:paraId="359F4937" w14:textId="77777777" w:rsidR="00AE5D64" w:rsidRDefault="005D58F4" w:rsidP="00D57125">
      <w:pPr>
        <w:pStyle w:val="a5"/>
      </w:pPr>
      <w:r>
        <w:t xml:space="preserve">В ходе обзора аналогов были выбраны следующие решения: </w:t>
      </w:r>
    </w:p>
    <w:p w14:paraId="3AC88DFC" w14:textId="77777777" w:rsidR="00AE5D64" w:rsidRDefault="005D58F4" w:rsidP="000771A7">
      <w:pPr>
        <w:pStyle w:val="a"/>
      </w:pPr>
      <w:r>
        <w:t>«</w:t>
      </w:r>
      <w:r>
        <w:rPr>
          <w:lang w:val="en-US"/>
        </w:rPr>
        <w:t>Trello</w:t>
      </w:r>
      <w:r>
        <w:t>».</w:t>
      </w:r>
    </w:p>
    <w:p w14:paraId="3AFBCF91" w14:textId="77777777" w:rsidR="00AE5D64" w:rsidRDefault="005D58F4" w:rsidP="000771A7">
      <w:pPr>
        <w:pStyle w:val="a"/>
      </w:pPr>
      <w:r>
        <w:t>«</w:t>
      </w:r>
      <w:r>
        <w:rPr>
          <w:lang w:val="en-US"/>
        </w:rPr>
        <w:t>Asana</w:t>
      </w:r>
      <w:r>
        <w:t>».</w:t>
      </w:r>
    </w:p>
    <w:p w14:paraId="6956D167" w14:textId="77777777" w:rsidR="00AE5D64" w:rsidRDefault="005D58F4" w:rsidP="000771A7">
      <w:pPr>
        <w:pStyle w:val="a"/>
      </w:pPr>
      <w:r>
        <w:t>«</w:t>
      </w:r>
      <w:r>
        <w:rPr>
          <w:lang w:val="en-US"/>
        </w:rPr>
        <w:t>Jira</w:t>
      </w:r>
      <w:r>
        <w:t>».</w:t>
      </w:r>
    </w:p>
    <w:p w14:paraId="42AC538E" w14:textId="77777777" w:rsidR="00AE5D64" w:rsidRDefault="005D58F4" w:rsidP="000771A7">
      <w:pPr>
        <w:pStyle w:val="a"/>
      </w:pPr>
      <w:r>
        <w:rPr>
          <w:lang w:val="en-US"/>
        </w:rPr>
        <w:t xml:space="preserve"> </w:t>
      </w:r>
      <w:r>
        <w:t>«</w:t>
      </w:r>
      <w:proofErr w:type="spellStart"/>
      <w:r>
        <w:rPr>
          <w:lang w:val="en-US"/>
        </w:rPr>
        <w:t>GanttProject</w:t>
      </w:r>
      <w:proofErr w:type="spellEnd"/>
      <w:r>
        <w:t>»</w:t>
      </w:r>
    </w:p>
    <w:p w14:paraId="680E4114" w14:textId="77777777" w:rsidR="00AE5D64" w:rsidRDefault="005D58F4" w:rsidP="000771A7">
      <w:pPr>
        <w:pStyle w:val="a"/>
      </w:pPr>
      <w:r>
        <w:rPr>
          <w:lang w:val="en-US"/>
        </w:rPr>
        <w:t xml:space="preserve"> </w:t>
      </w:r>
      <w:r>
        <w:t>«</w:t>
      </w:r>
      <w:r>
        <w:rPr>
          <w:lang w:val="en-US"/>
        </w:rPr>
        <w:t>Wrike</w:t>
      </w:r>
      <w:r>
        <w:t>»</w:t>
      </w:r>
    </w:p>
    <w:p w14:paraId="05E39BF3" w14:textId="77777777" w:rsidR="00AE5D64" w:rsidRDefault="005D58F4" w:rsidP="000771A7">
      <w:pPr>
        <w:pStyle w:val="a"/>
      </w:pPr>
      <w:r>
        <w:t>«</w:t>
      </w:r>
      <w:proofErr w:type="spellStart"/>
      <w:r>
        <w:rPr>
          <w:lang w:val="en-US"/>
        </w:rPr>
        <w:t>Mindmeister</w:t>
      </w:r>
      <w:proofErr w:type="spellEnd"/>
      <w:r>
        <w:t>».</w:t>
      </w:r>
    </w:p>
    <w:p w14:paraId="07E25A2D" w14:textId="77777777" w:rsidR="00AE5D64" w:rsidRDefault="005D58F4" w:rsidP="000771A7">
      <w:pPr>
        <w:pStyle w:val="a"/>
      </w:pPr>
      <w:r>
        <w:t>«</w:t>
      </w:r>
      <w:proofErr w:type="spellStart"/>
      <w:r>
        <w:rPr>
          <w:lang w:val="en-US"/>
        </w:rPr>
        <w:t>Mindmup</w:t>
      </w:r>
      <w:proofErr w:type="spellEnd"/>
      <w:r>
        <w:t>».</w:t>
      </w:r>
    </w:p>
    <w:p w14:paraId="11AA19DC" w14:textId="77777777" w:rsidR="00AE5D64" w:rsidRDefault="005D58F4" w:rsidP="000771A7">
      <w:pPr>
        <w:pStyle w:val="a"/>
      </w:pPr>
      <w:r>
        <w:t>«</w:t>
      </w:r>
      <w:proofErr w:type="spellStart"/>
      <w:r>
        <w:rPr>
          <w:lang w:val="en-US"/>
        </w:rPr>
        <w:t>Coggle</w:t>
      </w:r>
      <w:proofErr w:type="spellEnd"/>
      <w:r>
        <w:t>»</w:t>
      </w:r>
    </w:p>
    <w:p w14:paraId="0D1DF1D2" w14:textId="77777777" w:rsidR="000771A7" w:rsidRDefault="005D58F4" w:rsidP="000771A7">
      <w:pPr>
        <w:pStyle w:val="a"/>
      </w:pPr>
      <w:r>
        <w:t>«</w:t>
      </w:r>
      <w:proofErr w:type="spellStart"/>
      <w:r>
        <w:rPr>
          <w:lang w:val="en-US"/>
        </w:rPr>
        <w:t>FreeMind</w:t>
      </w:r>
      <w:proofErr w:type="spellEnd"/>
      <w:r>
        <w:t>»</w:t>
      </w:r>
    </w:p>
    <w:p w14:paraId="5FB57115" w14:textId="17CF773C" w:rsidR="00AE5D64" w:rsidRDefault="005D58F4" w:rsidP="000771A7">
      <w:pPr>
        <w:pStyle w:val="a"/>
        <w:ind w:firstLine="426"/>
      </w:pPr>
      <w:r>
        <w:t>«</w:t>
      </w:r>
      <w:proofErr w:type="spellStart"/>
      <w:r w:rsidRPr="000771A7">
        <w:rPr>
          <w:lang w:val="en-US"/>
        </w:rPr>
        <w:t>MindNode</w:t>
      </w:r>
      <w:proofErr w:type="spellEnd"/>
      <w:r>
        <w:t>»</w:t>
      </w:r>
    </w:p>
    <w:p w14:paraId="4EC01BC1" w14:textId="77777777" w:rsidR="00AE5D64" w:rsidRDefault="005D58F4" w:rsidP="002B6CD8">
      <w:pPr>
        <w:pStyle w:val="a5"/>
      </w:pPr>
      <w:r>
        <w:t>«</w:t>
      </w:r>
      <w:r>
        <w:rPr>
          <w:lang w:val="en-US"/>
        </w:rPr>
        <w:t>Trello</w:t>
      </w:r>
      <w:r>
        <w:t>» - прямой аналог. Это разработка компании «</w:t>
      </w:r>
      <w:proofErr w:type="spellStart"/>
      <w:r>
        <w:t>Fog</w:t>
      </w:r>
      <w:proofErr w:type="spellEnd"/>
      <w:r>
        <w:t xml:space="preserve"> </w:t>
      </w:r>
      <w:proofErr w:type="spellStart"/>
      <w:r>
        <w:t>Creek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>», предназначенная для</w:t>
      </w:r>
      <w:r>
        <w:t xml:space="preserve"> управления проектами небольших групп. Проекты представлены в виде «досок», в которых есть разбиение на столбцы, в которых содержатся карточки с задачами.</w:t>
      </w:r>
    </w:p>
    <w:p w14:paraId="3AF58EE2" w14:textId="77777777" w:rsidR="00AE5D64" w:rsidRDefault="005D58F4" w:rsidP="002B6CD8">
      <w:pPr>
        <w:pStyle w:val="a5"/>
      </w:pPr>
      <w:r>
        <w:t>Отличительной особенностью «</w:t>
      </w:r>
      <w:r>
        <w:rPr>
          <w:lang w:val="en-US"/>
        </w:rPr>
        <w:t>Trello</w:t>
      </w:r>
      <w:r>
        <w:t xml:space="preserve">» является возможность расширения функционала путем интегрирования </w:t>
      </w:r>
      <w:r>
        <w:t>сторонних приложений в разрабатываемый проект.</w:t>
      </w:r>
    </w:p>
    <w:p w14:paraId="797750C9" w14:textId="77777777" w:rsidR="00AE5D64" w:rsidRDefault="005D58F4" w:rsidP="002B6CD8">
      <w:pPr>
        <w:pStyle w:val="a5"/>
      </w:pPr>
      <w:r>
        <w:t>Этот аналог не подходит для решения задачи, поставленной перед проектируемым ПО в силу того, что отсутствует возможность представления дан</w:t>
      </w:r>
      <w:r>
        <w:lastRenderedPageBreak/>
        <w:t>ных в виде интеллект-карты. Вследствие чего</w:t>
      </w:r>
      <w:del w:id="6" w:author="Котлицкий Сергей Андреевич" w:date="2019-11-14T12:20:00Z">
        <w:r>
          <w:delText>,</w:delText>
        </w:r>
      </w:del>
      <w:r>
        <w:t xml:space="preserve"> отсутствует возможность от</w:t>
      </w:r>
      <w:r>
        <w:t xml:space="preserve">ображения задач при «мозговом штурме» без использования сторонних приложений. </w:t>
      </w:r>
    </w:p>
    <w:p w14:paraId="7163234E" w14:textId="77777777" w:rsidR="00AE5D64" w:rsidRDefault="00AE5D64" w:rsidP="002B6CD8">
      <w:pPr>
        <w:pStyle w:val="a5"/>
      </w:pPr>
    </w:p>
    <w:p w14:paraId="034E63F2" w14:textId="77777777" w:rsidR="00AE5D64" w:rsidRDefault="005D58F4" w:rsidP="002B6CD8">
      <w:pPr>
        <w:pStyle w:val="a5"/>
      </w:pPr>
      <w:r>
        <w:t xml:space="preserve"> «</w:t>
      </w:r>
      <w:r>
        <w:rPr>
          <w:lang w:val="en-US"/>
        </w:rPr>
        <w:t>Asana</w:t>
      </w:r>
      <w:r>
        <w:t>» - прямой аналог. Это разработка представляет собой мобильное и веб-приложение для управления проектами в небольших командах. Приложение представлено в виде списка зада</w:t>
      </w:r>
      <w:r>
        <w:t xml:space="preserve">ч, которые прикреплены к проекту. </w:t>
      </w:r>
    </w:p>
    <w:p w14:paraId="715CF116" w14:textId="77777777" w:rsidR="00AE5D64" w:rsidRDefault="005D58F4" w:rsidP="002B6CD8">
      <w:pPr>
        <w:pStyle w:val="a5"/>
      </w:pPr>
      <w:r>
        <w:t>Отличительной особенностью «</w:t>
      </w:r>
      <w:r>
        <w:rPr>
          <w:lang w:val="en-US"/>
        </w:rPr>
        <w:t>Asana</w:t>
      </w:r>
      <w:r>
        <w:t>» является возможность взаимодействия с календарем посредством отображения на календарь сроков выполнения задач, а также их создания.</w:t>
      </w:r>
    </w:p>
    <w:p w14:paraId="1599BF59" w14:textId="77777777" w:rsidR="00AE5D64" w:rsidRDefault="005D58F4" w:rsidP="002B6CD8">
      <w:pPr>
        <w:pStyle w:val="a5"/>
      </w:pPr>
      <w:r>
        <w:t>Этот аналог не подходит для решения задачи, поставленн</w:t>
      </w:r>
      <w:r>
        <w:t>ой перед проектируемым ПО в силу того, что отсутствует возможность представления данных в виде интеллект-карты. Вследствие чего</w:t>
      </w:r>
      <w:del w:id="7" w:author="Котлицкий Сергей Андреевич" w:date="2019-11-14T12:20:00Z">
        <w:r>
          <w:delText>,</w:delText>
        </w:r>
      </w:del>
      <w:r>
        <w:t xml:space="preserve"> отсутствует возможность отображения задач при «мозговом штурме» без использования сторонних приложений. </w:t>
      </w:r>
    </w:p>
    <w:p w14:paraId="464E8888" w14:textId="77777777" w:rsidR="00AE5D64" w:rsidRDefault="00AE5D64" w:rsidP="002B6CD8">
      <w:pPr>
        <w:pStyle w:val="a5"/>
      </w:pPr>
    </w:p>
    <w:p w14:paraId="4DD8A305" w14:textId="77777777" w:rsidR="00AE5D64" w:rsidRDefault="005D58F4" w:rsidP="002B6CD8">
      <w:pPr>
        <w:pStyle w:val="a5"/>
      </w:pPr>
      <w:r>
        <w:t xml:space="preserve"> «</w:t>
      </w:r>
      <w:r>
        <w:rPr>
          <w:lang w:val="en-US"/>
        </w:rPr>
        <w:t>Jira</w:t>
      </w:r>
      <w:r>
        <w:t>» - прямой анал</w:t>
      </w:r>
      <w:r>
        <w:t>ог. Это разработка компании «</w:t>
      </w:r>
      <w:proofErr w:type="spellStart"/>
      <w:r>
        <w:t>Atlassian</w:t>
      </w:r>
      <w:proofErr w:type="spellEnd"/>
      <w:r>
        <w:t>», коммерческая система отслеживания ошибок, предназначена для организации взаимодействия с пользователями, хотя в некоторых случаях используется и для управления проектами.</w:t>
      </w:r>
    </w:p>
    <w:p w14:paraId="0AF2D9F3" w14:textId="77777777" w:rsidR="00AE5D64" w:rsidRDefault="005D58F4" w:rsidP="002B6CD8">
      <w:pPr>
        <w:pStyle w:val="a5"/>
      </w:pPr>
      <w:r>
        <w:t>Отличительной особенностью «</w:t>
      </w:r>
      <w:r>
        <w:rPr>
          <w:lang w:val="en-US"/>
        </w:rPr>
        <w:t>Jira</w:t>
      </w:r>
      <w:r>
        <w:t xml:space="preserve">» является возможность создания различных отчетов, отображающих состояние выполнения проекта. </w:t>
      </w:r>
    </w:p>
    <w:p w14:paraId="219FFEAB" w14:textId="77777777" w:rsidR="00AE5D64" w:rsidRDefault="005D58F4" w:rsidP="002B6CD8">
      <w:pPr>
        <w:pStyle w:val="a5"/>
      </w:pPr>
      <w:r>
        <w:t>Этот аналог не подходит для решения задачи, поставленной перед проектируемым ПО в силу того, что отсутствует возможность представления данных в виде интеллект-ка</w:t>
      </w:r>
      <w:r>
        <w:t>рты. Вследствие чего отсутствует возможность отображения задач при «мозговом штурме» без использования сторонних приложений.</w:t>
      </w:r>
    </w:p>
    <w:p w14:paraId="11F9B33A" w14:textId="77777777" w:rsidR="00AE5D64" w:rsidRDefault="00AE5D64" w:rsidP="002B6CD8">
      <w:pPr>
        <w:pStyle w:val="a5"/>
      </w:pPr>
    </w:p>
    <w:p w14:paraId="335D6807" w14:textId="77777777" w:rsidR="00AE5D64" w:rsidRDefault="005D58F4" w:rsidP="002B6CD8">
      <w:pPr>
        <w:pStyle w:val="a5"/>
      </w:pPr>
      <w:r>
        <w:lastRenderedPageBreak/>
        <w:t>«</w:t>
      </w:r>
      <w:proofErr w:type="spellStart"/>
      <w:r>
        <w:rPr>
          <w:lang w:val="en-US"/>
        </w:rPr>
        <w:t>GanttProject</w:t>
      </w:r>
      <w:proofErr w:type="spellEnd"/>
      <w:r>
        <w:t>» - прямой аналог. Это программа,</w:t>
      </w:r>
      <w:r>
        <w:t xml:space="preserve"> </w:t>
      </w:r>
      <w:r>
        <w:t xml:space="preserve">предназначенная для планирования проектов на основе построения диаграмм </w:t>
      </w:r>
      <w:proofErr w:type="spellStart"/>
      <w:r>
        <w:t>Гантта</w:t>
      </w:r>
      <w:proofErr w:type="spellEnd"/>
      <w:r>
        <w:t xml:space="preserve"> и ди</w:t>
      </w:r>
      <w:r>
        <w:t>аграмм типа PERT.</w:t>
      </w:r>
    </w:p>
    <w:p w14:paraId="216C919D" w14:textId="77777777" w:rsidR="00AE5D64" w:rsidRDefault="005D58F4" w:rsidP="002B6CD8">
      <w:pPr>
        <w:pStyle w:val="a5"/>
      </w:pPr>
      <w:r>
        <w:t>Отличительной особенностью «</w:t>
      </w:r>
      <w:proofErr w:type="spellStart"/>
      <w:r>
        <w:rPr>
          <w:lang w:val="en-US"/>
        </w:rPr>
        <w:t>GanttProject</w:t>
      </w:r>
      <w:proofErr w:type="spellEnd"/>
      <w:r>
        <w:t xml:space="preserve">» является возможность импорта / экспорта документов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Project</w:t>
      </w:r>
      <w:r>
        <w:t>.</w:t>
      </w:r>
    </w:p>
    <w:p w14:paraId="5D1AE8EF" w14:textId="77777777" w:rsidR="00AE5D64" w:rsidRDefault="005D58F4" w:rsidP="002B6CD8">
      <w:pPr>
        <w:pStyle w:val="a5"/>
      </w:pPr>
      <w:r>
        <w:t>Этот аналог не подходит для решения задачи, поставленной перед проектируемым ПО в силу того, что отсутствует возможность предс</w:t>
      </w:r>
      <w:r>
        <w:t>тавления данных в виде интеллект-карты. Вследствие чего отсутствует возможность отображения задач при «мозговом штурме» без использования сторонних приложений.</w:t>
      </w:r>
    </w:p>
    <w:p w14:paraId="6C66FBCD" w14:textId="77777777" w:rsidR="00AE5D64" w:rsidRDefault="005D58F4" w:rsidP="002B6CD8">
      <w:pPr>
        <w:pStyle w:val="a5"/>
      </w:pPr>
      <w:r>
        <w:t>«</w:t>
      </w:r>
      <w:r>
        <w:rPr>
          <w:lang w:val="en-US"/>
        </w:rPr>
        <w:t>Wrike</w:t>
      </w:r>
      <w:r>
        <w:t>» - прямой аналог. Это разработка компании «</w:t>
      </w:r>
      <w:r>
        <w:rPr>
          <w:lang w:val="en-US"/>
        </w:rPr>
        <w:t>Wrike</w:t>
      </w:r>
      <w:r>
        <w:t xml:space="preserve">», облачный сервис для совместной работы </w:t>
      </w:r>
      <w:r>
        <w:t>и управления проектами, предназначена для команд и целых организаций.</w:t>
      </w:r>
    </w:p>
    <w:p w14:paraId="45D6E5A7" w14:textId="77777777" w:rsidR="00AE5D64" w:rsidRDefault="005D58F4" w:rsidP="002B6CD8">
      <w:pPr>
        <w:pStyle w:val="a5"/>
      </w:pPr>
      <w:r>
        <w:t>Отличительной особенностью «</w:t>
      </w:r>
      <w:r>
        <w:rPr>
          <w:lang w:val="en-US"/>
        </w:rPr>
        <w:t>Wrike</w:t>
      </w:r>
      <w:r>
        <w:t xml:space="preserve">» является возможность создания различных отчетов, отображающих состояние выполнения проекта, а также составления планов в виде диаграммы </w:t>
      </w:r>
      <w:proofErr w:type="spellStart"/>
      <w:r>
        <w:t>Ганта</w:t>
      </w:r>
      <w:proofErr w:type="spellEnd"/>
      <w:r>
        <w:t xml:space="preserve">. </w:t>
      </w:r>
    </w:p>
    <w:p w14:paraId="60350D02" w14:textId="77777777" w:rsidR="00AE5D64" w:rsidRDefault="005D58F4" w:rsidP="002B6CD8">
      <w:pPr>
        <w:pStyle w:val="a5"/>
      </w:pPr>
      <w:r>
        <w:t>Этот ан</w:t>
      </w:r>
      <w:r>
        <w:t>алог не подходит для решения задачи, поставленной перед проектируемым ПО в силу того, что отсутствует возможность представления данных в виде интеллект-карты. Вследствие чего отсутствует возможность отображения задач при «мозговом штурме» без использования</w:t>
      </w:r>
      <w:r>
        <w:t xml:space="preserve"> сторонних приложений.</w:t>
      </w:r>
    </w:p>
    <w:p w14:paraId="6E4101A8" w14:textId="77777777" w:rsidR="00AE5D64" w:rsidRDefault="005D58F4" w:rsidP="002B6CD8">
      <w:pPr>
        <w:pStyle w:val="a5"/>
      </w:pPr>
      <w:r>
        <w:t>В силу того, что рассматриваемые прямые аналоги схожи по функционалу, выделим основные функции представленных систем для управления проектами.</w:t>
      </w:r>
    </w:p>
    <w:p w14:paraId="4EE97481" w14:textId="77777777" w:rsidR="00AE5D64" w:rsidRDefault="005D58F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Перечень общих функций рассмотренных продуктов:</w:t>
      </w:r>
    </w:p>
    <w:p w14:paraId="6D27570C" w14:textId="7CA22F9A" w:rsidR="00AE5D64" w:rsidRPr="009A5C2D" w:rsidRDefault="005D58F4" w:rsidP="009A5C2D">
      <w:pPr>
        <w:pStyle w:val="a"/>
        <w:numPr>
          <w:ilvl w:val="0"/>
          <w:numId w:val="25"/>
        </w:numPr>
        <w:ind w:left="567" w:firstLine="567"/>
      </w:pPr>
      <w:r w:rsidRPr="009A5C2D">
        <w:t>Соз</w:t>
      </w:r>
      <w:r w:rsidRPr="009A5C2D">
        <w:t xml:space="preserve">дание карточек, а также возможность их </w:t>
      </w:r>
      <w:r w:rsidRPr="009A5C2D">
        <w:t>детального описания: добавление описания карточки, а также добавления списков задач.</w:t>
      </w:r>
    </w:p>
    <w:p w14:paraId="19434D90" w14:textId="77777777" w:rsidR="00AE5D64" w:rsidRPr="009A5C2D" w:rsidRDefault="005D58F4" w:rsidP="009A5C2D">
      <w:pPr>
        <w:pStyle w:val="a"/>
      </w:pPr>
      <w:r w:rsidRPr="009A5C2D">
        <w:t>Прикрепление файлов и ссылок к карточкам. К каждой карточке можно прикрепить файлы в различных форматах или ссылки на сторонние ресурсы.</w:t>
      </w:r>
    </w:p>
    <w:p w14:paraId="46035DDC" w14:textId="77777777" w:rsidR="00AE5D64" w:rsidRPr="009A5C2D" w:rsidRDefault="005D58F4" w:rsidP="009A5C2D">
      <w:pPr>
        <w:pStyle w:val="a"/>
      </w:pPr>
      <w:r w:rsidRPr="009A5C2D">
        <w:lastRenderedPageBreak/>
        <w:t>Добавление комментариев к карточка</w:t>
      </w:r>
      <w:r w:rsidRPr="009A5C2D">
        <w:t>м в текстовом формате, а также прикрепить ссылку на сторонний ресурс.</w:t>
      </w:r>
    </w:p>
    <w:p w14:paraId="0A34A4E1" w14:textId="77777777" w:rsidR="00AE5D64" w:rsidRPr="009A5C2D" w:rsidRDefault="005D58F4" w:rsidP="009A5C2D">
      <w:pPr>
        <w:pStyle w:val="a"/>
      </w:pPr>
      <w:r w:rsidRPr="009A5C2D">
        <w:t>Установка и контроль за сроками выполнения задач. Для каждой карточки можно установить срок выполнения, а также проконтролировать его соблюдение.</w:t>
      </w:r>
    </w:p>
    <w:p w14:paraId="20A60B0E" w14:textId="77777777" w:rsidR="00AE5D64" w:rsidRPr="009A5C2D" w:rsidRDefault="005D58F4" w:rsidP="009A5C2D">
      <w:pPr>
        <w:pStyle w:val="a"/>
      </w:pPr>
      <w:r w:rsidRPr="009A5C2D">
        <w:t>Добавление участников к разработке проек</w:t>
      </w:r>
      <w:r w:rsidRPr="009A5C2D">
        <w:t>та. К карточкам можно прикреплять одного или нескольких участников, которые будут отображаться в проекте.</w:t>
      </w:r>
    </w:p>
    <w:p w14:paraId="1D02DE39" w14:textId="77777777" w:rsidR="00AE5D64" w:rsidRDefault="00AE5D64">
      <w:pPr>
        <w:spacing w:line="360" w:lineRule="auto"/>
        <w:jc w:val="both"/>
        <w:rPr>
          <w:sz w:val="28"/>
          <w:szCs w:val="28"/>
        </w:rPr>
      </w:pPr>
    </w:p>
    <w:p w14:paraId="1213E4C9" w14:textId="77777777" w:rsidR="00AE5D64" w:rsidRDefault="005D58F4" w:rsidP="008C5C9D">
      <w:pPr>
        <w:pStyle w:val="a5"/>
      </w:pPr>
      <w:r>
        <w:t>«</w:t>
      </w:r>
      <w:proofErr w:type="spellStart"/>
      <w:r>
        <w:rPr>
          <w:lang w:val="en-US"/>
        </w:rPr>
        <w:t>Mindmeister</w:t>
      </w:r>
      <w:proofErr w:type="spellEnd"/>
      <w:r>
        <w:t>» - косвенный аналог. Это разработка компании «</w:t>
      </w:r>
      <w:proofErr w:type="spellStart"/>
      <w:r>
        <w:t>MeisterLabs</w:t>
      </w:r>
      <w:proofErr w:type="spellEnd"/>
      <w:r>
        <w:t xml:space="preserve"> </w:t>
      </w:r>
      <w:proofErr w:type="spellStart"/>
      <w:r>
        <w:t>GmbH</w:t>
      </w:r>
      <w:proofErr w:type="spellEnd"/>
      <w:r>
        <w:t>», предназначенная для создания интеллект-карт.</w:t>
      </w:r>
    </w:p>
    <w:p w14:paraId="203CAFB7" w14:textId="77777777" w:rsidR="00AE5D64" w:rsidRDefault="00AE5D64" w:rsidP="008C5C9D">
      <w:pPr>
        <w:pStyle w:val="a5"/>
      </w:pPr>
    </w:p>
    <w:p w14:paraId="532DB7E7" w14:textId="77777777" w:rsidR="00AE5D64" w:rsidRDefault="005D58F4" w:rsidP="008C5C9D">
      <w:pPr>
        <w:pStyle w:val="a5"/>
      </w:pPr>
      <w:r>
        <w:t>«</w:t>
      </w:r>
      <w:proofErr w:type="spellStart"/>
      <w:r>
        <w:rPr>
          <w:lang w:val="en-US"/>
        </w:rPr>
        <w:t>Mindmup</w:t>
      </w:r>
      <w:proofErr w:type="spellEnd"/>
      <w:r>
        <w:t>» - косвенный ана</w:t>
      </w:r>
      <w:r>
        <w:t>лог. Это разработка компании «</w:t>
      </w:r>
      <w:proofErr w:type="spellStart"/>
      <w:r>
        <w:t>Sauf</w:t>
      </w:r>
      <w:proofErr w:type="spellEnd"/>
      <w:r>
        <w:t xml:space="preserve"> </w:t>
      </w:r>
      <w:proofErr w:type="spellStart"/>
      <w:r>
        <w:t>Pompiers</w:t>
      </w:r>
      <w:proofErr w:type="spellEnd"/>
      <w:r>
        <w:t xml:space="preserve"> </w:t>
      </w:r>
      <w:proofErr w:type="spellStart"/>
      <w:r>
        <w:t>Ltd</w:t>
      </w:r>
      <w:proofErr w:type="spellEnd"/>
      <w:r>
        <w:t>», предназначенная для создания интеллект-карт.</w:t>
      </w:r>
    </w:p>
    <w:p w14:paraId="1BF4EA25" w14:textId="77777777" w:rsidR="00AE5D64" w:rsidRDefault="00AE5D64" w:rsidP="008C5C9D">
      <w:pPr>
        <w:pStyle w:val="a5"/>
      </w:pPr>
    </w:p>
    <w:p w14:paraId="1DC73D06" w14:textId="77777777" w:rsidR="00AE5D64" w:rsidRDefault="005D58F4" w:rsidP="008C5C9D">
      <w:pPr>
        <w:pStyle w:val="a5"/>
      </w:pPr>
      <w:r>
        <w:t>«</w:t>
      </w:r>
      <w:proofErr w:type="spellStart"/>
      <w:r>
        <w:rPr>
          <w:lang w:val="en-US"/>
        </w:rPr>
        <w:t>Coggle</w:t>
      </w:r>
      <w:proofErr w:type="spellEnd"/>
      <w:r>
        <w:t>» - косвенный аналог. Это разработка, предназначенная для создания интеллект-карт. Также, в программе присутствует возможность создания блок-схем.</w:t>
      </w:r>
    </w:p>
    <w:p w14:paraId="7F7CCFC4" w14:textId="77777777" w:rsidR="00AE5D64" w:rsidRDefault="00AE5D64" w:rsidP="008C5C9D">
      <w:pPr>
        <w:pStyle w:val="a5"/>
      </w:pPr>
    </w:p>
    <w:p w14:paraId="723B8211" w14:textId="77777777" w:rsidR="00AE5D64" w:rsidRDefault="005D58F4" w:rsidP="008C5C9D">
      <w:pPr>
        <w:pStyle w:val="a5"/>
      </w:pPr>
      <w:r>
        <w:t xml:space="preserve"> «</w:t>
      </w:r>
      <w:proofErr w:type="spellStart"/>
      <w:r>
        <w:rPr>
          <w:lang w:val="en-US"/>
        </w:rPr>
        <w:t>Fre</w:t>
      </w:r>
      <w:r>
        <w:rPr>
          <w:lang w:val="en-US"/>
        </w:rPr>
        <w:t>eMind</w:t>
      </w:r>
      <w:proofErr w:type="spellEnd"/>
      <w:r>
        <w:t>» - косвенный аналог. Это программа предназначена для создания интеллект-карт. Представлена для настольных операционных систем.</w:t>
      </w:r>
    </w:p>
    <w:p w14:paraId="6FF9CDB8" w14:textId="77777777" w:rsidR="00AE5D64" w:rsidRDefault="00AE5D64" w:rsidP="008C5C9D">
      <w:pPr>
        <w:pStyle w:val="a5"/>
      </w:pPr>
    </w:p>
    <w:p w14:paraId="5D55FC4F" w14:textId="77777777" w:rsidR="00AE5D64" w:rsidRDefault="005D58F4" w:rsidP="008C5C9D">
      <w:pPr>
        <w:pStyle w:val="a5"/>
      </w:pPr>
      <w:r>
        <w:t xml:space="preserve"> «</w:t>
      </w:r>
      <w:proofErr w:type="spellStart"/>
      <w:r>
        <w:rPr>
          <w:lang w:val="en-US"/>
        </w:rPr>
        <w:t>MindNode</w:t>
      </w:r>
      <w:proofErr w:type="spellEnd"/>
      <w:r>
        <w:t>» - косвенный аналог. Это разработка компании «</w:t>
      </w:r>
      <w:proofErr w:type="spellStart"/>
      <w:r>
        <w:t>IdeasOnCanvas</w:t>
      </w:r>
      <w:proofErr w:type="spellEnd"/>
      <w:r>
        <w:t xml:space="preserve"> </w:t>
      </w:r>
      <w:proofErr w:type="spellStart"/>
      <w:r>
        <w:t>GmbH</w:t>
      </w:r>
      <w:proofErr w:type="spellEnd"/>
      <w:r>
        <w:t xml:space="preserve">», предназначенная для создания </w:t>
      </w:r>
      <w:r>
        <w:t>интеллект-карт.</w:t>
      </w:r>
    </w:p>
    <w:p w14:paraId="46BD5544" w14:textId="77777777" w:rsidR="00AE5D64" w:rsidRDefault="00AE5D64" w:rsidP="008C5C9D">
      <w:pPr>
        <w:pStyle w:val="a5"/>
      </w:pPr>
    </w:p>
    <w:p w14:paraId="687CE120" w14:textId="77777777" w:rsidR="00AE5D64" w:rsidRDefault="005D58F4" w:rsidP="008C5C9D">
      <w:pPr>
        <w:pStyle w:val="a5"/>
      </w:pPr>
      <w:r>
        <w:t>В силу того, что рассматриваемые косвенные аналоги схожи по функционалу, они предназначены для представления данных в виде интеллект-карт. Из чего можно сделать вывод, что они не подходят для решения задачи, поставленной для проектируемого</w:t>
      </w:r>
      <w:r>
        <w:t xml:space="preserve"> ПО ввиду отсутствия функционала для управления проектами.</w:t>
      </w:r>
    </w:p>
    <w:p w14:paraId="19D57726" w14:textId="77777777" w:rsidR="00AE5D64" w:rsidRDefault="005D58F4" w:rsidP="008C5C9D">
      <w:pPr>
        <w:pStyle w:val="a5"/>
      </w:pPr>
      <w:r>
        <w:lastRenderedPageBreak/>
        <w:t>Перечень общих функций рассмотренных продуктов:</w:t>
      </w:r>
    </w:p>
    <w:p w14:paraId="2D489D36" w14:textId="77777777" w:rsidR="00AE5D64" w:rsidRPr="00360E60" w:rsidRDefault="005D58F4" w:rsidP="00360E60">
      <w:pPr>
        <w:pStyle w:val="a"/>
        <w:numPr>
          <w:ilvl w:val="0"/>
          <w:numId w:val="22"/>
        </w:numPr>
      </w:pPr>
      <w:r w:rsidRPr="00360E60">
        <w:t xml:space="preserve">Создание интеллект-карт: отображение данных в виде деревьев для более эффективного восприятия информации. </w:t>
      </w:r>
    </w:p>
    <w:p w14:paraId="55C3E121" w14:textId="77777777" w:rsidR="00AE5D64" w:rsidRPr="00360E60" w:rsidRDefault="005D58F4" w:rsidP="00360E60">
      <w:pPr>
        <w:pStyle w:val="a"/>
      </w:pPr>
      <w:r w:rsidRPr="00360E60">
        <w:t>Поиск по веткам: среди всех веток можно на</w:t>
      </w:r>
      <w:r w:rsidRPr="00360E60">
        <w:t xml:space="preserve">йти концевой узел или </w:t>
      </w:r>
      <w:proofErr w:type="spellStart"/>
      <w:r w:rsidRPr="00360E60">
        <w:t>подветку</w:t>
      </w:r>
      <w:proofErr w:type="spellEnd"/>
      <w:r w:rsidRPr="00360E60">
        <w:t xml:space="preserve"> по заданному значению. </w:t>
      </w:r>
    </w:p>
    <w:p w14:paraId="56A097E3" w14:textId="77777777" w:rsidR="00AE5D64" w:rsidRPr="00360E60" w:rsidRDefault="005D58F4" w:rsidP="00360E60">
      <w:pPr>
        <w:pStyle w:val="a"/>
      </w:pPr>
      <w:r w:rsidRPr="00360E60">
        <w:t>Добавление участников к построению карты. К картам можно прикреплять одного или нескольких участников, которые будут отображаться в проекте.</w:t>
      </w:r>
    </w:p>
    <w:p w14:paraId="69EFC4B1" w14:textId="77777777" w:rsidR="00AE5D64" w:rsidRPr="00360E60" w:rsidRDefault="005D58F4" w:rsidP="00360E60">
      <w:pPr>
        <w:pStyle w:val="a"/>
      </w:pPr>
      <w:r w:rsidRPr="00360E60">
        <w:t>Добавление текстовых заметок к рабочей области. К рабочей об</w:t>
      </w:r>
      <w:r w:rsidRPr="00360E60">
        <w:t>ласти можно прикрепить заметки с текстом, которые объясняют или поясняют информацию на карте.</w:t>
      </w:r>
    </w:p>
    <w:p w14:paraId="2E59A35A" w14:textId="77777777" w:rsidR="00AE5D64" w:rsidRPr="00360E60" w:rsidRDefault="005D58F4" w:rsidP="00360E60">
      <w:pPr>
        <w:pStyle w:val="a"/>
      </w:pPr>
      <w:r w:rsidRPr="00360E60">
        <w:t>Прикрепление файлов к карте. К карте можно прикрепить файлы в различных форматах.</w:t>
      </w:r>
    </w:p>
    <w:p w14:paraId="3FDC807F" w14:textId="77777777" w:rsidR="00AE5D64" w:rsidRDefault="005D58F4">
      <w:pPr>
        <w:spacing w:line="360" w:lineRule="auto"/>
        <w:ind w:left="426" w:firstLine="708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</w:rPr>
        <w:t>равнение функций представленных аналогов приведено в таблице. При оценке исполь</w:t>
      </w:r>
      <w:r>
        <w:rPr>
          <w:sz w:val="28"/>
          <w:szCs w:val="28"/>
        </w:rPr>
        <w:t>зуются следующие критерии:</w:t>
      </w:r>
    </w:p>
    <w:p w14:paraId="093A68F3" w14:textId="77777777" w:rsidR="00AE5D64" w:rsidRDefault="005D58F4" w:rsidP="00C4147E">
      <w:pPr>
        <w:pStyle w:val="a0"/>
      </w:pPr>
      <w:r>
        <w:t>совместная разработка – возможность участия в проекте нескольких людей одновременно;</w:t>
      </w:r>
    </w:p>
    <w:p w14:paraId="20D8D978" w14:textId="77777777" w:rsidR="00AE5D64" w:rsidRDefault="005D58F4" w:rsidP="00C4147E">
      <w:pPr>
        <w:pStyle w:val="a0"/>
      </w:pPr>
      <w:r>
        <w:t>прикрепление файлов – возможность прикрепления дополнительных материалов (файлы, ссылки) к задачам;</w:t>
      </w:r>
    </w:p>
    <w:p w14:paraId="3A1B83FF" w14:textId="77777777" w:rsidR="00AE5D64" w:rsidRDefault="005D58F4" w:rsidP="00C4147E">
      <w:pPr>
        <w:pStyle w:val="a0"/>
      </w:pPr>
      <w:r>
        <w:t>платформы – какие платформы (операционные си</w:t>
      </w:r>
      <w:r>
        <w:t>стемы) поддерживает приложение;</w:t>
      </w:r>
    </w:p>
    <w:p w14:paraId="4CA39857" w14:textId="77777777" w:rsidR="00AE5D64" w:rsidRDefault="005D58F4" w:rsidP="00C4147E">
      <w:pPr>
        <w:pStyle w:val="a0"/>
      </w:pPr>
      <w:r>
        <w:t>стоимость – размер платы (в рублях) за использование продукта в месяц;</w:t>
      </w:r>
    </w:p>
    <w:p w14:paraId="3B181F1E" w14:textId="77777777" w:rsidR="00AE5D64" w:rsidRDefault="005D58F4" w:rsidP="00C4147E">
      <w:pPr>
        <w:pStyle w:val="a0"/>
      </w:pPr>
      <w:r>
        <w:t>поиск по данным – возможность фильтрации информации по средствам поиска по имеющимся данным;</w:t>
      </w:r>
    </w:p>
    <w:p w14:paraId="276E8FC0" w14:textId="77777777" w:rsidR="00AE5D64" w:rsidRDefault="005D58F4" w:rsidP="00C4147E">
      <w:pPr>
        <w:pStyle w:val="a0"/>
      </w:pPr>
      <w:r>
        <w:t xml:space="preserve">установка сроков выполнения – возможность установки </w:t>
      </w:r>
      <w:r>
        <w:t>сроков выполнения задач (дата и время, которые обозначают крайний срок выполнения);</w:t>
      </w:r>
    </w:p>
    <w:p w14:paraId="578D8806" w14:textId="77777777" w:rsidR="00AE5D64" w:rsidRDefault="005D58F4" w:rsidP="00C4147E">
      <w:pPr>
        <w:pStyle w:val="a0"/>
      </w:pPr>
      <w:r>
        <w:lastRenderedPageBreak/>
        <w:t>представление данных в виде интеллект-карт – возможность представления дынных в виде интеллект-карт;</w:t>
      </w:r>
    </w:p>
    <w:p w14:paraId="6BA82EC3" w14:textId="77777777" w:rsidR="00AE5D64" w:rsidRDefault="005D58F4" w:rsidP="00C4147E">
      <w:pPr>
        <w:pStyle w:val="a0"/>
      </w:pPr>
      <w:r>
        <w:t>создание команд – возможность создания команд, объединяющих пользовател</w:t>
      </w:r>
      <w:r>
        <w:t>ей для совместной работы;</w:t>
      </w:r>
    </w:p>
    <w:p w14:paraId="2E16CDDA" w14:textId="77777777" w:rsidR="00AE5D64" w:rsidRDefault="005D58F4" w:rsidP="00C4147E">
      <w:pPr>
        <w:pStyle w:val="a0"/>
      </w:pPr>
      <w:r>
        <w:t>отображение сроков на календарь – возможность отображения сроков выполнения в виде календаря с метками задач;</w:t>
      </w:r>
    </w:p>
    <w:p w14:paraId="3BE3E3F6" w14:textId="77777777" w:rsidR="00AE5D64" w:rsidRDefault="005D58F4" w:rsidP="00C4147E">
      <w:pPr>
        <w:pStyle w:val="a0"/>
      </w:pPr>
      <w:r>
        <w:t>создание диаграмм – возможность создания графического представления данных в виде диаграмм;</w:t>
      </w:r>
    </w:p>
    <w:p w14:paraId="30AD1DF3" w14:textId="77777777" w:rsidR="00AE5D64" w:rsidRDefault="005D58F4" w:rsidP="00C4147E">
      <w:pPr>
        <w:pStyle w:val="a0"/>
      </w:pPr>
      <w:r>
        <w:t xml:space="preserve">авторизация – необходимость </w:t>
      </w:r>
      <w:r>
        <w:t>предварительной регистрации в приложении для его использования.</w:t>
      </w:r>
    </w:p>
    <w:p w14:paraId="59C16D61" w14:textId="77777777" w:rsidR="00AE5D64" w:rsidRDefault="005D58F4">
      <w:pPr>
        <w:spacing w:after="160" w:line="259" w:lineRule="auto"/>
        <w:rPr>
          <w:ins w:id="8" w:author="Котлицкий Сергей Андреевич" w:date="2019-11-06T13:49:00Z"/>
          <w:sz w:val="28"/>
          <w:szCs w:val="28"/>
        </w:rPr>
        <w:sectPr w:rsidR="00AE5D64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ins w:id="9" w:author="Котлицкий Сергей Андреевич" w:date="2019-11-06T13:29:00Z">
        <w:r>
          <w:rPr>
            <w:sz w:val="28"/>
            <w:szCs w:val="28"/>
          </w:rPr>
          <w:br w:type="page"/>
        </w:r>
      </w:ins>
    </w:p>
    <w:p w14:paraId="6C8E1626" w14:textId="77777777" w:rsidR="00AE5D64" w:rsidRDefault="00AE5D64" w:rsidP="00AE5D64">
      <w:pPr>
        <w:spacing w:after="160" w:line="259" w:lineRule="auto"/>
        <w:rPr>
          <w:sz w:val="28"/>
          <w:szCs w:val="28"/>
        </w:rPr>
        <w:pPrChange w:id="10" w:author="Котлицкий Сергей Андреевич" w:date="2019-11-06T13:29:00Z">
          <w:pPr>
            <w:spacing w:line="360" w:lineRule="auto"/>
            <w:ind w:left="426" w:firstLine="708"/>
            <w:jc w:val="both"/>
          </w:pPr>
        </w:pPrChange>
      </w:pPr>
    </w:p>
    <w:p w14:paraId="21F4AFEF" w14:textId="77777777" w:rsidR="00AE5D64" w:rsidRDefault="005D58F4">
      <w:pPr>
        <w:spacing w:line="360" w:lineRule="auto"/>
        <w:ind w:firstLine="708"/>
        <w:jc w:val="both"/>
      </w:pPr>
      <w:r>
        <w:rPr>
          <w:sz w:val="28"/>
          <w:szCs w:val="28"/>
        </w:rPr>
        <w:t>Таблица 1 – Сравнение функционала аналогов</w:t>
      </w:r>
    </w:p>
    <w:tbl>
      <w:tblPr>
        <w:tblStyle w:val="11"/>
        <w:tblW w:w="15004" w:type="dxa"/>
        <w:jc w:val="center"/>
        <w:tblLayout w:type="fixed"/>
        <w:tblLook w:val="04A0" w:firstRow="1" w:lastRow="0" w:firstColumn="1" w:lastColumn="0" w:noHBand="0" w:noVBand="1"/>
        <w:tblPrChange w:id="11" w:author="Котлицкий Сергей Андреевич" w:date="2019-11-06T13:54:00Z">
          <w:tblPr>
            <w:tblStyle w:val="11"/>
            <w:tblW w:w="15429" w:type="dxa"/>
            <w:tblInd w:w="-714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905"/>
        <w:gridCol w:w="1195"/>
        <w:gridCol w:w="1214"/>
        <w:gridCol w:w="1499"/>
        <w:gridCol w:w="1497"/>
        <w:gridCol w:w="1216"/>
        <w:gridCol w:w="1214"/>
        <w:gridCol w:w="1214"/>
        <w:gridCol w:w="1379"/>
        <w:gridCol w:w="1454"/>
        <w:gridCol w:w="1217"/>
        <w:tblGridChange w:id="12">
          <w:tblGrid>
            <w:gridCol w:w="425"/>
            <w:gridCol w:w="1177"/>
            <w:gridCol w:w="728"/>
            <w:gridCol w:w="1195"/>
            <w:gridCol w:w="1214"/>
            <w:gridCol w:w="1265"/>
            <w:gridCol w:w="46"/>
            <w:gridCol w:w="1685"/>
            <w:gridCol w:w="1216"/>
            <w:gridCol w:w="1214"/>
            <w:gridCol w:w="237"/>
            <w:gridCol w:w="977"/>
            <w:gridCol w:w="1102"/>
            <w:gridCol w:w="1731"/>
            <w:gridCol w:w="1217"/>
          </w:tblGrid>
        </w:tblGridChange>
      </w:tblGrid>
      <w:tr w:rsidR="00AE5D64" w14:paraId="7D20975D" w14:textId="77777777" w:rsidTr="00AE5D64">
        <w:trPr>
          <w:cantSplit/>
          <w:trHeight w:val="458"/>
          <w:jc w:val="center"/>
          <w:trPrChange w:id="13" w:author="Котлицкий Сергей Андреевич" w:date="2019-11-06T13:54:00Z">
            <w:trPr>
              <w:gridAfter w:val="0"/>
              <w:wAfter w:w="5027" w:type="dxa"/>
            </w:trPr>
          </w:trPrChange>
        </w:trPr>
        <w:tc>
          <w:tcPr>
            <w:tcW w:w="1905" w:type="dxa"/>
            <w:vMerge w:val="restart"/>
            <w:tcPrChange w:id="14" w:author="Котлицкий Сергей Андреевич" w:date="2019-11-06T13:54:00Z">
              <w:tcPr>
                <w:tcW w:w="1602" w:type="dxa"/>
                <w:gridSpan w:val="2"/>
                <w:vMerge w:val="restart"/>
              </w:tcPr>
            </w:tcPrChange>
          </w:tcPr>
          <w:p w14:paraId="430E2EAD" w14:textId="77777777" w:rsidR="00AE5D64" w:rsidRDefault="00AE5D64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  <w:tc>
          <w:tcPr>
            <w:tcW w:w="6621" w:type="dxa"/>
            <w:gridSpan w:val="5"/>
            <w:tcPrChange w:id="15" w:author="Котлицкий Сергей Андреевич" w:date="2019-11-06T13:54:00Z">
              <w:tcPr>
                <w:tcW w:w="4448" w:type="dxa"/>
                <w:gridSpan w:val="5"/>
              </w:tcPr>
            </w:tcPrChange>
          </w:tcPr>
          <w:p w14:paraId="12218E4C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Прямые аналоги</w:t>
            </w:r>
          </w:p>
        </w:tc>
        <w:tc>
          <w:tcPr>
            <w:tcW w:w="6478" w:type="dxa"/>
            <w:gridSpan w:val="5"/>
            <w:tcPrChange w:id="16" w:author="Котлицкий Сергей Андреевич" w:date="2019-11-06T13:54:00Z">
              <w:tcPr>
                <w:tcW w:w="4352" w:type="dxa"/>
                <w:gridSpan w:val="4"/>
              </w:tcPr>
            </w:tcPrChange>
          </w:tcPr>
          <w:p w14:paraId="2C5CBF38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Косвенные аналоги</w:t>
            </w:r>
          </w:p>
        </w:tc>
      </w:tr>
      <w:tr w:rsidR="00AE5D64" w14:paraId="03C734CF" w14:textId="77777777" w:rsidTr="00AE5D64">
        <w:trPr>
          <w:cantSplit/>
          <w:trHeight w:val="458"/>
          <w:jc w:val="center"/>
          <w:trPrChange w:id="17" w:author="Котлицкий Сергей Андреевич" w:date="2019-11-06T13:54:00Z">
            <w:trPr>
              <w:gridBefore w:val="1"/>
              <w:wBefore w:w="425" w:type="dxa"/>
              <w:trHeight w:val="458"/>
            </w:trPr>
          </w:trPrChange>
        </w:trPr>
        <w:tc>
          <w:tcPr>
            <w:tcW w:w="1905" w:type="dxa"/>
            <w:vMerge/>
            <w:tcPrChange w:id="18" w:author="Котлицкий Сергей Андреевич" w:date="2019-11-06T13:54:00Z">
              <w:tcPr>
                <w:tcW w:w="1905" w:type="dxa"/>
                <w:gridSpan w:val="2"/>
                <w:vMerge/>
              </w:tcPr>
            </w:tcPrChange>
          </w:tcPr>
          <w:p w14:paraId="665BCAB0" w14:textId="77777777" w:rsidR="00AE5D64" w:rsidRDefault="00AE5D64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  <w:tc>
          <w:tcPr>
            <w:tcW w:w="1195" w:type="dxa"/>
            <w:tcPrChange w:id="19" w:author="Котлицкий Сергей Андреевич" w:date="2019-11-06T13:54:00Z">
              <w:tcPr>
                <w:tcW w:w="1195" w:type="dxa"/>
              </w:tcPr>
            </w:tcPrChange>
          </w:tcPr>
          <w:p w14:paraId="6A7B9E2C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Trello</w:t>
            </w:r>
          </w:p>
        </w:tc>
        <w:tc>
          <w:tcPr>
            <w:tcW w:w="1214" w:type="dxa"/>
            <w:tcPrChange w:id="20" w:author="Котлицкий Сергей Андреевич" w:date="2019-11-06T13:54:00Z">
              <w:tcPr>
                <w:tcW w:w="1214" w:type="dxa"/>
              </w:tcPr>
            </w:tcPrChange>
          </w:tcPr>
          <w:p w14:paraId="236FEED4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Asana</w:t>
            </w:r>
          </w:p>
        </w:tc>
        <w:tc>
          <w:tcPr>
            <w:tcW w:w="1499" w:type="dxa"/>
            <w:tcPrChange w:id="21" w:author="Котлицкий Сергей Андреевич" w:date="2019-11-06T13:54:00Z">
              <w:tcPr>
                <w:tcW w:w="1265" w:type="dxa"/>
              </w:tcPr>
            </w:tcPrChange>
          </w:tcPr>
          <w:p w14:paraId="182A03A0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Jira</w:t>
            </w:r>
          </w:p>
        </w:tc>
        <w:tc>
          <w:tcPr>
            <w:tcW w:w="1497" w:type="dxa"/>
            <w:tcPrChange w:id="22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1ED9C4FA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GanttProject</w:t>
            </w:r>
            <w:proofErr w:type="spellEnd"/>
          </w:p>
        </w:tc>
        <w:tc>
          <w:tcPr>
            <w:tcW w:w="1216" w:type="dxa"/>
            <w:tcPrChange w:id="23" w:author="Котлицкий Сергей Андреевич" w:date="2019-11-06T13:54:00Z">
              <w:tcPr>
                <w:tcW w:w="1216" w:type="dxa"/>
              </w:tcPr>
            </w:tcPrChange>
          </w:tcPr>
          <w:p w14:paraId="236678F9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Wrike</w:t>
            </w:r>
          </w:p>
        </w:tc>
        <w:tc>
          <w:tcPr>
            <w:tcW w:w="1214" w:type="dxa"/>
            <w:tcPrChange w:id="24" w:author="Котлицкий Сергей Андреевич" w:date="2019-11-06T13:54:00Z">
              <w:tcPr>
                <w:tcW w:w="1214" w:type="dxa"/>
              </w:tcPr>
            </w:tcPrChange>
          </w:tcPr>
          <w:p w14:paraId="2D3BAD3E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Mindmeister</w:t>
            </w:r>
            <w:proofErr w:type="spellEnd"/>
          </w:p>
        </w:tc>
        <w:tc>
          <w:tcPr>
            <w:tcW w:w="1214" w:type="dxa"/>
            <w:tcPrChange w:id="25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6571F39F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Mindmup</w:t>
            </w:r>
            <w:proofErr w:type="spellEnd"/>
          </w:p>
        </w:tc>
        <w:tc>
          <w:tcPr>
            <w:tcW w:w="1379" w:type="dxa"/>
            <w:tcPrChange w:id="26" w:author="Котлицкий Сергей Андреевич" w:date="2019-11-06T13:54:00Z">
              <w:tcPr>
                <w:tcW w:w="1102" w:type="dxa"/>
              </w:tcPr>
            </w:tcPrChange>
          </w:tcPr>
          <w:p w14:paraId="5F9BFB45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Coggle</w:t>
            </w:r>
            <w:proofErr w:type="spellEnd"/>
          </w:p>
        </w:tc>
        <w:tc>
          <w:tcPr>
            <w:tcW w:w="1454" w:type="dxa"/>
            <w:tcPrChange w:id="27" w:author="Котлицкий Сергей Андреевич" w:date="2019-11-06T13:54:00Z">
              <w:tcPr>
                <w:tcW w:w="1731" w:type="dxa"/>
              </w:tcPr>
            </w:tcPrChange>
          </w:tcPr>
          <w:p w14:paraId="7E035E1B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FreeMind</w:t>
            </w:r>
            <w:proofErr w:type="spellEnd"/>
          </w:p>
        </w:tc>
        <w:tc>
          <w:tcPr>
            <w:tcW w:w="1217" w:type="dxa"/>
            <w:tcPrChange w:id="28" w:author="Котлицкий Сергей Андреевич" w:date="2019-11-06T13:54:00Z">
              <w:tcPr>
                <w:tcW w:w="1217" w:type="dxa"/>
              </w:tcPr>
            </w:tcPrChange>
          </w:tcPr>
          <w:p w14:paraId="623E1C0E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MindNode</w:t>
            </w:r>
            <w:proofErr w:type="spellEnd"/>
          </w:p>
        </w:tc>
      </w:tr>
      <w:tr w:rsidR="00AE5D64" w14:paraId="153B5A60" w14:textId="77777777" w:rsidTr="00AE5D64">
        <w:trPr>
          <w:cantSplit/>
          <w:trHeight w:val="344"/>
          <w:jc w:val="center"/>
          <w:trPrChange w:id="29" w:author="Котлицкий Сергей Андреевич" w:date="2019-11-06T13:54:00Z">
            <w:trPr>
              <w:gridBefore w:val="1"/>
              <w:wBefore w:w="425" w:type="dxa"/>
              <w:trHeight w:val="344"/>
            </w:trPr>
          </w:trPrChange>
        </w:trPr>
        <w:tc>
          <w:tcPr>
            <w:tcW w:w="1905" w:type="dxa"/>
            <w:tcPrChange w:id="30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0C419603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195" w:type="dxa"/>
            <w:tcPrChange w:id="31" w:author="Котлицкий Сергей Андреевич" w:date="2019-11-06T13:54:00Z">
              <w:tcPr>
                <w:tcW w:w="1195" w:type="dxa"/>
              </w:tcPr>
            </w:tcPrChange>
          </w:tcPr>
          <w:p w14:paraId="4B249607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214" w:type="dxa"/>
            <w:tcPrChange w:id="32" w:author="Котлицкий Сергей Андреевич" w:date="2019-11-06T13:54:00Z">
              <w:tcPr>
                <w:tcW w:w="1214" w:type="dxa"/>
              </w:tcPr>
            </w:tcPrChange>
          </w:tcPr>
          <w:p w14:paraId="559C7970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1499" w:type="dxa"/>
            <w:tcPrChange w:id="33" w:author="Котлицкий Сергей Андреевич" w:date="2019-11-06T13:54:00Z">
              <w:tcPr>
                <w:tcW w:w="1265" w:type="dxa"/>
              </w:tcPr>
            </w:tcPrChange>
          </w:tcPr>
          <w:p w14:paraId="6EEB90EE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497" w:type="dxa"/>
            <w:tcPrChange w:id="34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5E23F318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5</w:t>
            </w:r>
          </w:p>
        </w:tc>
        <w:tc>
          <w:tcPr>
            <w:tcW w:w="1216" w:type="dxa"/>
            <w:tcPrChange w:id="35" w:author="Котлицкий Сергей Андреевич" w:date="2019-11-06T13:54:00Z">
              <w:tcPr>
                <w:tcW w:w="1216" w:type="dxa"/>
              </w:tcPr>
            </w:tcPrChange>
          </w:tcPr>
          <w:p w14:paraId="2431CAA5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6</w:t>
            </w:r>
          </w:p>
        </w:tc>
        <w:tc>
          <w:tcPr>
            <w:tcW w:w="1214" w:type="dxa"/>
            <w:tcPrChange w:id="36" w:author="Котлицкий Сергей Андреевич" w:date="2019-11-06T13:54:00Z">
              <w:tcPr>
                <w:tcW w:w="1214" w:type="dxa"/>
              </w:tcPr>
            </w:tcPrChange>
          </w:tcPr>
          <w:p w14:paraId="2537D723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7</w:t>
            </w:r>
          </w:p>
        </w:tc>
        <w:tc>
          <w:tcPr>
            <w:tcW w:w="1214" w:type="dxa"/>
            <w:tcPrChange w:id="37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6A452038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8</w:t>
            </w:r>
          </w:p>
        </w:tc>
        <w:tc>
          <w:tcPr>
            <w:tcW w:w="1379" w:type="dxa"/>
            <w:tcPrChange w:id="38" w:author="Котлицкий Сергей Андреевич" w:date="2019-11-06T13:54:00Z">
              <w:tcPr>
                <w:tcW w:w="1102" w:type="dxa"/>
              </w:tcPr>
            </w:tcPrChange>
          </w:tcPr>
          <w:p w14:paraId="78F2019F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9</w:t>
            </w:r>
          </w:p>
        </w:tc>
        <w:tc>
          <w:tcPr>
            <w:tcW w:w="1454" w:type="dxa"/>
            <w:tcPrChange w:id="39" w:author="Котлицкий Сергей Андреевич" w:date="2019-11-06T13:54:00Z">
              <w:tcPr>
                <w:tcW w:w="1731" w:type="dxa"/>
              </w:tcPr>
            </w:tcPrChange>
          </w:tcPr>
          <w:p w14:paraId="77352592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</w:t>
            </w:r>
          </w:p>
        </w:tc>
        <w:tc>
          <w:tcPr>
            <w:tcW w:w="1217" w:type="dxa"/>
            <w:tcPrChange w:id="40" w:author="Котлицкий Сергей Андреевич" w:date="2019-11-06T13:54:00Z">
              <w:tcPr>
                <w:tcW w:w="1217" w:type="dxa"/>
              </w:tcPr>
            </w:tcPrChange>
          </w:tcPr>
          <w:p w14:paraId="4CEF5922" w14:textId="77777777" w:rsidR="00AE5D64" w:rsidRDefault="005D58F4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</w:t>
            </w:r>
          </w:p>
        </w:tc>
      </w:tr>
      <w:tr w:rsidR="00AE5D64" w14:paraId="57A027DE" w14:textId="77777777" w:rsidTr="00AE5D64">
        <w:trPr>
          <w:cantSplit/>
          <w:trHeight w:val="917"/>
          <w:jc w:val="center"/>
          <w:trPrChange w:id="41" w:author="Котлицкий Сергей Андреевич" w:date="2019-11-06T13:54:00Z">
            <w:trPr>
              <w:gridBefore w:val="1"/>
              <w:wBefore w:w="425" w:type="dxa"/>
              <w:trHeight w:val="917"/>
            </w:trPr>
          </w:trPrChange>
        </w:trPr>
        <w:tc>
          <w:tcPr>
            <w:tcW w:w="1905" w:type="dxa"/>
            <w:tcPrChange w:id="42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2106D35E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rPrChange w:id="43" w:author="Котлицкий Сергей Андреевич" w:date="2019-11-06T13:51:00Z">
                  <w:rPr>
                    <w:rFonts w:eastAsiaTheme="minorHAnsi"/>
                    <w:highlight w:val="yellow"/>
                  </w:rPr>
                </w:rPrChange>
              </w:rPr>
              <w:t>Совместная разработка</w:t>
            </w:r>
          </w:p>
        </w:tc>
        <w:tc>
          <w:tcPr>
            <w:tcW w:w="1195" w:type="dxa"/>
            <w:tcPrChange w:id="44" w:author="Котлицкий Сергей Андреевич" w:date="2019-11-06T13:54:00Z">
              <w:tcPr>
                <w:tcW w:w="1195" w:type="dxa"/>
              </w:tcPr>
            </w:tcPrChange>
          </w:tcPr>
          <w:p w14:paraId="1DE7835C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45" w:author="Котлицкий Сергей Андреевич" w:date="2019-11-06T13:54:00Z">
              <w:tcPr>
                <w:tcW w:w="1214" w:type="dxa"/>
              </w:tcPr>
            </w:tcPrChange>
          </w:tcPr>
          <w:p w14:paraId="55A71B77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46" w:author="Котлицкий Сергей Андреевич" w:date="2019-11-06T13:54:00Z">
              <w:tcPr>
                <w:tcW w:w="1265" w:type="dxa"/>
              </w:tcPr>
            </w:tcPrChange>
          </w:tcPr>
          <w:p w14:paraId="06D5832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47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4815C16B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6" w:type="dxa"/>
            <w:tcPrChange w:id="48" w:author="Котлицкий Сергей Андреевич" w:date="2019-11-06T13:54:00Z">
              <w:tcPr>
                <w:tcW w:w="1216" w:type="dxa"/>
              </w:tcPr>
            </w:tcPrChange>
          </w:tcPr>
          <w:p w14:paraId="05A9F393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4" w:type="dxa"/>
            <w:tcPrChange w:id="49" w:author="Котлицкий Сергей Андреевич" w:date="2019-11-06T13:54:00Z">
              <w:tcPr>
                <w:tcW w:w="1214" w:type="dxa"/>
              </w:tcPr>
            </w:tcPrChange>
          </w:tcPr>
          <w:p w14:paraId="63F20FBD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50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5852AE7C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379" w:type="dxa"/>
            <w:tcPrChange w:id="51" w:author="Котлицкий Сергей Андреевич" w:date="2019-11-06T13:54:00Z">
              <w:tcPr>
                <w:tcW w:w="1102" w:type="dxa"/>
              </w:tcPr>
            </w:tcPrChange>
          </w:tcPr>
          <w:p w14:paraId="76FCA94E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454" w:type="dxa"/>
            <w:tcPrChange w:id="52" w:author="Котлицкий Сергей Андреевич" w:date="2019-11-06T13:54:00Z">
              <w:tcPr>
                <w:tcW w:w="1731" w:type="dxa"/>
              </w:tcPr>
            </w:tcPrChange>
          </w:tcPr>
          <w:p w14:paraId="55F80281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  <w:tcPrChange w:id="53" w:author="Котлицкий Сергей Андреевич" w:date="2019-11-06T13:54:00Z">
              <w:tcPr>
                <w:tcW w:w="1217" w:type="dxa"/>
              </w:tcPr>
            </w:tcPrChange>
          </w:tcPr>
          <w:p w14:paraId="268501BB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</w:tr>
      <w:tr w:rsidR="00AE5D64" w14:paraId="2A95C88E" w14:textId="77777777" w:rsidTr="00AE5D64">
        <w:trPr>
          <w:cantSplit/>
          <w:trHeight w:val="917"/>
          <w:jc w:val="center"/>
          <w:trPrChange w:id="54" w:author="Котлицкий Сергей Андреевич" w:date="2019-11-06T13:54:00Z">
            <w:trPr>
              <w:gridBefore w:val="1"/>
              <w:wBefore w:w="425" w:type="dxa"/>
              <w:trHeight w:val="917"/>
            </w:trPr>
          </w:trPrChange>
        </w:trPr>
        <w:tc>
          <w:tcPr>
            <w:tcW w:w="1905" w:type="dxa"/>
            <w:tcPrChange w:id="55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36264DAF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Прикрепление файлов </w:t>
            </w:r>
          </w:p>
        </w:tc>
        <w:tc>
          <w:tcPr>
            <w:tcW w:w="1195" w:type="dxa"/>
            <w:tcPrChange w:id="56" w:author="Котлицкий Сергей Андреевич" w:date="2019-11-06T13:54:00Z">
              <w:tcPr>
                <w:tcW w:w="1195" w:type="dxa"/>
              </w:tcPr>
            </w:tcPrChange>
          </w:tcPr>
          <w:p w14:paraId="767F0AD6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57" w:author="Котлицкий Сергей Андреевич" w:date="2019-11-06T13:54:00Z">
              <w:tcPr>
                <w:tcW w:w="1214" w:type="dxa"/>
              </w:tcPr>
            </w:tcPrChange>
          </w:tcPr>
          <w:p w14:paraId="02CFB2E6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58" w:author="Котлицкий Сергей Андреевич" w:date="2019-11-06T13:54:00Z">
              <w:tcPr>
                <w:tcW w:w="1265" w:type="dxa"/>
              </w:tcPr>
            </w:tcPrChange>
          </w:tcPr>
          <w:p w14:paraId="750EDE78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59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56799549" w14:textId="77777777" w:rsidR="00AE5D64" w:rsidRPr="00AE5D64" w:rsidRDefault="005D58F4">
            <w:pPr>
              <w:spacing w:line="360" w:lineRule="auto"/>
              <w:jc w:val="both"/>
              <w:rPr>
                <w:rFonts w:eastAsiaTheme="minorHAnsi"/>
                <w:rPrChange w:id="60" w:author="Котлицкий Сергей Андреевич" w:date="2019-11-06T13:27:00Z">
                  <w:rPr>
                    <w:rFonts w:eastAsiaTheme="minorHAnsi"/>
                    <w:lang w:val="en-US"/>
                  </w:rPr>
                </w:rPrChange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6" w:type="dxa"/>
            <w:tcPrChange w:id="61" w:author="Котлицкий Сергей Андреевич" w:date="2019-11-06T13:54:00Z">
              <w:tcPr>
                <w:tcW w:w="1216" w:type="dxa"/>
              </w:tcPr>
            </w:tcPrChange>
          </w:tcPr>
          <w:p w14:paraId="1160ED76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4" w:type="dxa"/>
            <w:tcPrChange w:id="62" w:author="Котлицкий Сергей Андреевич" w:date="2019-11-06T13:54:00Z">
              <w:tcPr>
                <w:tcW w:w="1214" w:type="dxa"/>
              </w:tcPr>
            </w:tcPrChange>
          </w:tcPr>
          <w:p w14:paraId="4E827679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4" w:type="dxa"/>
            <w:tcPrChange w:id="63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7E07D90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379" w:type="dxa"/>
            <w:tcPrChange w:id="64" w:author="Котлицкий Сергей Андреевич" w:date="2019-11-06T13:54:00Z">
              <w:tcPr>
                <w:tcW w:w="1102" w:type="dxa"/>
              </w:tcPr>
            </w:tcPrChange>
          </w:tcPr>
          <w:p w14:paraId="0E1E7A14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454" w:type="dxa"/>
            <w:tcPrChange w:id="65" w:author="Котлицкий Сергей Андреевич" w:date="2019-11-06T13:54:00Z">
              <w:tcPr>
                <w:tcW w:w="1731" w:type="dxa"/>
              </w:tcPr>
            </w:tcPrChange>
          </w:tcPr>
          <w:p w14:paraId="423E0724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  <w:tcPrChange w:id="66" w:author="Котлицкий Сергей Андреевич" w:date="2019-11-06T13:54:00Z">
              <w:tcPr>
                <w:tcW w:w="1217" w:type="dxa"/>
              </w:tcPr>
            </w:tcPrChange>
          </w:tcPr>
          <w:p w14:paraId="60A4BA8E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</w:tr>
      <w:tr w:rsidR="00AE5D64" w14:paraId="72990DB0" w14:textId="77777777" w:rsidTr="00AE5D64">
        <w:trPr>
          <w:cantSplit/>
          <w:trHeight w:val="2084"/>
          <w:jc w:val="center"/>
          <w:trPrChange w:id="67" w:author="Котлицкий Сергей Андреевич" w:date="2019-11-06T13:54:00Z">
            <w:trPr>
              <w:gridBefore w:val="1"/>
              <w:wBefore w:w="425" w:type="dxa"/>
              <w:trHeight w:val="3212"/>
            </w:trPr>
          </w:trPrChange>
        </w:trPr>
        <w:tc>
          <w:tcPr>
            <w:tcW w:w="1905" w:type="dxa"/>
            <w:tcPrChange w:id="68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4F3BC9CD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rPrChange w:id="69" w:author="Котлицкий Сергей Андреевич" w:date="2019-11-14T12:24:00Z">
                  <w:rPr>
                    <w:rFonts w:eastAsiaTheme="minorHAnsi"/>
                    <w:highlight w:val="yellow"/>
                  </w:rPr>
                </w:rPrChange>
              </w:rPr>
              <w:t>Платформы</w:t>
            </w:r>
          </w:p>
        </w:tc>
        <w:tc>
          <w:tcPr>
            <w:tcW w:w="1195" w:type="dxa"/>
            <w:tcPrChange w:id="70" w:author="Котлицкий Сергей Андреевич" w:date="2019-11-06T13:54:00Z">
              <w:tcPr>
                <w:tcW w:w="1195" w:type="dxa"/>
              </w:tcPr>
            </w:tcPrChange>
          </w:tcPr>
          <w:p w14:paraId="43B98B9F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Mac, iOS, Android, Web</w:t>
            </w:r>
          </w:p>
        </w:tc>
        <w:tc>
          <w:tcPr>
            <w:tcW w:w="1214" w:type="dxa"/>
            <w:tcPrChange w:id="71" w:author="Котлицкий Сергей Андреевич" w:date="2019-11-06T13:54:00Z">
              <w:tcPr>
                <w:tcW w:w="1214" w:type="dxa"/>
              </w:tcPr>
            </w:tcPrChange>
          </w:tcPr>
          <w:p w14:paraId="402E3DE9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iOS, Android, Web</w:t>
            </w:r>
          </w:p>
        </w:tc>
        <w:tc>
          <w:tcPr>
            <w:tcW w:w="1499" w:type="dxa"/>
            <w:tcPrChange w:id="72" w:author="Котлицкий Сергей Андреевич" w:date="2019-11-06T13:54:00Z">
              <w:tcPr>
                <w:tcW w:w="1265" w:type="dxa"/>
              </w:tcPr>
            </w:tcPrChange>
          </w:tcPr>
          <w:p w14:paraId="4909E3BE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Linux, Web</w:t>
            </w:r>
          </w:p>
        </w:tc>
        <w:tc>
          <w:tcPr>
            <w:tcW w:w="1497" w:type="dxa"/>
            <w:tcPrChange w:id="73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1B72D089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 xml:space="preserve">Windows, </w:t>
            </w:r>
            <w:r>
              <w:rPr>
                <w:rFonts w:eastAsiaTheme="minorHAnsi"/>
                <w:lang w:val="en-US"/>
              </w:rPr>
              <w:t>Linux, Mac</w:t>
            </w:r>
          </w:p>
        </w:tc>
        <w:tc>
          <w:tcPr>
            <w:tcW w:w="1216" w:type="dxa"/>
            <w:tcPrChange w:id="74" w:author="Котлицкий Сергей Андреевич" w:date="2019-11-06T13:54:00Z">
              <w:tcPr>
                <w:tcW w:w="1216" w:type="dxa"/>
              </w:tcPr>
            </w:tcPrChange>
          </w:tcPr>
          <w:p w14:paraId="1EB6C973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Web</w:t>
            </w:r>
          </w:p>
        </w:tc>
        <w:tc>
          <w:tcPr>
            <w:tcW w:w="1214" w:type="dxa"/>
            <w:tcPrChange w:id="75" w:author="Котлицкий Сергей Андреевич" w:date="2019-11-06T13:54:00Z">
              <w:tcPr>
                <w:tcW w:w="1214" w:type="dxa"/>
              </w:tcPr>
            </w:tcPrChange>
          </w:tcPr>
          <w:p w14:paraId="655B04A9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iOS, Android, Web</w:t>
            </w:r>
          </w:p>
        </w:tc>
        <w:tc>
          <w:tcPr>
            <w:tcW w:w="1214" w:type="dxa"/>
            <w:tcPrChange w:id="76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6FCEB6F6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Web</w:t>
            </w:r>
          </w:p>
        </w:tc>
        <w:tc>
          <w:tcPr>
            <w:tcW w:w="1379" w:type="dxa"/>
            <w:tcPrChange w:id="77" w:author="Котлицкий Сергей Андреевич" w:date="2019-11-06T13:54:00Z">
              <w:tcPr>
                <w:tcW w:w="1102" w:type="dxa"/>
              </w:tcPr>
            </w:tcPrChange>
          </w:tcPr>
          <w:p w14:paraId="684DE6F6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Web</w:t>
            </w:r>
          </w:p>
        </w:tc>
        <w:tc>
          <w:tcPr>
            <w:tcW w:w="1454" w:type="dxa"/>
            <w:tcPrChange w:id="78" w:author="Котлицкий Сергей Андреевич" w:date="2019-11-06T13:54:00Z">
              <w:tcPr>
                <w:tcW w:w="1731" w:type="dxa"/>
              </w:tcPr>
            </w:tcPrChange>
          </w:tcPr>
          <w:p w14:paraId="0FA26547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Linux, Mac</w:t>
            </w:r>
          </w:p>
        </w:tc>
        <w:tc>
          <w:tcPr>
            <w:tcW w:w="1217" w:type="dxa"/>
            <w:tcPrChange w:id="79" w:author="Котлицкий Сергей Андреевич" w:date="2019-11-06T13:54:00Z">
              <w:tcPr>
                <w:tcW w:w="1217" w:type="dxa"/>
              </w:tcPr>
            </w:tcPrChange>
          </w:tcPr>
          <w:p w14:paraId="64141C93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Mac, iOS</w:t>
            </w:r>
          </w:p>
        </w:tc>
      </w:tr>
      <w:tr w:rsidR="00AE5D64" w14:paraId="71710D30" w14:textId="77777777" w:rsidTr="00AE5D64">
        <w:trPr>
          <w:cantSplit/>
          <w:trHeight w:val="1122"/>
          <w:jc w:val="center"/>
          <w:trPrChange w:id="80" w:author="Котлицкий Сергей Андреевич" w:date="2019-11-06T13:54:00Z">
            <w:trPr>
              <w:gridBefore w:val="1"/>
              <w:wBefore w:w="425" w:type="dxa"/>
              <w:trHeight w:val="1361"/>
            </w:trPr>
          </w:trPrChange>
        </w:trPr>
        <w:tc>
          <w:tcPr>
            <w:tcW w:w="1905" w:type="dxa"/>
            <w:tcPrChange w:id="81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74AF146B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Стоимость</w:t>
            </w:r>
          </w:p>
        </w:tc>
        <w:tc>
          <w:tcPr>
            <w:tcW w:w="1195" w:type="dxa"/>
            <w:tcPrChange w:id="82" w:author="Котлицкий Сергей Андреевич" w:date="2019-11-06T13:54:00Z">
              <w:tcPr>
                <w:tcW w:w="1195" w:type="dxa"/>
              </w:tcPr>
            </w:tcPrChange>
          </w:tcPr>
          <w:p w14:paraId="7BAF33E5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 xml:space="preserve">700 </w:t>
            </w:r>
            <w:r>
              <w:rPr>
                <w:rFonts w:eastAsiaTheme="minorHAnsi"/>
              </w:rPr>
              <w:t>р/месяц</w:t>
            </w:r>
          </w:p>
        </w:tc>
        <w:tc>
          <w:tcPr>
            <w:tcW w:w="1214" w:type="dxa"/>
            <w:tcPrChange w:id="83" w:author="Котлицкий Сергей Андреевич" w:date="2019-11-06T13:54:00Z">
              <w:tcPr>
                <w:tcW w:w="1214" w:type="dxa"/>
              </w:tcPr>
            </w:tcPrChange>
          </w:tcPr>
          <w:p w14:paraId="0B66CF1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700 р</w:t>
            </w:r>
            <w:r>
              <w:rPr>
                <w:rFonts w:eastAsiaTheme="minorHAnsi"/>
                <w:lang w:val="en-US"/>
              </w:rPr>
              <w:t>/</w:t>
            </w:r>
            <w:r>
              <w:rPr>
                <w:rFonts w:eastAsiaTheme="minorHAnsi"/>
              </w:rPr>
              <w:t>месяц</w:t>
            </w:r>
          </w:p>
        </w:tc>
        <w:tc>
          <w:tcPr>
            <w:tcW w:w="1499" w:type="dxa"/>
            <w:tcPrChange w:id="84" w:author="Котлицкий Сергей Андреевич" w:date="2019-11-06T13:54:00Z">
              <w:tcPr>
                <w:tcW w:w="1265" w:type="dxa"/>
              </w:tcPr>
            </w:tcPrChange>
          </w:tcPr>
          <w:p w14:paraId="0223FC7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700 р/месяц</w:t>
            </w:r>
          </w:p>
        </w:tc>
        <w:tc>
          <w:tcPr>
            <w:tcW w:w="1497" w:type="dxa"/>
            <w:tcPrChange w:id="85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39999A9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Бесплатно</w:t>
            </w:r>
          </w:p>
        </w:tc>
        <w:tc>
          <w:tcPr>
            <w:tcW w:w="1216" w:type="dxa"/>
            <w:tcPrChange w:id="86" w:author="Котлицкий Сергей Андреевич" w:date="2019-11-06T13:54:00Z">
              <w:tcPr>
                <w:tcW w:w="1216" w:type="dxa"/>
              </w:tcPr>
            </w:tcPrChange>
          </w:tcPr>
          <w:p w14:paraId="54CCEE52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640 р/месяц</w:t>
            </w:r>
          </w:p>
        </w:tc>
        <w:tc>
          <w:tcPr>
            <w:tcW w:w="1214" w:type="dxa"/>
            <w:tcPrChange w:id="87" w:author="Котлицкий Сергей Андреевич" w:date="2019-11-06T13:54:00Z">
              <w:tcPr>
                <w:tcW w:w="1214" w:type="dxa"/>
              </w:tcPr>
            </w:tcPrChange>
          </w:tcPr>
          <w:p w14:paraId="54DFB19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550 р/месяц</w:t>
            </w:r>
          </w:p>
        </w:tc>
        <w:tc>
          <w:tcPr>
            <w:tcW w:w="1214" w:type="dxa"/>
            <w:tcPrChange w:id="88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24AD5DC7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200 р/месяц</w:t>
            </w:r>
          </w:p>
        </w:tc>
        <w:tc>
          <w:tcPr>
            <w:tcW w:w="1379" w:type="dxa"/>
            <w:tcPrChange w:id="89" w:author="Котлицкий Сергей Андреевич" w:date="2019-11-06T13:54:00Z">
              <w:tcPr>
                <w:tcW w:w="1102" w:type="dxa"/>
              </w:tcPr>
            </w:tcPrChange>
          </w:tcPr>
          <w:p w14:paraId="29F3664C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320 р/месяц</w:t>
            </w:r>
          </w:p>
        </w:tc>
        <w:tc>
          <w:tcPr>
            <w:tcW w:w="1454" w:type="dxa"/>
            <w:tcPrChange w:id="90" w:author="Котлицкий Сергей Андреевич" w:date="2019-11-06T13:54:00Z">
              <w:tcPr>
                <w:tcW w:w="1731" w:type="dxa"/>
              </w:tcPr>
            </w:tcPrChange>
          </w:tcPr>
          <w:p w14:paraId="79A844A0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Бесплатно</w:t>
            </w:r>
          </w:p>
        </w:tc>
        <w:tc>
          <w:tcPr>
            <w:tcW w:w="1217" w:type="dxa"/>
            <w:tcPrChange w:id="91" w:author="Котлицкий Сергей Андреевич" w:date="2019-11-06T13:54:00Z">
              <w:tcPr>
                <w:tcW w:w="1217" w:type="dxa"/>
              </w:tcPr>
            </w:tcPrChange>
          </w:tcPr>
          <w:p w14:paraId="475DB838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 xml:space="preserve">2560 </w:t>
            </w:r>
            <w:r>
              <w:rPr>
                <w:rFonts w:eastAsiaTheme="minorHAnsi"/>
              </w:rPr>
              <w:t>р</w:t>
            </w:r>
          </w:p>
        </w:tc>
      </w:tr>
      <w:tr w:rsidR="00AE5D64" w14:paraId="64783337" w14:textId="77777777" w:rsidTr="00AE5D64">
        <w:trPr>
          <w:cantSplit/>
          <w:trHeight w:val="917"/>
          <w:jc w:val="center"/>
          <w:trPrChange w:id="92" w:author="Котлицкий Сергей Андреевич" w:date="2019-11-06T13:54:00Z">
            <w:trPr>
              <w:gridBefore w:val="1"/>
              <w:wBefore w:w="425" w:type="dxa"/>
              <w:trHeight w:val="917"/>
            </w:trPr>
          </w:trPrChange>
        </w:trPr>
        <w:tc>
          <w:tcPr>
            <w:tcW w:w="1905" w:type="dxa"/>
            <w:tcPrChange w:id="93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1913EA45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Поиск по данным</w:t>
            </w:r>
          </w:p>
        </w:tc>
        <w:tc>
          <w:tcPr>
            <w:tcW w:w="1195" w:type="dxa"/>
            <w:tcPrChange w:id="94" w:author="Котлицкий Сергей Андреевич" w:date="2019-11-06T13:54:00Z">
              <w:tcPr>
                <w:tcW w:w="1195" w:type="dxa"/>
              </w:tcPr>
            </w:tcPrChange>
          </w:tcPr>
          <w:p w14:paraId="2C0F080C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95" w:author="Котлицкий Сергей Андреевич" w:date="2019-11-06T13:54:00Z">
              <w:tcPr>
                <w:tcW w:w="1214" w:type="dxa"/>
              </w:tcPr>
            </w:tcPrChange>
          </w:tcPr>
          <w:p w14:paraId="57B489ED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96" w:author="Котлицкий Сергей Андреевич" w:date="2019-11-06T13:54:00Z">
              <w:tcPr>
                <w:tcW w:w="1265" w:type="dxa"/>
              </w:tcPr>
            </w:tcPrChange>
          </w:tcPr>
          <w:p w14:paraId="441C3392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97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08F34627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6" w:type="dxa"/>
            <w:tcPrChange w:id="98" w:author="Котлицкий Сергей Андреевич" w:date="2019-11-06T13:54:00Z">
              <w:tcPr>
                <w:tcW w:w="1216" w:type="dxa"/>
              </w:tcPr>
            </w:tcPrChange>
          </w:tcPr>
          <w:p w14:paraId="77D6FF09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99" w:author="Котлицкий Сергей Андреевич" w:date="2019-11-06T13:54:00Z">
              <w:tcPr>
                <w:tcW w:w="1214" w:type="dxa"/>
              </w:tcPr>
            </w:tcPrChange>
          </w:tcPr>
          <w:p w14:paraId="0E02F74E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00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22D628B4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379" w:type="dxa"/>
            <w:tcPrChange w:id="101" w:author="Котлицкий Сергей Андреевич" w:date="2019-11-06T13:54:00Z">
              <w:tcPr>
                <w:tcW w:w="1102" w:type="dxa"/>
              </w:tcPr>
            </w:tcPrChange>
          </w:tcPr>
          <w:p w14:paraId="0CE4522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54" w:type="dxa"/>
            <w:tcPrChange w:id="102" w:author="Котлицкий Сергей Андреевич" w:date="2019-11-06T13:54:00Z">
              <w:tcPr>
                <w:tcW w:w="1731" w:type="dxa"/>
              </w:tcPr>
            </w:tcPrChange>
          </w:tcPr>
          <w:p w14:paraId="2E30E7C1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7" w:type="dxa"/>
            <w:tcPrChange w:id="103" w:author="Котлицкий Сергей Андреевич" w:date="2019-11-06T13:54:00Z">
              <w:tcPr>
                <w:tcW w:w="1217" w:type="dxa"/>
              </w:tcPr>
            </w:tcPrChange>
          </w:tcPr>
          <w:p w14:paraId="2537B06E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</w:tr>
      <w:tr w:rsidR="00AE5D64" w14:paraId="7784307B" w14:textId="77777777" w:rsidTr="00AE5D64">
        <w:trPr>
          <w:cantSplit/>
          <w:trHeight w:val="985"/>
          <w:jc w:val="center"/>
          <w:trPrChange w:id="104" w:author="Котлицкий Сергей Андреевич" w:date="2019-11-06T13:54:00Z">
            <w:trPr>
              <w:gridBefore w:val="1"/>
              <w:wBefore w:w="425" w:type="dxa"/>
              <w:trHeight w:val="1376"/>
            </w:trPr>
          </w:trPrChange>
        </w:trPr>
        <w:tc>
          <w:tcPr>
            <w:tcW w:w="1905" w:type="dxa"/>
            <w:tcPrChange w:id="105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7251BB37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 xml:space="preserve">Установка сроков </w:t>
            </w:r>
            <w:r>
              <w:rPr>
                <w:rFonts w:eastAsiaTheme="minorHAnsi"/>
              </w:rPr>
              <w:t>выполнения</w:t>
            </w:r>
          </w:p>
        </w:tc>
        <w:tc>
          <w:tcPr>
            <w:tcW w:w="1195" w:type="dxa"/>
            <w:tcPrChange w:id="106" w:author="Котлицкий Сергей Андреевич" w:date="2019-11-06T13:54:00Z">
              <w:tcPr>
                <w:tcW w:w="1195" w:type="dxa"/>
              </w:tcPr>
            </w:tcPrChange>
          </w:tcPr>
          <w:p w14:paraId="44881EF2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07" w:author="Котлицкий Сергей Андреевич" w:date="2019-11-06T13:54:00Z">
              <w:tcPr>
                <w:tcW w:w="1214" w:type="dxa"/>
              </w:tcPr>
            </w:tcPrChange>
          </w:tcPr>
          <w:p w14:paraId="35180E65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108" w:author="Котлицкий Сергей Андреевич" w:date="2019-11-06T13:54:00Z">
              <w:tcPr>
                <w:tcW w:w="1265" w:type="dxa"/>
              </w:tcPr>
            </w:tcPrChange>
          </w:tcPr>
          <w:p w14:paraId="76ED026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109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7D82B8E1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6" w:type="dxa"/>
            <w:tcPrChange w:id="110" w:author="Котлицкий Сергей Андреевич" w:date="2019-11-06T13:54:00Z">
              <w:tcPr>
                <w:tcW w:w="1216" w:type="dxa"/>
              </w:tcPr>
            </w:tcPrChange>
          </w:tcPr>
          <w:p w14:paraId="1AFB933D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11" w:author="Котлицкий Сергей Андреевич" w:date="2019-11-06T13:54:00Z">
              <w:tcPr>
                <w:tcW w:w="1214" w:type="dxa"/>
              </w:tcPr>
            </w:tcPrChange>
          </w:tcPr>
          <w:p w14:paraId="404C5C9C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12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4C899128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379" w:type="dxa"/>
            <w:tcPrChange w:id="113" w:author="Котлицкий Сергей Андреевич" w:date="2019-11-06T13:54:00Z">
              <w:tcPr>
                <w:tcW w:w="1102" w:type="dxa"/>
              </w:tcPr>
            </w:tcPrChange>
          </w:tcPr>
          <w:p w14:paraId="5492861E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54" w:type="dxa"/>
            <w:tcPrChange w:id="114" w:author="Котлицкий Сергей Андреевич" w:date="2019-11-06T13:54:00Z">
              <w:tcPr>
                <w:tcW w:w="1731" w:type="dxa"/>
              </w:tcPr>
            </w:tcPrChange>
          </w:tcPr>
          <w:p w14:paraId="14301DE5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  <w:tcPrChange w:id="115" w:author="Котлицкий Сергей Андреевич" w:date="2019-11-06T13:54:00Z">
              <w:tcPr>
                <w:tcW w:w="1217" w:type="dxa"/>
              </w:tcPr>
            </w:tcPrChange>
          </w:tcPr>
          <w:p w14:paraId="14F78A60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AE5D64" w14:paraId="4DB82BD8" w14:textId="77777777" w:rsidTr="00AE5D64">
        <w:trPr>
          <w:cantSplit/>
          <w:trHeight w:val="1301"/>
          <w:jc w:val="center"/>
          <w:trPrChange w:id="116" w:author="Котлицкий Сергей Андреевич" w:date="2019-11-06T13:54:00Z">
            <w:trPr>
              <w:gridBefore w:val="1"/>
              <w:wBefore w:w="425" w:type="dxa"/>
              <w:trHeight w:val="1820"/>
            </w:trPr>
          </w:trPrChange>
        </w:trPr>
        <w:tc>
          <w:tcPr>
            <w:tcW w:w="1905" w:type="dxa"/>
            <w:tcPrChange w:id="117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2544D3F3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Представление данных в виде интеллект-карт</w:t>
            </w:r>
          </w:p>
        </w:tc>
        <w:tc>
          <w:tcPr>
            <w:tcW w:w="1195" w:type="dxa"/>
            <w:tcPrChange w:id="118" w:author="Котлицкий Сергей Андреевич" w:date="2019-11-06T13:54:00Z">
              <w:tcPr>
                <w:tcW w:w="1195" w:type="dxa"/>
              </w:tcPr>
            </w:tcPrChange>
          </w:tcPr>
          <w:p w14:paraId="5C83CF17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19" w:author="Котлицкий Сергей Андреевич" w:date="2019-11-06T13:54:00Z">
              <w:tcPr>
                <w:tcW w:w="1214" w:type="dxa"/>
              </w:tcPr>
            </w:tcPrChange>
          </w:tcPr>
          <w:p w14:paraId="47AC9FF0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99" w:type="dxa"/>
            <w:tcPrChange w:id="120" w:author="Котлицкий Сергей Андреевич" w:date="2019-11-06T13:54:00Z">
              <w:tcPr>
                <w:tcW w:w="1265" w:type="dxa"/>
              </w:tcPr>
            </w:tcPrChange>
          </w:tcPr>
          <w:p w14:paraId="44809A52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97" w:type="dxa"/>
            <w:tcPrChange w:id="121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14AD175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6" w:type="dxa"/>
            <w:tcPrChange w:id="122" w:author="Котлицкий Сергей Андреевич" w:date="2019-11-06T13:54:00Z">
              <w:tcPr>
                <w:tcW w:w="1216" w:type="dxa"/>
              </w:tcPr>
            </w:tcPrChange>
          </w:tcPr>
          <w:p w14:paraId="4F65B02F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23" w:author="Котлицкий Сергей Андреевич" w:date="2019-11-06T13:54:00Z">
              <w:tcPr>
                <w:tcW w:w="1214" w:type="dxa"/>
              </w:tcPr>
            </w:tcPrChange>
          </w:tcPr>
          <w:p w14:paraId="0B24E8C6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24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2202A469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379" w:type="dxa"/>
            <w:tcPrChange w:id="125" w:author="Котлицкий Сергей Андреевич" w:date="2019-11-06T13:54:00Z">
              <w:tcPr>
                <w:tcW w:w="1102" w:type="dxa"/>
              </w:tcPr>
            </w:tcPrChange>
          </w:tcPr>
          <w:p w14:paraId="5A6A17A0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54" w:type="dxa"/>
            <w:tcPrChange w:id="126" w:author="Котлицкий Сергей Андреевич" w:date="2019-11-06T13:54:00Z">
              <w:tcPr>
                <w:tcW w:w="1731" w:type="dxa"/>
              </w:tcPr>
            </w:tcPrChange>
          </w:tcPr>
          <w:p w14:paraId="331939E8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7" w:type="dxa"/>
            <w:tcPrChange w:id="127" w:author="Котлицкий Сергей Андреевич" w:date="2019-11-06T13:54:00Z">
              <w:tcPr>
                <w:tcW w:w="1217" w:type="dxa"/>
              </w:tcPr>
            </w:tcPrChange>
          </w:tcPr>
          <w:p w14:paraId="69CF3885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</w:tr>
      <w:tr w:rsidR="00AE5D64" w14:paraId="7FA2A1C1" w14:textId="77777777" w:rsidTr="00AE5D64">
        <w:trPr>
          <w:cantSplit/>
          <w:trHeight w:val="917"/>
          <w:jc w:val="center"/>
          <w:trPrChange w:id="128" w:author="Котлицкий Сергей Андреевич" w:date="2019-11-06T13:54:00Z">
            <w:trPr>
              <w:gridBefore w:val="1"/>
              <w:wBefore w:w="425" w:type="dxa"/>
              <w:trHeight w:val="917"/>
            </w:trPr>
          </w:trPrChange>
        </w:trPr>
        <w:tc>
          <w:tcPr>
            <w:tcW w:w="1905" w:type="dxa"/>
            <w:tcPrChange w:id="129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2D76DC08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Создание команд</w:t>
            </w:r>
          </w:p>
        </w:tc>
        <w:tc>
          <w:tcPr>
            <w:tcW w:w="1195" w:type="dxa"/>
            <w:tcPrChange w:id="130" w:author="Котлицкий Сергей Андреевич" w:date="2019-11-06T13:54:00Z">
              <w:tcPr>
                <w:tcW w:w="1195" w:type="dxa"/>
              </w:tcPr>
            </w:tcPrChange>
          </w:tcPr>
          <w:p w14:paraId="43E3DB39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31" w:author="Котлицкий Сергей Андреевич" w:date="2019-11-06T13:54:00Z">
              <w:tcPr>
                <w:tcW w:w="1214" w:type="dxa"/>
              </w:tcPr>
            </w:tcPrChange>
          </w:tcPr>
          <w:p w14:paraId="175DFC04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132" w:author="Котлицкий Сергей Андреевич" w:date="2019-11-06T13:54:00Z">
              <w:tcPr>
                <w:tcW w:w="1265" w:type="dxa"/>
              </w:tcPr>
            </w:tcPrChange>
          </w:tcPr>
          <w:p w14:paraId="0B99E4EC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133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29EFDF71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6" w:type="dxa"/>
            <w:tcPrChange w:id="134" w:author="Котлицкий Сергей Андреевич" w:date="2019-11-06T13:54:00Z">
              <w:tcPr>
                <w:tcW w:w="1216" w:type="dxa"/>
              </w:tcPr>
            </w:tcPrChange>
          </w:tcPr>
          <w:p w14:paraId="725BC43F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35" w:author="Котлицкий Сергей Андреевич" w:date="2019-11-06T13:54:00Z">
              <w:tcPr>
                <w:tcW w:w="1214" w:type="dxa"/>
              </w:tcPr>
            </w:tcPrChange>
          </w:tcPr>
          <w:p w14:paraId="458488B1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36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087CC60C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379" w:type="dxa"/>
            <w:tcPrChange w:id="137" w:author="Котлицкий Сергей Андреевич" w:date="2019-11-06T13:54:00Z">
              <w:tcPr>
                <w:tcW w:w="1102" w:type="dxa"/>
              </w:tcPr>
            </w:tcPrChange>
          </w:tcPr>
          <w:p w14:paraId="35C6625F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54" w:type="dxa"/>
            <w:tcPrChange w:id="138" w:author="Котлицкий Сергей Андреевич" w:date="2019-11-06T13:54:00Z">
              <w:tcPr>
                <w:tcW w:w="1731" w:type="dxa"/>
              </w:tcPr>
            </w:tcPrChange>
          </w:tcPr>
          <w:p w14:paraId="16B8B034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  <w:tcPrChange w:id="139" w:author="Котлицкий Сергей Андреевич" w:date="2019-11-06T13:54:00Z">
              <w:tcPr>
                <w:tcW w:w="1217" w:type="dxa"/>
              </w:tcPr>
            </w:tcPrChange>
          </w:tcPr>
          <w:p w14:paraId="464C7EA0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AE5D64" w14:paraId="16E407B9" w14:textId="77777777" w:rsidTr="00AE5D64">
        <w:trPr>
          <w:cantSplit/>
          <w:trHeight w:val="1376"/>
          <w:jc w:val="center"/>
          <w:trPrChange w:id="140" w:author="Котлицкий Сергей Андреевич" w:date="2019-11-06T13:54:00Z">
            <w:trPr>
              <w:gridBefore w:val="1"/>
              <w:wBefore w:w="425" w:type="dxa"/>
              <w:trHeight w:val="1376"/>
            </w:trPr>
          </w:trPrChange>
        </w:trPr>
        <w:tc>
          <w:tcPr>
            <w:tcW w:w="1905" w:type="dxa"/>
            <w:tcPrChange w:id="141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1D245CF4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Отображение сроков на календарь</w:t>
            </w:r>
          </w:p>
        </w:tc>
        <w:tc>
          <w:tcPr>
            <w:tcW w:w="1195" w:type="dxa"/>
            <w:tcPrChange w:id="142" w:author="Котлицкий Сергей Андреевич" w:date="2019-11-06T13:54:00Z">
              <w:tcPr>
                <w:tcW w:w="1195" w:type="dxa"/>
              </w:tcPr>
            </w:tcPrChange>
          </w:tcPr>
          <w:p w14:paraId="170ECF97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43" w:author="Котлицкий Сергей Андреевич" w:date="2019-11-06T13:54:00Z">
              <w:tcPr>
                <w:tcW w:w="1214" w:type="dxa"/>
              </w:tcPr>
            </w:tcPrChange>
          </w:tcPr>
          <w:p w14:paraId="2E3E8A41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144" w:author="Котлицкий Сергей Андреевич" w:date="2019-11-06T13:54:00Z">
              <w:tcPr>
                <w:tcW w:w="1265" w:type="dxa"/>
              </w:tcPr>
            </w:tcPrChange>
          </w:tcPr>
          <w:p w14:paraId="304AB482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145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3CFBB159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6" w:type="dxa"/>
            <w:tcPrChange w:id="146" w:author="Котлицкий Сергей Андреевич" w:date="2019-11-06T13:54:00Z">
              <w:tcPr>
                <w:tcW w:w="1216" w:type="dxa"/>
              </w:tcPr>
            </w:tcPrChange>
          </w:tcPr>
          <w:p w14:paraId="1ECF802C" w14:textId="77777777" w:rsidR="00AE5D64" w:rsidRP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  <w:rPrChange w:id="147" w:author="Котлицкий Сергей Андреевич" w:date="2019-11-06T14:10:00Z">
                  <w:rPr>
                    <w:rFonts w:eastAsiaTheme="minorHAnsi"/>
                  </w:rPr>
                </w:rPrChange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48" w:author="Котлицкий Сергей Андреевич" w:date="2019-11-06T13:54:00Z">
              <w:tcPr>
                <w:tcW w:w="1214" w:type="dxa"/>
              </w:tcPr>
            </w:tcPrChange>
          </w:tcPr>
          <w:p w14:paraId="1974CD7C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49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30FBDC0C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379" w:type="dxa"/>
            <w:tcPrChange w:id="150" w:author="Котлицкий Сергей Андреевич" w:date="2019-11-06T13:54:00Z">
              <w:tcPr>
                <w:tcW w:w="1102" w:type="dxa"/>
              </w:tcPr>
            </w:tcPrChange>
          </w:tcPr>
          <w:p w14:paraId="49359592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54" w:type="dxa"/>
            <w:tcPrChange w:id="151" w:author="Котлицкий Сергей Андреевич" w:date="2019-11-06T13:54:00Z">
              <w:tcPr>
                <w:tcW w:w="1731" w:type="dxa"/>
              </w:tcPr>
            </w:tcPrChange>
          </w:tcPr>
          <w:p w14:paraId="27B7DA62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7" w:type="dxa"/>
            <w:tcPrChange w:id="152" w:author="Котлицкий Сергей Андреевич" w:date="2019-11-06T13:54:00Z">
              <w:tcPr>
                <w:tcW w:w="1217" w:type="dxa"/>
              </w:tcPr>
            </w:tcPrChange>
          </w:tcPr>
          <w:p w14:paraId="53419AFF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AE5D64" w14:paraId="0AEA0E3D" w14:textId="77777777" w:rsidTr="00AE5D64">
        <w:trPr>
          <w:cantSplit/>
          <w:trHeight w:val="917"/>
          <w:jc w:val="center"/>
          <w:trPrChange w:id="153" w:author="Котлицкий Сергей Андреевич" w:date="2019-11-06T13:54:00Z">
            <w:trPr>
              <w:gridBefore w:val="1"/>
              <w:wBefore w:w="425" w:type="dxa"/>
              <w:trHeight w:val="917"/>
            </w:trPr>
          </w:trPrChange>
        </w:trPr>
        <w:tc>
          <w:tcPr>
            <w:tcW w:w="1905" w:type="dxa"/>
            <w:tcPrChange w:id="154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45090AF0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Создание диаграмм</w:t>
            </w:r>
          </w:p>
        </w:tc>
        <w:tc>
          <w:tcPr>
            <w:tcW w:w="1195" w:type="dxa"/>
            <w:tcPrChange w:id="155" w:author="Котлицкий Сергей Андреевич" w:date="2019-11-06T13:54:00Z">
              <w:tcPr>
                <w:tcW w:w="1195" w:type="dxa"/>
              </w:tcPr>
            </w:tcPrChange>
          </w:tcPr>
          <w:p w14:paraId="06F58503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56" w:author="Котлицкий Сергей Андреевич" w:date="2019-11-06T13:54:00Z">
              <w:tcPr>
                <w:tcW w:w="1214" w:type="dxa"/>
              </w:tcPr>
            </w:tcPrChange>
          </w:tcPr>
          <w:p w14:paraId="13FC862E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99" w:type="dxa"/>
            <w:tcPrChange w:id="157" w:author="Котлицкий Сергей Андреевич" w:date="2019-11-06T13:54:00Z">
              <w:tcPr>
                <w:tcW w:w="1265" w:type="dxa"/>
              </w:tcPr>
            </w:tcPrChange>
          </w:tcPr>
          <w:p w14:paraId="59B44E21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158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75262366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6" w:type="dxa"/>
            <w:tcPrChange w:id="159" w:author="Котлицкий Сергей Андреевич" w:date="2019-11-06T13:54:00Z">
              <w:tcPr>
                <w:tcW w:w="1216" w:type="dxa"/>
              </w:tcPr>
            </w:tcPrChange>
          </w:tcPr>
          <w:p w14:paraId="5328F0F9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60" w:author="Котлицкий Сергей Андреевич" w:date="2019-11-06T13:54:00Z">
              <w:tcPr>
                <w:tcW w:w="1214" w:type="dxa"/>
              </w:tcPr>
            </w:tcPrChange>
          </w:tcPr>
          <w:p w14:paraId="64B1501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61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015AF8E0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379" w:type="dxa"/>
            <w:tcPrChange w:id="162" w:author="Котлицкий Сергей Андреевич" w:date="2019-11-06T13:54:00Z">
              <w:tcPr>
                <w:tcW w:w="1102" w:type="dxa"/>
              </w:tcPr>
            </w:tcPrChange>
          </w:tcPr>
          <w:p w14:paraId="1A0A4D6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54" w:type="dxa"/>
            <w:tcPrChange w:id="163" w:author="Котлицкий Сергей Андреевич" w:date="2019-11-06T13:54:00Z">
              <w:tcPr>
                <w:tcW w:w="1731" w:type="dxa"/>
              </w:tcPr>
            </w:tcPrChange>
          </w:tcPr>
          <w:p w14:paraId="1848C383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7" w:type="dxa"/>
            <w:tcPrChange w:id="164" w:author="Котлицкий Сергей Андреевич" w:date="2019-11-06T13:54:00Z">
              <w:tcPr>
                <w:tcW w:w="1217" w:type="dxa"/>
              </w:tcPr>
            </w:tcPrChange>
          </w:tcPr>
          <w:p w14:paraId="3A813C10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AE5D64" w14:paraId="0A08F077" w14:textId="77777777" w:rsidTr="00AE5D64">
        <w:trPr>
          <w:cantSplit/>
          <w:trHeight w:val="750"/>
          <w:jc w:val="center"/>
          <w:trPrChange w:id="165" w:author="Котлицкий Сергей Андреевич" w:date="2019-11-06T13:54:00Z">
            <w:trPr>
              <w:gridBefore w:val="1"/>
              <w:wBefore w:w="425" w:type="dxa"/>
              <w:trHeight w:val="442"/>
            </w:trPr>
          </w:trPrChange>
        </w:trPr>
        <w:tc>
          <w:tcPr>
            <w:tcW w:w="1905" w:type="dxa"/>
            <w:tcPrChange w:id="166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503102D7" w14:textId="77777777" w:rsidR="00AE5D64" w:rsidRDefault="005D58F4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Авторизация</w:t>
            </w:r>
          </w:p>
        </w:tc>
        <w:tc>
          <w:tcPr>
            <w:tcW w:w="1195" w:type="dxa"/>
            <w:tcPrChange w:id="167" w:author="Котлицкий Сергей Андреевич" w:date="2019-11-06T13:54:00Z">
              <w:tcPr>
                <w:tcW w:w="1195" w:type="dxa"/>
              </w:tcPr>
            </w:tcPrChange>
          </w:tcPr>
          <w:p w14:paraId="0346D34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68" w:author="Котлицкий Сергей Андреевич" w:date="2019-11-06T13:54:00Z">
              <w:tcPr>
                <w:tcW w:w="1214" w:type="dxa"/>
              </w:tcPr>
            </w:tcPrChange>
          </w:tcPr>
          <w:p w14:paraId="4F2487E9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169" w:author="Котлицкий Сергей Андреевич" w:date="2019-11-06T13:54:00Z">
              <w:tcPr>
                <w:tcW w:w="1265" w:type="dxa"/>
              </w:tcPr>
            </w:tcPrChange>
          </w:tcPr>
          <w:p w14:paraId="477EE12B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170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69911233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6" w:type="dxa"/>
            <w:tcPrChange w:id="171" w:author="Котлицкий Сергей Андреевич" w:date="2019-11-06T13:54:00Z">
              <w:tcPr>
                <w:tcW w:w="1216" w:type="dxa"/>
              </w:tcPr>
            </w:tcPrChange>
          </w:tcPr>
          <w:p w14:paraId="7D7417B9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4" w:type="dxa"/>
            <w:tcPrChange w:id="172" w:author="Котлицкий Сергей Андреевич" w:date="2019-11-06T13:54:00Z">
              <w:tcPr>
                <w:tcW w:w="1214" w:type="dxa"/>
              </w:tcPr>
            </w:tcPrChange>
          </w:tcPr>
          <w:p w14:paraId="69BF154E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73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62A15056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379" w:type="dxa"/>
            <w:tcPrChange w:id="174" w:author="Котлицкий Сергей Андреевич" w:date="2019-11-06T13:54:00Z">
              <w:tcPr>
                <w:tcW w:w="1102" w:type="dxa"/>
              </w:tcPr>
            </w:tcPrChange>
          </w:tcPr>
          <w:p w14:paraId="6193EEDF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454" w:type="dxa"/>
            <w:tcPrChange w:id="175" w:author="Котлицкий Сергей Андреевич" w:date="2019-11-06T13:54:00Z">
              <w:tcPr>
                <w:tcW w:w="1731" w:type="dxa"/>
              </w:tcPr>
            </w:tcPrChange>
          </w:tcPr>
          <w:p w14:paraId="033FD5FB" w14:textId="77777777" w:rsidR="00AE5D64" w:rsidRDefault="005D58F4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  <w:tcPrChange w:id="176" w:author="Котлицкий Сергей Андреевич" w:date="2019-11-06T13:54:00Z">
              <w:tcPr>
                <w:tcW w:w="1217" w:type="dxa"/>
              </w:tcPr>
            </w:tcPrChange>
          </w:tcPr>
          <w:p w14:paraId="4300A00D" w14:textId="77777777" w:rsidR="00AE5D64" w:rsidRDefault="005D58F4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</w:tr>
    </w:tbl>
    <w:p w14:paraId="13FDB244" w14:textId="77777777" w:rsidR="00AE5D64" w:rsidRDefault="00AE5D64">
      <w:pPr>
        <w:spacing w:before="240" w:line="360" w:lineRule="auto"/>
        <w:ind w:firstLine="709"/>
        <w:jc w:val="both"/>
        <w:rPr>
          <w:ins w:id="177" w:author="Котлицкий Сергей Андреевич" w:date="2019-11-06T13:49:00Z"/>
          <w:sz w:val="28"/>
          <w:szCs w:val="28"/>
        </w:rPr>
        <w:sectPr w:rsidR="00AE5D64">
          <w:pgSz w:w="16817" w:h="11901" w:orient="landscape"/>
          <w:pgMar w:top="851" w:right="1134" w:bottom="1701" w:left="1134" w:header="709" w:footer="709" w:gutter="0"/>
          <w:cols w:space="708"/>
          <w:titlePg/>
          <w:docGrid w:linePitch="360"/>
        </w:sectPr>
      </w:pPr>
    </w:p>
    <w:p w14:paraId="06AC948D" w14:textId="79F8F446" w:rsidR="00AE5D64" w:rsidRDefault="005D58F4" w:rsidP="00B5710F">
      <w:pPr>
        <w:pStyle w:val="a5"/>
        <w:pPrChange w:id="178" w:author="Котлицкий Сергей Андреевич" w:date="2019-11-06T13:51:00Z">
          <w:pPr>
            <w:spacing w:before="240" w:line="360" w:lineRule="auto"/>
            <w:ind w:firstLine="709"/>
            <w:jc w:val="both"/>
          </w:pPr>
        </w:pPrChange>
      </w:pPr>
      <w:r>
        <w:lastRenderedPageBreak/>
        <w:t>В ходе обзора аналогов был сделан вывод, что в качестве образца для проектируемого ПО можно выделить «</w:t>
      </w:r>
      <w:r>
        <w:rPr>
          <w:lang w:val="en-US"/>
        </w:rPr>
        <w:t>Trello</w:t>
      </w:r>
      <w:r>
        <w:t xml:space="preserve">», потому что в нем данные представляются </w:t>
      </w:r>
      <w:commentRangeStart w:id="179"/>
      <w:r>
        <w:t xml:space="preserve">наиболее </w:t>
      </w:r>
      <w:r w:rsidR="009C4F5C">
        <w:t>структурированно, что позволит визуализировать структуру проекта</w:t>
      </w:r>
      <w:commentRangeEnd w:id="179"/>
      <w:r>
        <w:commentReference w:id="179"/>
      </w:r>
      <w:r>
        <w:t xml:space="preserve">, каждый проект разделен на </w:t>
      </w:r>
      <w:r>
        <w:t>направления(столбцы), а сами направления разделены на задачи(карточки), в которых присутствует подробное описание задачи и сроков ее выполнения. Также</w:t>
      </w:r>
      <w:del w:id="180" w:author="1" w:date="2019-11-24T07:18:00Z">
        <w:r>
          <w:delText>,</w:delText>
        </w:r>
      </w:del>
      <w:r>
        <w:t xml:space="preserve"> в данном аналоге присутствует возможность расширения функционала, что способствует более детальному опис</w:t>
      </w:r>
      <w:r>
        <w:t>анию проекта.</w:t>
      </w:r>
    </w:p>
    <w:p w14:paraId="36E093BC" w14:textId="0FF1E8FE" w:rsidR="00AE5D64" w:rsidRDefault="005D58F4" w:rsidP="00B5710F">
      <w:pPr>
        <w:pStyle w:val="a5"/>
        <w:rPr>
          <w:ins w:id="181" w:author="Котлицкий Сергей Андреевич" w:date="2019-11-25T13:42:00Z"/>
        </w:rPr>
      </w:pPr>
      <w:r>
        <w:t>Однако</w:t>
      </w:r>
      <w:del w:id="182" w:author="1" w:date="2019-11-24T07:18:00Z">
        <w:r>
          <w:delText>,</w:delText>
        </w:r>
      </w:del>
      <w:r>
        <w:t xml:space="preserve"> данный аналог не подходит для рассмотренной предметной области, поскольку в нем отсутствует реализация методологии интеллект-карт, вследствие чего невозможно осуществить представление задач в виде интеллект-карт, а также автоматическо</w:t>
      </w:r>
      <w:r>
        <w:t>е преобразование задач в интеллект-карты.</w:t>
      </w:r>
    </w:p>
    <w:p w14:paraId="641F5E5D" w14:textId="77777777" w:rsidR="005B1080" w:rsidRDefault="005B1080">
      <w:pPr>
        <w:rPr>
          <w:ins w:id="183" w:author="Котлицкий Сергей Андреевич" w:date="2019-11-25T13:42:00Z"/>
          <w:rFonts w:ascii="Arial" w:hAnsi="Arial" w:cs="Arial"/>
          <w:bCs/>
          <w:caps/>
          <w:sz w:val="32"/>
          <w:szCs w:val="32"/>
        </w:rPr>
      </w:pPr>
      <w:ins w:id="184" w:author="Котлицкий Сергей Андреевич" w:date="2019-11-25T13:42:00Z">
        <w:r>
          <w:rPr>
            <w:rFonts w:ascii="Arial" w:hAnsi="Arial" w:cs="Arial"/>
            <w:bCs/>
            <w:caps/>
            <w:sz w:val="32"/>
            <w:szCs w:val="32"/>
          </w:rPr>
          <w:br w:type="page"/>
        </w:r>
      </w:ins>
    </w:p>
    <w:p w14:paraId="3D80F6DE" w14:textId="57FB70B3" w:rsidR="005B1080" w:rsidRDefault="005B1080" w:rsidP="003E5251">
      <w:pPr>
        <w:pStyle w:val="1"/>
        <w:rPr>
          <w:ins w:id="185" w:author="Котлицкий Сергей Андреевич" w:date="2019-11-25T13:42:00Z"/>
        </w:rPr>
      </w:pPr>
      <w:ins w:id="186" w:author="Котлицкий Сергей Андреевич" w:date="2019-11-25T13:42:00Z">
        <w:r>
          <w:lastRenderedPageBreak/>
          <w:t>функциональные требования</w:t>
        </w:r>
      </w:ins>
    </w:p>
    <w:p w14:paraId="178B73F3" w14:textId="77777777" w:rsidR="005B1080" w:rsidRDefault="005B1080" w:rsidP="00665655">
      <w:pPr>
        <w:pStyle w:val="a5"/>
        <w:rPr>
          <w:ins w:id="187" w:author="Котлицкий Сергей Андреевич" w:date="2019-11-25T13:42:00Z"/>
        </w:rPr>
      </w:pPr>
      <w:ins w:id="188" w:author="Котлицкий Сергей Андреевич" w:date="2019-11-25T13:42:00Z">
        <w:r>
          <w:t>На основе анализа предметной области и обзора аналогичных решений сформирован общий функционал разрабатываемой системы:</w:t>
        </w:r>
      </w:ins>
    </w:p>
    <w:p w14:paraId="5BEBE7D3" w14:textId="77777777" w:rsidR="005B1080" w:rsidRDefault="005B1080" w:rsidP="00F73D68">
      <w:pPr>
        <w:pStyle w:val="a0"/>
        <w:rPr>
          <w:ins w:id="189" w:author="Котлицкий Сергей Андреевич" w:date="2019-11-25T13:42:00Z"/>
        </w:rPr>
      </w:pPr>
      <w:ins w:id="190" w:author="Котлицкий Сергей Андреевич" w:date="2019-11-25T13:42:00Z">
        <w:r>
          <w:t>регистрация в системе. При регистрации следующие параметры должны быть обязательными к заполнению;</w:t>
        </w:r>
      </w:ins>
    </w:p>
    <w:p w14:paraId="04296C7D" w14:textId="77777777" w:rsidR="005B1080" w:rsidRDefault="005B1080" w:rsidP="00F73D68">
      <w:pPr>
        <w:pStyle w:val="a0"/>
        <w:numPr>
          <w:ilvl w:val="1"/>
          <w:numId w:val="20"/>
        </w:numPr>
        <w:rPr>
          <w:ins w:id="191" w:author="Котлицкий Сергей Андреевич" w:date="2019-11-25T13:42:00Z"/>
        </w:rPr>
      </w:pPr>
      <w:ins w:id="192" w:author="Котлицкий Сергей Андреевич" w:date="2019-11-25T13:42:00Z">
        <w:r>
          <w:t>логин;</w:t>
        </w:r>
      </w:ins>
    </w:p>
    <w:p w14:paraId="44339AED" w14:textId="77777777" w:rsidR="005B1080" w:rsidRDefault="005B1080" w:rsidP="00F73D68">
      <w:pPr>
        <w:pStyle w:val="a0"/>
        <w:numPr>
          <w:ilvl w:val="1"/>
          <w:numId w:val="20"/>
        </w:numPr>
        <w:rPr>
          <w:ins w:id="193" w:author="Котлицкий Сергей Андреевич" w:date="2019-11-25T13:42:00Z"/>
        </w:rPr>
      </w:pPr>
      <w:ins w:id="194" w:author="Котлицкий Сергей Андреевич" w:date="2019-11-25T13:42:00Z">
        <w:r>
          <w:t>пароль;</w:t>
        </w:r>
      </w:ins>
    </w:p>
    <w:p w14:paraId="0ACB53B0" w14:textId="77777777" w:rsidR="005B1080" w:rsidRDefault="005B1080" w:rsidP="00F73D68">
      <w:pPr>
        <w:pStyle w:val="a0"/>
        <w:numPr>
          <w:ilvl w:val="1"/>
          <w:numId w:val="20"/>
        </w:numPr>
        <w:rPr>
          <w:ins w:id="195" w:author="Котлицкий Сергей Андреевич" w:date="2019-11-25T13:42:00Z"/>
        </w:rPr>
      </w:pPr>
      <w:ins w:id="196" w:author="Котлицкий Сергей Андреевич" w:date="2019-11-25T13:42:00Z">
        <w:r>
          <w:t>имя;</w:t>
        </w:r>
      </w:ins>
    </w:p>
    <w:p w14:paraId="35563565" w14:textId="77777777" w:rsidR="005B1080" w:rsidRDefault="005B1080" w:rsidP="00F73D68">
      <w:pPr>
        <w:pStyle w:val="a0"/>
        <w:numPr>
          <w:ilvl w:val="1"/>
          <w:numId w:val="20"/>
        </w:numPr>
        <w:rPr>
          <w:ins w:id="197" w:author="Котлицкий Сергей Андреевич" w:date="2019-11-25T13:42:00Z"/>
        </w:rPr>
      </w:pPr>
      <w:ins w:id="198" w:author="Котлицкий Сергей Андреевич" w:date="2019-11-25T13:42:00Z">
        <w:r>
          <w:t>фамилия.</w:t>
        </w:r>
      </w:ins>
    </w:p>
    <w:p w14:paraId="474B2ED8" w14:textId="77777777" w:rsidR="005B1080" w:rsidRDefault="005B1080" w:rsidP="00F73D68">
      <w:pPr>
        <w:pStyle w:val="a0"/>
        <w:rPr>
          <w:ins w:id="199" w:author="Котлицкий Сергей Андреевич" w:date="2019-11-25T13:42:00Z"/>
        </w:rPr>
      </w:pPr>
      <w:ins w:id="200" w:author="Котлицкий Сергей Андреевич" w:date="2019-11-25T13:42:00Z">
        <w:r>
          <w:t>авторизация в системе по логину и паролю;</w:t>
        </w:r>
      </w:ins>
    </w:p>
    <w:p w14:paraId="2A50F56D" w14:textId="77777777" w:rsidR="005B1080" w:rsidRDefault="005B1080" w:rsidP="00F73D68">
      <w:pPr>
        <w:pStyle w:val="a0"/>
        <w:rPr>
          <w:ins w:id="201" w:author="Котлицкий Сергей Андреевич" w:date="2019-11-25T13:42:00Z"/>
        </w:rPr>
      </w:pPr>
      <w:ins w:id="202" w:author="Котлицкий Сергей Андреевич" w:date="2019-11-25T13:42:00Z">
        <w:r>
          <w:t>создание команд;</w:t>
        </w:r>
      </w:ins>
    </w:p>
    <w:p w14:paraId="7EE43215" w14:textId="77777777" w:rsidR="005B1080" w:rsidRDefault="005B1080" w:rsidP="00F73D68">
      <w:pPr>
        <w:pStyle w:val="a0"/>
        <w:rPr>
          <w:ins w:id="203" w:author="Котлицкий Сергей Андреевич" w:date="2019-11-25T13:42:00Z"/>
        </w:rPr>
      </w:pPr>
      <w:ins w:id="204" w:author="Котлицкий Сергей Андреевич" w:date="2019-11-25T13:42:00Z">
        <w:r>
          <w:t>создание/редактирование/удаление карточек. Карточка содержит следующие поля;</w:t>
        </w:r>
      </w:ins>
    </w:p>
    <w:p w14:paraId="13624784" w14:textId="77777777" w:rsidR="005B1080" w:rsidRDefault="005B1080" w:rsidP="00F73D68">
      <w:pPr>
        <w:pStyle w:val="a0"/>
        <w:numPr>
          <w:ilvl w:val="1"/>
          <w:numId w:val="20"/>
        </w:numPr>
        <w:rPr>
          <w:ins w:id="205" w:author="Котлицкий Сергей Андреевич" w:date="2019-11-25T13:42:00Z"/>
        </w:rPr>
      </w:pPr>
      <w:ins w:id="206" w:author="Котлицкий Сергей Андреевич" w:date="2019-11-25T13:42:00Z">
        <w:r>
          <w:t>название;</w:t>
        </w:r>
      </w:ins>
    </w:p>
    <w:p w14:paraId="3C5E5E68" w14:textId="77777777" w:rsidR="005B1080" w:rsidRDefault="005B1080" w:rsidP="00F73D68">
      <w:pPr>
        <w:pStyle w:val="a0"/>
        <w:numPr>
          <w:ilvl w:val="1"/>
          <w:numId w:val="20"/>
        </w:numPr>
        <w:rPr>
          <w:ins w:id="207" w:author="Котлицкий Сергей Андреевич" w:date="2019-11-25T13:42:00Z"/>
        </w:rPr>
      </w:pPr>
      <w:ins w:id="208" w:author="Котлицкий Сергей Андреевич" w:date="2019-11-25T13:42:00Z">
        <w:r>
          <w:t>описание;</w:t>
        </w:r>
      </w:ins>
    </w:p>
    <w:p w14:paraId="0B589241" w14:textId="77777777" w:rsidR="005B1080" w:rsidRDefault="005B1080" w:rsidP="00F73D68">
      <w:pPr>
        <w:pStyle w:val="a0"/>
        <w:numPr>
          <w:ilvl w:val="1"/>
          <w:numId w:val="20"/>
        </w:numPr>
        <w:rPr>
          <w:ins w:id="209" w:author="Котлицкий Сергей Андреевич" w:date="2019-11-25T13:42:00Z"/>
        </w:rPr>
      </w:pPr>
      <w:ins w:id="210" w:author="Котлицкий Сергей Андреевич" w:date="2019-11-25T13:42:00Z">
        <w:r>
          <w:t>список задач;</w:t>
        </w:r>
      </w:ins>
    </w:p>
    <w:p w14:paraId="5FEF6C40" w14:textId="77777777" w:rsidR="005B1080" w:rsidRDefault="005B1080" w:rsidP="00F73D68">
      <w:pPr>
        <w:pStyle w:val="a0"/>
        <w:numPr>
          <w:ilvl w:val="1"/>
          <w:numId w:val="20"/>
        </w:numPr>
        <w:rPr>
          <w:ins w:id="211" w:author="Котлицкий Сергей Андреевич" w:date="2019-11-25T13:42:00Z"/>
        </w:rPr>
      </w:pPr>
      <w:ins w:id="212" w:author="Котлицкий Сергей Андреевич" w:date="2019-11-25T13:42:00Z">
        <w:r>
          <w:t>срок выполнения;</w:t>
        </w:r>
      </w:ins>
    </w:p>
    <w:p w14:paraId="7F18CCA1" w14:textId="77777777" w:rsidR="005B1080" w:rsidRDefault="005B1080" w:rsidP="00F73D68">
      <w:pPr>
        <w:pStyle w:val="a0"/>
        <w:numPr>
          <w:ilvl w:val="1"/>
          <w:numId w:val="20"/>
        </w:numPr>
        <w:rPr>
          <w:ins w:id="213" w:author="Котлицкий Сергей Андреевич" w:date="2019-11-25T13:42:00Z"/>
        </w:rPr>
      </w:pPr>
      <w:ins w:id="214" w:author="Котлицкий Сергей Андреевич" w:date="2019-11-25T13:42:00Z">
        <w:r>
          <w:t>список участников;</w:t>
        </w:r>
      </w:ins>
    </w:p>
    <w:p w14:paraId="756F4694" w14:textId="77777777" w:rsidR="005B1080" w:rsidRDefault="005B1080" w:rsidP="00F73D68">
      <w:pPr>
        <w:pStyle w:val="a0"/>
        <w:numPr>
          <w:ilvl w:val="1"/>
          <w:numId w:val="20"/>
        </w:numPr>
        <w:rPr>
          <w:ins w:id="215" w:author="Котлицкий Сергей Андреевич" w:date="2019-11-25T13:42:00Z"/>
        </w:rPr>
      </w:pPr>
      <w:ins w:id="216" w:author="Котлицкий Сергей Андреевич" w:date="2019-11-25T13:42:00Z">
        <w:r>
          <w:t>метки.</w:t>
        </w:r>
      </w:ins>
    </w:p>
    <w:p w14:paraId="48F392FA" w14:textId="77777777" w:rsidR="005B1080" w:rsidRDefault="005B1080" w:rsidP="00F73D68">
      <w:pPr>
        <w:pStyle w:val="a0"/>
        <w:rPr>
          <w:ins w:id="217" w:author="Котлицкий Сергей Андреевич" w:date="2019-11-25T13:42:00Z"/>
        </w:rPr>
      </w:pPr>
      <w:ins w:id="218" w:author="Котлицкий Сергей Андреевич" w:date="2019-11-25T13:42:00Z">
        <w:r>
          <w:t>создание/редактирование/удаление комментариев к карточкам;</w:t>
        </w:r>
      </w:ins>
    </w:p>
    <w:p w14:paraId="435A5A5C" w14:textId="77777777" w:rsidR="005B1080" w:rsidRDefault="005B1080" w:rsidP="00F73D68">
      <w:pPr>
        <w:pStyle w:val="a0"/>
        <w:rPr>
          <w:ins w:id="219" w:author="Котлицкий Сергей Андреевич" w:date="2019-11-25T13:42:00Z"/>
        </w:rPr>
      </w:pPr>
      <w:ins w:id="220" w:author="Котлицкий Сергей Андреевич" w:date="2019-11-25T13:42:00Z">
        <w:r>
          <w:t>создание/удаление/редактирование интеллект-карт;</w:t>
        </w:r>
      </w:ins>
    </w:p>
    <w:p w14:paraId="7C495795" w14:textId="77777777" w:rsidR="005B1080" w:rsidRDefault="005B1080" w:rsidP="00F73D68">
      <w:pPr>
        <w:pStyle w:val="a0"/>
        <w:rPr>
          <w:ins w:id="221" w:author="Котлицкий Сергей Андреевич" w:date="2019-11-25T13:42:00Z"/>
        </w:rPr>
      </w:pPr>
      <w:ins w:id="222" w:author="Котлицкий Сергей Андреевич" w:date="2019-11-25T13:42:00Z">
        <w:r>
          <w:t>преобразование интеллект-карты в доску. Элементы первого уровня вложенности преобразуются в столбцы, второго – в карточки, третьего – в списки задач;</w:t>
        </w:r>
      </w:ins>
    </w:p>
    <w:p w14:paraId="24B1D901" w14:textId="77777777" w:rsidR="005B1080" w:rsidRDefault="005B1080" w:rsidP="00F73D68">
      <w:pPr>
        <w:pStyle w:val="a0"/>
        <w:rPr>
          <w:ins w:id="223" w:author="Котлицкий Сергей Андреевич" w:date="2019-11-25T13:42:00Z"/>
        </w:rPr>
      </w:pPr>
      <w:ins w:id="224" w:author="Котлицкий Сергей Андреевич" w:date="2019-11-25T13:42:00Z">
        <w:r>
          <w:t>просмотр информации о команде;</w:t>
        </w:r>
      </w:ins>
    </w:p>
    <w:p w14:paraId="55DEC82A" w14:textId="77777777" w:rsidR="005B1080" w:rsidRDefault="005B1080" w:rsidP="00F73D68">
      <w:pPr>
        <w:pStyle w:val="a0"/>
        <w:rPr>
          <w:ins w:id="225" w:author="Котлицкий Сергей Андреевич" w:date="2019-11-25T13:42:00Z"/>
        </w:rPr>
      </w:pPr>
      <w:ins w:id="226" w:author="Котлицкий Сергей Андреевич" w:date="2019-11-25T13:42:00Z">
        <w:r>
          <w:t>просмотр содержания доски, к которой прикреплен участник команды.</w:t>
        </w:r>
      </w:ins>
    </w:p>
    <w:p w14:paraId="5EB1D410" w14:textId="77777777" w:rsidR="005B1080" w:rsidRDefault="005B1080" w:rsidP="005B1080">
      <w:pPr>
        <w:spacing w:after="160" w:line="259" w:lineRule="auto"/>
        <w:rPr>
          <w:ins w:id="227" w:author="Котлицкий Сергей Андреевич" w:date="2019-11-25T13:42:00Z"/>
          <w:rFonts w:ascii="Arial" w:hAnsi="Arial" w:cs="Arial"/>
          <w:bCs/>
          <w:caps/>
          <w:sz w:val="32"/>
          <w:szCs w:val="32"/>
        </w:rPr>
      </w:pPr>
    </w:p>
    <w:p w14:paraId="67215DB9" w14:textId="77777777" w:rsidR="005B1080" w:rsidRDefault="005B1080" w:rsidP="00665655">
      <w:pPr>
        <w:pStyle w:val="a5"/>
        <w:rPr>
          <w:ins w:id="228" w:author="Котлицкий Сергей Андреевич" w:date="2019-11-25T13:42:00Z"/>
        </w:rPr>
      </w:pPr>
      <w:ins w:id="229" w:author="Котлицкий Сергей Андреевич" w:date="2019-11-25T13:42:00Z">
        <w:r>
          <w:lastRenderedPageBreak/>
          <w:t>Для администратора команды должны быть реализованы дополнительные функции:</w:t>
        </w:r>
      </w:ins>
    </w:p>
    <w:p w14:paraId="06158257" w14:textId="77777777" w:rsidR="005B1080" w:rsidRDefault="005B1080" w:rsidP="00361BAC">
      <w:pPr>
        <w:pStyle w:val="a0"/>
        <w:rPr>
          <w:ins w:id="230" w:author="Котлицкий Сергей Андреевич" w:date="2019-11-25T13:42:00Z"/>
        </w:rPr>
      </w:pPr>
      <w:ins w:id="231" w:author="Котлицкий Сергей Андреевич" w:date="2019-11-25T13:42:00Z">
        <w:r>
          <w:t>создание доски;</w:t>
        </w:r>
      </w:ins>
    </w:p>
    <w:p w14:paraId="0235E7F3" w14:textId="77777777" w:rsidR="005B1080" w:rsidRDefault="005B1080" w:rsidP="00361BAC">
      <w:pPr>
        <w:pStyle w:val="a0"/>
        <w:rPr>
          <w:ins w:id="232" w:author="Котлицкий Сергей Андреевич" w:date="2019-11-25T13:42:00Z"/>
        </w:rPr>
      </w:pPr>
      <w:ins w:id="233" w:author="Котлицкий Сергей Андреевич" w:date="2019-11-25T13:42:00Z">
        <w:r>
          <w:t>редактирование настроек доски;</w:t>
        </w:r>
      </w:ins>
    </w:p>
    <w:p w14:paraId="69100C6C" w14:textId="77777777" w:rsidR="005B1080" w:rsidRDefault="005B1080" w:rsidP="00361BAC">
      <w:pPr>
        <w:pStyle w:val="a0"/>
        <w:numPr>
          <w:ilvl w:val="1"/>
          <w:numId w:val="20"/>
        </w:numPr>
        <w:rPr>
          <w:ins w:id="234" w:author="Котлицкий Сергей Андреевич" w:date="2019-11-25T13:42:00Z"/>
        </w:rPr>
      </w:pPr>
      <w:ins w:id="235" w:author="Котлицкий Сергей Андреевич" w:date="2019-11-25T13:42:00Z">
        <w:r>
          <w:t>название доски;</w:t>
        </w:r>
      </w:ins>
    </w:p>
    <w:p w14:paraId="27B97F74" w14:textId="77777777" w:rsidR="005B1080" w:rsidRDefault="005B1080" w:rsidP="00361BAC">
      <w:pPr>
        <w:pStyle w:val="a0"/>
        <w:numPr>
          <w:ilvl w:val="1"/>
          <w:numId w:val="20"/>
        </w:numPr>
        <w:rPr>
          <w:ins w:id="236" w:author="Котлицкий Сергей Андреевич" w:date="2019-11-25T13:42:00Z"/>
        </w:rPr>
      </w:pPr>
      <w:ins w:id="237" w:author="Котлицкий Сергей Андреевич" w:date="2019-11-25T13:42:00Z">
        <w:r>
          <w:t>список участников.</w:t>
        </w:r>
      </w:ins>
    </w:p>
    <w:p w14:paraId="125B450F" w14:textId="77777777" w:rsidR="005B1080" w:rsidRDefault="005B1080" w:rsidP="00361BAC">
      <w:pPr>
        <w:pStyle w:val="a0"/>
        <w:rPr>
          <w:ins w:id="238" w:author="Котлицкий Сергей Андреевич" w:date="2019-11-25T13:42:00Z"/>
        </w:rPr>
      </w:pPr>
      <w:ins w:id="239" w:author="Котлицкий Сергей Андреевич" w:date="2019-11-25T13:42:00Z">
        <w:r>
          <w:t>редактирование информации о команде;</w:t>
        </w:r>
      </w:ins>
    </w:p>
    <w:p w14:paraId="5275019A" w14:textId="77777777" w:rsidR="005B1080" w:rsidRDefault="005B1080" w:rsidP="00361BAC">
      <w:pPr>
        <w:pStyle w:val="a0"/>
        <w:numPr>
          <w:ilvl w:val="1"/>
          <w:numId w:val="20"/>
        </w:numPr>
        <w:rPr>
          <w:ins w:id="240" w:author="Котлицкий Сергей Андреевич" w:date="2019-11-25T13:42:00Z"/>
        </w:rPr>
      </w:pPr>
      <w:ins w:id="241" w:author="Котлицкий Сергей Андреевич" w:date="2019-11-25T13:42:00Z">
        <w:r>
          <w:t>название команды;</w:t>
        </w:r>
      </w:ins>
    </w:p>
    <w:p w14:paraId="6DCB50C7" w14:textId="77777777" w:rsidR="005B1080" w:rsidRDefault="005B1080" w:rsidP="00361BAC">
      <w:pPr>
        <w:pStyle w:val="a0"/>
        <w:numPr>
          <w:ilvl w:val="1"/>
          <w:numId w:val="20"/>
        </w:numPr>
        <w:rPr>
          <w:ins w:id="242" w:author="Котлицкий Сергей Андреевич" w:date="2019-11-25T13:42:00Z"/>
        </w:rPr>
      </w:pPr>
      <w:ins w:id="243" w:author="Котлицкий Сергей Андреевич" w:date="2019-11-25T13:42:00Z">
        <w:r>
          <w:t>описание команды;</w:t>
        </w:r>
      </w:ins>
    </w:p>
    <w:p w14:paraId="2BE6C859" w14:textId="77777777" w:rsidR="005B1080" w:rsidRDefault="005B1080" w:rsidP="00361BAC">
      <w:pPr>
        <w:pStyle w:val="a0"/>
        <w:numPr>
          <w:ilvl w:val="1"/>
          <w:numId w:val="20"/>
        </w:numPr>
        <w:rPr>
          <w:ins w:id="244" w:author="Котлицкий Сергей Андреевич" w:date="2019-11-25T13:42:00Z"/>
        </w:rPr>
      </w:pPr>
      <w:ins w:id="245" w:author="Котлицкий Сергей Андреевич" w:date="2019-11-25T13:42:00Z">
        <w:r>
          <w:t>список участников.</w:t>
        </w:r>
      </w:ins>
    </w:p>
    <w:p w14:paraId="4FA0C118" w14:textId="77777777" w:rsidR="005B1080" w:rsidRDefault="005B1080" w:rsidP="00361BAC">
      <w:pPr>
        <w:pStyle w:val="a0"/>
        <w:rPr>
          <w:ins w:id="246" w:author="Котлицкий Сергей Андреевич" w:date="2019-11-25T13:42:00Z"/>
        </w:rPr>
      </w:pPr>
      <w:ins w:id="247" w:author="Котлицкий Сергей Андреевич" w:date="2019-11-25T13:42:00Z">
        <w:r>
          <w:t>редактирование списка участников карточки;</w:t>
        </w:r>
      </w:ins>
    </w:p>
    <w:p w14:paraId="651C897D" w14:textId="77777777" w:rsidR="005B1080" w:rsidRDefault="005B1080" w:rsidP="00361BAC">
      <w:pPr>
        <w:pStyle w:val="a0"/>
        <w:rPr>
          <w:ins w:id="248" w:author="Котлицкий Сергей Андреевич" w:date="2019-11-25T13:42:00Z"/>
        </w:rPr>
      </w:pPr>
      <w:ins w:id="249" w:author="Котлицкий Сергей Андреевич" w:date="2019-11-25T13:42:00Z">
        <w:r>
          <w:t>редактирование срока выполнения задачи в карточке.</w:t>
        </w:r>
      </w:ins>
    </w:p>
    <w:p w14:paraId="12D35D19" w14:textId="77777777" w:rsidR="005B1080" w:rsidRDefault="005B1080" w:rsidP="00361BAC">
      <w:pPr>
        <w:pStyle w:val="a0"/>
        <w:rPr>
          <w:ins w:id="250" w:author="Котлицкий Сергей Андреевич" w:date="2019-11-25T13:42:00Z"/>
        </w:rPr>
      </w:pPr>
      <w:ins w:id="251" w:author="Котлицкий Сергей Андреевич" w:date="2019-11-25T13:42:00Z">
        <w:r>
          <w:t>просмотр всех досок команды;</w:t>
        </w:r>
      </w:ins>
    </w:p>
    <w:p w14:paraId="51A75602" w14:textId="77777777" w:rsidR="005B1080" w:rsidRDefault="005B1080" w:rsidP="00665655">
      <w:pPr>
        <w:pStyle w:val="a5"/>
        <w:rPr>
          <w:ins w:id="252" w:author="Котлицкий Сергей Андреевич" w:date="2019-11-25T13:42:00Z"/>
        </w:rPr>
      </w:pPr>
      <w:ins w:id="253" w:author="Котлицкий Сергей Андреевич" w:date="2019-11-25T13:42:00Z">
        <w:r>
          <w:t>На основе функциональных требований были составлены функциональные модели системы:</w:t>
        </w:r>
      </w:ins>
    </w:p>
    <w:p w14:paraId="1B9B60F9" w14:textId="77777777" w:rsidR="005B1080" w:rsidRDefault="005B1080" w:rsidP="00361BAC">
      <w:pPr>
        <w:pStyle w:val="a0"/>
        <w:rPr>
          <w:ins w:id="254" w:author="Котлицкий Сергей Андреевич" w:date="2019-11-25T13:42:00Z"/>
        </w:rPr>
      </w:pPr>
      <w:ins w:id="255" w:author="Котлицкий Сергей Андреевич" w:date="2019-11-25T13:42:00Z">
        <w:r>
          <w:t>диаграмма вариантов использования (Рисунок 1);</w:t>
        </w:r>
      </w:ins>
    </w:p>
    <w:p w14:paraId="2750A11C" w14:textId="77777777" w:rsidR="005933CD" w:rsidRDefault="005B1080" w:rsidP="00361BAC">
      <w:pPr>
        <w:pStyle w:val="a0"/>
      </w:pPr>
      <w:ins w:id="256" w:author="Котлицкий Сергей Андреевич" w:date="2019-11-25T13:42:00Z">
        <w:r>
          <w:rPr>
            <w:lang w:val="en-US"/>
          </w:rPr>
          <w:t>idef0</w:t>
        </w:r>
        <w:r>
          <w:t xml:space="preserve"> диаграмма (Рисунок 2-4);</w:t>
        </w:r>
      </w:ins>
    </w:p>
    <w:p w14:paraId="4E841E08" w14:textId="456DFB5B" w:rsidR="002068F8" w:rsidRDefault="005B1080" w:rsidP="00361BAC">
      <w:pPr>
        <w:pStyle w:val="a0"/>
        <w:rPr>
          <w:ins w:id="257" w:author="Котлицкий Сергей Андреевич" w:date="2019-11-25T13:45:00Z"/>
        </w:rPr>
      </w:pPr>
      <w:ins w:id="258" w:author="Котлицкий Сергей Андреевич" w:date="2019-11-25T13:42:00Z">
        <w:r>
          <w:t>диаграмма последовательностей (Рисунок 5).</w:t>
        </w:r>
      </w:ins>
    </w:p>
    <w:p w14:paraId="72FCC7B1" w14:textId="77777777" w:rsidR="002068F8" w:rsidRDefault="002068F8">
      <w:pPr>
        <w:rPr>
          <w:ins w:id="259" w:author="Котлицкий Сергей Андреевич" w:date="2019-11-25T13:45:00Z"/>
        </w:rPr>
      </w:pPr>
      <w:ins w:id="260" w:author="Котлицкий Сергей Андреевич" w:date="2019-11-25T13:45:00Z">
        <w:r>
          <w:br w:type="page"/>
        </w:r>
      </w:ins>
    </w:p>
    <w:p w14:paraId="041119FC" w14:textId="415A6697" w:rsidR="005B1080" w:rsidRDefault="00823E98" w:rsidP="00823E98">
      <w:pPr>
        <w:spacing w:before="240" w:line="360" w:lineRule="auto"/>
        <w:rPr>
          <w:ins w:id="261" w:author="Котлицкий Сергей Андреевич" w:date="2019-11-25T13:43:00Z"/>
        </w:rPr>
        <w:pPrChange w:id="262" w:author="Котлицкий Сергей Андреевич" w:date="2019-11-25T13:46:00Z">
          <w:pPr>
            <w:spacing w:before="240" w:line="360" w:lineRule="auto"/>
            <w:ind w:firstLine="709"/>
            <w:jc w:val="both"/>
          </w:pPr>
        </w:pPrChange>
      </w:pPr>
      <w:r>
        <w:rPr>
          <w:noProof/>
        </w:rPr>
        <w:lastRenderedPageBreak/>
        <w:drawing>
          <wp:inline distT="0" distB="0" distL="0" distR="0" wp14:anchorId="441E8852" wp14:editId="0AFFEB6A">
            <wp:extent cx="5936615" cy="5889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_n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F197" w14:textId="200F1F73" w:rsidR="002068F8" w:rsidRDefault="002068F8" w:rsidP="002068F8">
      <w:pPr>
        <w:spacing w:line="360" w:lineRule="auto"/>
        <w:jc w:val="center"/>
        <w:rPr>
          <w:ins w:id="263" w:author="Котлицкий Сергей Андреевич" w:date="2019-11-25T13:46:00Z"/>
          <w:i/>
          <w:sz w:val="28"/>
        </w:rPr>
      </w:pPr>
      <w:ins w:id="264" w:author="Котлицкий Сергей Андреевич" w:date="2019-11-25T13:46:00Z">
        <w:r>
          <w:rPr>
            <w:i/>
            <w:sz w:val="28"/>
          </w:rPr>
          <w:t>Р</w:t>
        </w:r>
        <w:r>
          <w:rPr>
            <w:i/>
            <w:sz w:val="28"/>
          </w:rPr>
          <w:t xml:space="preserve">исунок </w:t>
        </w:r>
        <w:r w:rsidRPr="002068F8">
          <w:rPr>
            <w:i/>
            <w:sz w:val="28"/>
            <w:rPrChange w:id="265" w:author="Котлицкий Сергей Андреевич" w:date="2019-11-25T13:46:00Z">
              <w:rPr>
                <w:i/>
                <w:sz w:val="28"/>
                <w:lang w:val="en-US"/>
              </w:rPr>
            </w:rPrChange>
          </w:rPr>
          <w:t>1</w:t>
        </w:r>
        <w:r>
          <w:rPr>
            <w:i/>
            <w:sz w:val="28"/>
          </w:rPr>
          <w:t xml:space="preserve"> Диаграмма вариантов использования</w:t>
        </w:r>
      </w:ins>
    </w:p>
    <w:p w14:paraId="5F18B1D5" w14:textId="77777777" w:rsidR="005B1080" w:rsidRDefault="005B1080">
      <w:pPr>
        <w:rPr>
          <w:ins w:id="266" w:author="Котлицкий Сергей Андреевич" w:date="2019-11-25T13:46:00Z"/>
        </w:rPr>
      </w:pPr>
      <w:ins w:id="267" w:author="Котлицкий Сергей Андреевич" w:date="2019-11-25T13:43:00Z">
        <w:r>
          <w:br w:type="page"/>
        </w:r>
      </w:ins>
    </w:p>
    <w:p w14:paraId="334C8B67" w14:textId="6B05F86F" w:rsidR="002068F8" w:rsidRDefault="002068F8">
      <w:pPr>
        <w:rPr>
          <w:ins w:id="268" w:author="Котлицкий Сергей Андреевич" w:date="2019-11-25T13:44:00Z"/>
        </w:rPr>
        <w:sectPr w:rsidR="002068F8">
          <w:pgSz w:w="11901" w:h="16817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6E3F6526" w14:textId="7114BD03" w:rsidR="00BA2502" w:rsidRDefault="00BA2502" w:rsidP="00610265">
      <w:pPr>
        <w:spacing w:after="160" w:line="259" w:lineRule="auto"/>
        <w:jc w:val="center"/>
        <w:rPr>
          <w:ins w:id="269" w:author="Котлицкий Сергей Андреевич" w:date="2019-11-25T13:47:00Z"/>
          <w:color w:val="000000"/>
          <w:sz w:val="28"/>
          <w:szCs w:val="28"/>
          <w:lang w:val="en-US" w:eastAsia="ru-RU"/>
        </w:rPr>
      </w:pPr>
      <w:ins w:id="270" w:author="Котлицкий Сергей Андреевич" w:date="2019-11-25T13:47:00Z">
        <w:r>
          <w:lastRenderedPageBreak/>
          <w:commentReference w:id="271"/>
        </w:r>
      </w:ins>
      <w:r w:rsidR="006C76B8">
        <w:rPr>
          <w:noProof/>
        </w:rPr>
        <w:drawing>
          <wp:inline distT="0" distB="0" distL="0" distR="0" wp14:anchorId="43A422BC" wp14:editId="1EE3ECCE">
            <wp:extent cx="8072284" cy="5615999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(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9808" cy="564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64A9" w14:textId="77777777" w:rsidR="00BA2502" w:rsidRPr="002F3204" w:rsidRDefault="00BA2502" w:rsidP="00BA2502">
      <w:pPr>
        <w:spacing w:line="360" w:lineRule="auto"/>
        <w:jc w:val="center"/>
        <w:rPr>
          <w:ins w:id="272" w:author="Котлицкий Сергей Андреевич" w:date="2019-11-25T13:47:00Z"/>
          <w:i/>
        </w:rPr>
      </w:pPr>
      <w:ins w:id="273" w:author="Котлицкий Сергей Андреевич" w:date="2019-11-25T13:47:00Z">
        <w:r>
          <w:rPr>
            <w:i/>
            <w:sz w:val="28"/>
          </w:rPr>
          <w:t xml:space="preserve">Рисунок </w:t>
        </w:r>
        <w:r w:rsidRPr="002F3204">
          <w:rPr>
            <w:i/>
            <w:sz w:val="28"/>
            <w:lang w:val="en-US"/>
          </w:rPr>
          <w:t>2</w:t>
        </w:r>
        <w:r>
          <w:rPr>
            <w:i/>
            <w:sz w:val="28"/>
          </w:rPr>
          <w:t xml:space="preserve"> </w:t>
        </w:r>
        <w:r>
          <w:rPr>
            <w:i/>
            <w:sz w:val="28"/>
            <w:lang w:val="en-US"/>
          </w:rPr>
          <w:t xml:space="preserve">IDEF0 </w:t>
        </w:r>
        <w:r>
          <w:rPr>
            <w:i/>
            <w:sz w:val="28"/>
          </w:rPr>
          <w:t>диаграмма</w:t>
        </w:r>
      </w:ins>
    </w:p>
    <w:p w14:paraId="6FDA52A0" w14:textId="26B933E9" w:rsidR="00BA2502" w:rsidRPr="00AF77AA" w:rsidRDefault="00610265" w:rsidP="00BA2502">
      <w:pPr>
        <w:ind w:left="1134" w:hanging="283"/>
        <w:jc w:val="center"/>
        <w:rPr>
          <w:ins w:id="274" w:author="Котлицкий Сергей Андреевич" w:date="2019-11-25T13:47:00Z"/>
          <w:lang w:val="en-US"/>
        </w:rPr>
      </w:pPr>
      <w:r>
        <w:rPr>
          <w:noProof/>
        </w:rPr>
        <w:lastRenderedPageBreak/>
        <w:drawing>
          <wp:inline distT="0" distB="0" distL="0" distR="0" wp14:anchorId="2A0948B6" wp14:editId="18B0AE11">
            <wp:extent cx="8239432" cy="5720791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 (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4930" cy="572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ins w:id="275" w:author="Котлицкий Сергей Андреевич" w:date="2019-11-25T13:47:00Z">
        <w:r w:rsidR="00BA2502">
          <w:commentReference w:id="276"/>
        </w:r>
      </w:ins>
    </w:p>
    <w:p w14:paraId="25A0BCE9" w14:textId="77777777" w:rsidR="00BA2502" w:rsidRPr="002F3204" w:rsidRDefault="00BA2502" w:rsidP="00BA2502">
      <w:pPr>
        <w:spacing w:line="360" w:lineRule="auto"/>
        <w:jc w:val="center"/>
        <w:rPr>
          <w:ins w:id="277" w:author="Котлицкий Сергей Андреевич" w:date="2019-11-25T13:47:00Z"/>
          <w:i/>
          <w:sz w:val="28"/>
        </w:rPr>
      </w:pPr>
      <w:ins w:id="278" w:author="Котлицкий Сергей Андреевич" w:date="2019-11-25T13:47:00Z">
        <w:r>
          <w:rPr>
            <w:i/>
            <w:sz w:val="28"/>
          </w:rPr>
          <w:t>Рисунок 3</w:t>
        </w:r>
        <w:r>
          <w:rPr>
            <w:i/>
            <w:sz w:val="28"/>
            <w:lang w:val="en-US"/>
          </w:rPr>
          <w:t xml:space="preserve"> IDEF0 </w:t>
        </w:r>
        <w:r>
          <w:rPr>
            <w:i/>
            <w:sz w:val="28"/>
          </w:rPr>
          <w:t>диаграмма</w:t>
        </w:r>
      </w:ins>
    </w:p>
    <w:p w14:paraId="227C08FE" w14:textId="5D36F8A6" w:rsidR="00BA2502" w:rsidRPr="0012619E" w:rsidRDefault="00326BD2" w:rsidP="00BA2502">
      <w:pPr>
        <w:spacing w:after="160" w:line="259" w:lineRule="auto"/>
        <w:jc w:val="center"/>
        <w:rPr>
          <w:ins w:id="279" w:author="Котлицкий Сергей Андреевич" w:date="2019-11-25T13:47:00Z"/>
        </w:rPr>
      </w:pPr>
      <w:r>
        <w:rPr>
          <w:noProof/>
        </w:rPr>
        <w:lastRenderedPageBreak/>
        <w:drawing>
          <wp:inline distT="0" distB="0" distL="0" distR="0" wp14:anchorId="20EDD2BF" wp14:editId="28085850">
            <wp:extent cx="8052620" cy="56023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 (2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9652" cy="561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FA50" w14:textId="77777777" w:rsidR="00BA2502" w:rsidRDefault="00BA2502" w:rsidP="00BA2502">
      <w:pPr>
        <w:jc w:val="center"/>
        <w:rPr>
          <w:ins w:id="280" w:author="Котлицкий Сергей Андреевич" w:date="2019-11-25T13:48:00Z"/>
          <w:i/>
          <w:sz w:val="28"/>
        </w:rPr>
        <w:sectPr w:rsidR="00BA2502" w:rsidSect="005B1080">
          <w:pgSz w:w="16817" w:h="11901" w:orient="landscape"/>
          <w:pgMar w:top="851" w:right="1134" w:bottom="1701" w:left="1134" w:header="709" w:footer="709" w:gutter="0"/>
          <w:cols w:space="708"/>
          <w:titlePg/>
          <w:docGrid w:linePitch="360"/>
        </w:sectPr>
      </w:pPr>
      <w:ins w:id="281" w:author="Котлицкий Сергей Андреевич" w:date="2019-11-25T13:47:00Z">
        <w:r>
          <w:rPr>
            <w:i/>
            <w:sz w:val="28"/>
          </w:rPr>
          <w:t xml:space="preserve">Рисунок 4 </w:t>
        </w:r>
        <w:r>
          <w:rPr>
            <w:i/>
            <w:sz w:val="28"/>
            <w:lang w:val="en-US"/>
          </w:rPr>
          <w:t xml:space="preserve">IDEF0 </w:t>
        </w:r>
        <w:r>
          <w:rPr>
            <w:i/>
            <w:sz w:val="28"/>
          </w:rPr>
          <w:t>диаграмма</w:t>
        </w:r>
      </w:ins>
    </w:p>
    <w:p w14:paraId="5B9D4552" w14:textId="0745E58D" w:rsidR="005B1080" w:rsidRDefault="005B1080" w:rsidP="00BA2502">
      <w:pPr>
        <w:jc w:val="center"/>
        <w:rPr>
          <w:ins w:id="282" w:author="Котлицкий Сергей Андреевич" w:date="2019-11-25T13:43:00Z"/>
        </w:rPr>
        <w:pPrChange w:id="283" w:author="Котлицкий Сергей Андреевич" w:date="2019-11-25T13:47:00Z">
          <w:pPr/>
        </w:pPrChange>
      </w:pPr>
    </w:p>
    <w:p w14:paraId="1FDED7FB" w14:textId="774EFC55" w:rsidR="00BA2502" w:rsidRDefault="00BA2502" w:rsidP="00BA2502">
      <w:pPr>
        <w:ind w:left="567"/>
        <w:rPr>
          <w:ins w:id="284" w:author="Котлицкий Сергей Андреевич" w:date="2019-11-25T13:48:00Z"/>
        </w:rPr>
      </w:pPr>
      <w:ins w:id="285" w:author="Котлицкий Сергей Андреевич" w:date="2019-11-25T13:48:00Z">
        <w:r>
          <w:rPr>
            <w:noProof/>
          </w:rPr>
          <w:drawing>
            <wp:inline distT="0" distB="0" distL="0" distR="0" wp14:anchorId="6CC78CF9" wp14:editId="144DDD09">
              <wp:extent cx="5104765" cy="8459470"/>
              <wp:effectExtent l="0" t="0" r="635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/>
                      <pic:cNvPicPr>
                        <a:picLocks noChangeAspect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04765" cy="84594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3108B94" w14:textId="22DF9B3D" w:rsidR="00BA2502" w:rsidRDefault="00BA2502" w:rsidP="00BA2502">
      <w:pPr>
        <w:spacing w:line="360" w:lineRule="auto"/>
        <w:jc w:val="center"/>
        <w:rPr>
          <w:i/>
          <w:sz w:val="28"/>
        </w:rPr>
      </w:pPr>
      <w:ins w:id="286" w:author="Котлицкий Сергей Андреевич" w:date="2019-11-25T13:48:00Z">
        <w:r>
          <w:rPr>
            <w:i/>
            <w:sz w:val="28"/>
          </w:rPr>
          <w:t>Рисунок 5 Диаграмма последовательностей</w:t>
        </w:r>
      </w:ins>
    </w:p>
    <w:p w14:paraId="7753408F" w14:textId="77777777" w:rsidR="00A125F7" w:rsidRPr="002F3204" w:rsidRDefault="00A125F7" w:rsidP="00BA2502">
      <w:pPr>
        <w:spacing w:line="360" w:lineRule="auto"/>
        <w:jc w:val="center"/>
        <w:rPr>
          <w:ins w:id="287" w:author="Котлицкий Сергей Андреевич" w:date="2019-11-25T13:48:00Z"/>
          <w:i/>
          <w:sz w:val="28"/>
        </w:rPr>
      </w:pPr>
    </w:p>
    <w:p w14:paraId="1975F990" w14:textId="77777777" w:rsidR="00BA2502" w:rsidRPr="002F3204" w:rsidRDefault="00BA2502" w:rsidP="003E5251">
      <w:pPr>
        <w:pStyle w:val="1"/>
        <w:rPr>
          <w:ins w:id="288" w:author="Котлицкий Сергей Андреевич" w:date="2019-11-25T13:48:00Z"/>
        </w:rPr>
      </w:pPr>
      <w:ins w:id="289" w:author="Котлицкий Сергей Андреевич" w:date="2019-11-25T13:48:00Z">
        <w:r>
          <w:lastRenderedPageBreak/>
          <w:t>выбор модели жизненного цикла</w:t>
        </w:r>
      </w:ins>
    </w:p>
    <w:p w14:paraId="5DF3D9B6" w14:textId="77777777" w:rsidR="00BA2502" w:rsidRDefault="00BA2502" w:rsidP="00313AC4">
      <w:pPr>
        <w:pStyle w:val="a5"/>
        <w:rPr>
          <w:ins w:id="290" w:author="Котлицкий Сергей Андреевич" w:date="2019-11-25T13:48:00Z"/>
        </w:rPr>
      </w:pPr>
      <w:ins w:id="291" w:author="Котлицкий Сергей Андреевич" w:date="2019-11-25T13:48:00Z">
        <w:r>
          <w:t>Разработка системы планируется в несколько этапов: сначала внедрение базового функционала, затем постепенное наращивание дополнительного. Без базового функционала отсутствует возможность разрабатывать дополнительный, так как при просчетах в базовом функционале системы необходимо перестраивать всю систему.</w:t>
        </w:r>
      </w:ins>
    </w:p>
    <w:p w14:paraId="6EF3F122" w14:textId="77777777" w:rsidR="00BA2502" w:rsidRDefault="00BA2502" w:rsidP="00313AC4">
      <w:pPr>
        <w:pStyle w:val="a5"/>
        <w:rPr>
          <w:ins w:id="292" w:author="Котлицкий Сергей Андреевич" w:date="2019-11-25T13:48:00Z"/>
        </w:rPr>
      </w:pPr>
      <w:ins w:id="293" w:author="Котлицкий Сергей Андреевич" w:date="2019-11-25T13:48:00Z">
        <w:r>
          <w:t>При выборе модели жизненного цикла программного обеспечения подразумевается, что при разработке проекта есть команда, состоящая из следующих лиц:</w:t>
        </w:r>
      </w:ins>
    </w:p>
    <w:p w14:paraId="1F769346" w14:textId="77777777" w:rsidR="00BA2502" w:rsidRPr="004A2336" w:rsidRDefault="00BA2502" w:rsidP="004A2336">
      <w:pPr>
        <w:pStyle w:val="a"/>
        <w:numPr>
          <w:ilvl w:val="0"/>
          <w:numId w:val="26"/>
        </w:numPr>
        <w:rPr>
          <w:ins w:id="294" w:author="Котлицкий Сергей Андреевич" w:date="2019-11-25T13:48:00Z"/>
        </w:rPr>
      </w:pPr>
      <w:ins w:id="295" w:author="Котлицкий Сергей Андреевич" w:date="2019-11-25T13:48:00Z">
        <w:r>
          <w:t>Руководит</w:t>
        </w:r>
        <w:r w:rsidRPr="004A2336">
          <w:t>ель проекта.</w:t>
        </w:r>
      </w:ins>
    </w:p>
    <w:p w14:paraId="22FCA9E4" w14:textId="77777777" w:rsidR="00BA2502" w:rsidRPr="004A2336" w:rsidRDefault="00BA2502" w:rsidP="004A2336">
      <w:pPr>
        <w:pStyle w:val="a"/>
        <w:numPr>
          <w:ilvl w:val="0"/>
          <w:numId w:val="26"/>
        </w:numPr>
        <w:rPr>
          <w:ins w:id="296" w:author="Котлицкий Сергей Андреевич" w:date="2019-11-25T13:48:00Z"/>
        </w:rPr>
      </w:pPr>
      <w:ins w:id="297" w:author="Котлицкий Сергей Андреевич" w:date="2019-11-25T13:48:00Z">
        <w:r w:rsidRPr="004A2336">
          <w:t>Проектировщик подсистем.</w:t>
        </w:r>
      </w:ins>
    </w:p>
    <w:p w14:paraId="520E51EA" w14:textId="77777777" w:rsidR="00BA2502" w:rsidRPr="004A2336" w:rsidRDefault="00BA2502" w:rsidP="004A2336">
      <w:pPr>
        <w:pStyle w:val="a"/>
        <w:numPr>
          <w:ilvl w:val="0"/>
          <w:numId w:val="26"/>
        </w:numPr>
        <w:rPr>
          <w:ins w:id="298" w:author="Котлицкий Сергей Андреевич" w:date="2019-11-25T13:48:00Z"/>
        </w:rPr>
      </w:pPr>
      <w:ins w:id="299" w:author="Котлицкий Сергей Андреевич" w:date="2019-11-25T13:48:00Z">
        <w:r w:rsidRPr="004A2336">
          <w:t>Разработчики.</w:t>
        </w:r>
      </w:ins>
    </w:p>
    <w:p w14:paraId="078CA3CD" w14:textId="6200DDBA" w:rsidR="00BA2502" w:rsidRPr="004A2336" w:rsidRDefault="00BA2502" w:rsidP="00BA2502">
      <w:pPr>
        <w:pStyle w:val="a"/>
        <w:numPr>
          <w:ilvl w:val="0"/>
          <w:numId w:val="26"/>
        </w:numPr>
        <w:rPr>
          <w:ins w:id="300" w:author="Котлицкий Сергей Андреевич" w:date="2019-11-25T13:48:00Z"/>
        </w:rPr>
      </w:pPr>
      <w:proofErr w:type="spellStart"/>
      <w:ins w:id="301" w:author="Котлицкий Сергей Андреевич" w:date="2019-11-25T13:48:00Z">
        <w:r w:rsidRPr="004A2336">
          <w:t>Тестировщик</w:t>
        </w:r>
        <w:proofErr w:type="spellEnd"/>
        <w:r w:rsidRPr="004A2336">
          <w:t>.</w:t>
        </w:r>
      </w:ins>
    </w:p>
    <w:p w14:paraId="397493AA" w14:textId="6A64FD18" w:rsidR="00BA2502" w:rsidRPr="000D1FE5" w:rsidRDefault="00BA2502" w:rsidP="00D81B21">
      <w:pPr>
        <w:pStyle w:val="a5"/>
        <w:rPr>
          <w:ins w:id="302" w:author="Котлицкий Сергей Андреевич" w:date="2019-11-25T13:48:00Z"/>
        </w:rPr>
      </w:pPr>
      <w:commentRangeStart w:id="303"/>
      <w:ins w:id="304" w:author="Котлицкий Сергей Андреевич" w:date="2019-11-25T13:48:00Z">
        <w:r>
          <w:t xml:space="preserve">Исходя из того, что есть команда разработчиков, а также, что при разработке будет использоваться постепенное наращивание функционала выберем </w:t>
        </w:r>
      </w:ins>
      <w:r w:rsidR="00115483" w:rsidRPr="004C78F8">
        <w:t>модификаци</w:t>
      </w:r>
      <w:r w:rsidR="004C78F8" w:rsidRPr="004C78F8">
        <w:t>ю</w:t>
      </w:r>
      <w:r w:rsidR="00115483" w:rsidRPr="004C78F8">
        <w:t xml:space="preserve"> модели фазы-функции</w:t>
      </w:r>
      <w:r w:rsidR="004C78F8" w:rsidRPr="004C78F8">
        <w:t xml:space="preserve"> </w:t>
      </w:r>
      <w:proofErr w:type="spellStart"/>
      <w:r w:rsidR="004C78F8" w:rsidRPr="004C78F8">
        <w:t>Гантера</w:t>
      </w:r>
      <w:proofErr w:type="spellEnd"/>
      <w:r w:rsidR="00115483" w:rsidRPr="004C78F8">
        <w:t>, объектно-ориентированн</w:t>
      </w:r>
      <w:r w:rsidR="004C78F8" w:rsidRPr="004C78F8">
        <w:t>ую</w:t>
      </w:r>
      <w:ins w:id="305" w:author="Котлицкий Сергей Андреевич" w:date="2019-11-25T13:48:00Z">
        <w:r>
          <w:t xml:space="preserve"> модель жизненного цикла программного обеспечения (Рисунок 6).</w:t>
        </w:r>
        <w:commentRangeEnd w:id="303"/>
        <w:r>
          <w:commentReference w:id="303"/>
        </w:r>
        <w:bookmarkStart w:id="306" w:name="_GoBack"/>
        <w:bookmarkEnd w:id="306"/>
      </w:ins>
    </w:p>
    <w:p w14:paraId="4851B055" w14:textId="77777777" w:rsidR="00BA2502" w:rsidRDefault="00BA2502" w:rsidP="00BA2502">
      <w:pPr>
        <w:jc w:val="center"/>
        <w:rPr>
          <w:ins w:id="307" w:author="Котлицкий Сергей Андреевич" w:date="2019-11-25T13:48:00Z"/>
        </w:rPr>
      </w:pPr>
      <w:ins w:id="308" w:author="Котлицкий Сергей Андреевич" w:date="2019-11-25T13:48:00Z">
        <w:r>
          <w:lastRenderedPageBreak/>
          <w:fldChar w:fldCharType="begin"/>
        </w:r>
        <w:r>
          <w:instrText xml:space="preserve"> INCLUDEPICTURE "https://www.intuit.ru/EDI/29_01_15_1/1422483486-25286/tutorial/105/objects/9/files/9-1.gif" \* MERGEFORMATINET </w:instrText>
        </w:r>
        <w:r>
          <w:fldChar w:fldCharType="separate"/>
        </w:r>
        <w:r>
          <w:rPr>
            <w:noProof/>
          </w:rPr>
          <w:drawing>
            <wp:inline distT="0" distB="0" distL="0" distR="0" wp14:anchorId="657A316B" wp14:editId="1BC6B9E7">
              <wp:extent cx="5000625" cy="5996940"/>
              <wp:effectExtent l="0" t="0" r="3175" b="0"/>
              <wp:docPr id="3" name="Picture 3" descr="Похожее изображение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Похожее изображение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21423" cy="60221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fldChar w:fldCharType="end"/>
        </w:r>
      </w:ins>
    </w:p>
    <w:p w14:paraId="00E682FA" w14:textId="77777777" w:rsidR="00BA2502" w:rsidRDefault="00BA2502" w:rsidP="00BA2502">
      <w:pPr>
        <w:spacing w:line="360" w:lineRule="auto"/>
        <w:jc w:val="center"/>
        <w:rPr>
          <w:ins w:id="309" w:author="Котлицкий Сергей Андреевич" w:date="2019-11-25T13:48:00Z"/>
        </w:rPr>
      </w:pPr>
    </w:p>
    <w:p w14:paraId="263B58FC" w14:textId="77777777" w:rsidR="00BA2502" w:rsidRDefault="00BA2502" w:rsidP="00BA2502">
      <w:pPr>
        <w:spacing w:line="360" w:lineRule="auto"/>
        <w:jc w:val="center"/>
        <w:rPr>
          <w:ins w:id="310" w:author="Котлицкий Сергей Андреевич" w:date="2019-11-25T13:48:00Z"/>
          <w:i/>
          <w:sz w:val="28"/>
        </w:rPr>
      </w:pPr>
      <w:ins w:id="311" w:author="Котлицкий Сергей Андреевич" w:date="2019-11-25T13:48:00Z">
        <w:r>
          <w:rPr>
            <w:i/>
            <w:sz w:val="28"/>
          </w:rPr>
          <w:t>Рисунок 6 Модель жизненного цикла ПО</w:t>
        </w:r>
      </w:ins>
    </w:p>
    <w:p w14:paraId="78ADFE8E" w14:textId="77777777" w:rsidR="00BA2502" w:rsidRDefault="00BA2502" w:rsidP="00BA2502">
      <w:pPr>
        <w:spacing w:line="360" w:lineRule="auto"/>
        <w:rPr>
          <w:ins w:id="312" w:author="Котлицкий Сергей Андреевич" w:date="2019-11-25T13:48:00Z"/>
          <w:sz w:val="28"/>
        </w:rPr>
      </w:pPr>
    </w:p>
    <w:p w14:paraId="73273762" w14:textId="0E9C114F" w:rsidR="00BA2502" w:rsidRPr="00AF77AA" w:rsidRDefault="00BA2502" w:rsidP="00EE25EA">
      <w:pPr>
        <w:spacing w:line="360" w:lineRule="auto"/>
        <w:ind w:firstLine="708"/>
        <w:rPr>
          <w:sz w:val="28"/>
        </w:rPr>
      </w:pPr>
      <w:ins w:id="313" w:author="Котлицкий Сергей Андреевич" w:date="2019-11-25T13:48:00Z">
        <w:r w:rsidRPr="009D5FAE">
          <w:rPr>
            <w:sz w:val="28"/>
          </w:rPr>
          <w:t>Данная модель жизненного цикла подходит для реализации системы для управления проектами, так как</w:t>
        </w:r>
      </w:ins>
      <w:r w:rsidR="00AF77AA" w:rsidRPr="009D5FAE">
        <w:rPr>
          <w:sz w:val="28"/>
        </w:rPr>
        <w:t xml:space="preserve"> данная модель </w:t>
      </w:r>
      <w:r w:rsidR="009D5FAE" w:rsidRPr="009D5FAE">
        <w:rPr>
          <w:sz w:val="28"/>
        </w:rPr>
        <w:t>удовлетворяет требованиям к системе</w:t>
      </w:r>
      <w:ins w:id="314" w:author="Котлицкий Сергей Андреевич" w:date="2019-11-25T13:48:00Z">
        <w:r w:rsidRPr="009D5FAE">
          <w:rPr>
            <w:sz w:val="28"/>
          </w:rPr>
          <w:t>.</w:t>
        </w:r>
      </w:ins>
    </w:p>
    <w:p w14:paraId="62A034E9" w14:textId="77777777" w:rsidR="00EE25EA" w:rsidRDefault="00EE25EA" w:rsidP="00EE25EA">
      <w:pPr>
        <w:spacing w:line="360" w:lineRule="auto"/>
        <w:ind w:firstLine="708"/>
        <w:rPr>
          <w:ins w:id="315" w:author="Котлицкий Сергей Андреевич" w:date="2019-11-25T13:48:00Z"/>
          <w:sz w:val="28"/>
        </w:rPr>
      </w:pPr>
    </w:p>
    <w:p w14:paraId="42848EB5" w14:textId="77777777" w:rsidR="00BA2502" w:rsidRDefault="00BA2502" w:rsidP="00BA2502">
      <w:pPr>
        <w:spacing w:line="360" w:lineRule="auto"/>
        <w:rPr>
          <w:ins w:id="316" w:author="Котлицкий Сергей Андреевич" w:date="2019-11-25T13:48:00Z"/>
          <w:sz w:val="28"/>
        </w:rPr>
      </w:pPr>
      <w:ins w:id="317" w:author="Котлицкий Сергей Андреевич" w:date="2019-11-25T13:48:00Z">
        <w:r>
          <w:rPr>
            <w:sz w:val="28"/>
          </w:rPr>
          <w:t>Данная модель жизненного цикла имеет ряд преимуществ:</w:t>
        </w:r>
      </w:ins>
    </w:p>
    <w:p w14:paraId="72638301" w14:textId="77777777" w:rsidR="00BA2502" w:rsidRDefault="00BA2502" w:rsidP="00361BAC">
      <w:pPr>
        <w:pStyle w:val="a0"/>
        <w:rPr>
          <w:ins w:id="318" w:author="Котлицкий Сергей Андреевич" w:date="2019-11-25T13:48:00Z"/>
          <w:i/>
          <w:sz w:val="32"/>
        </w:rPr>
      </w:pPr>
      <w:ins w:id="319" w:author="Котлицкий Сергей Андреевич" w:date="2019-11-25T13:48:00Z">
        <w:r>
          <w:t>при разработке ПО фазы проекта могут выполняться параллельно, что уменьшает время реализации;</w:t>
        </w:r>
      </w:ins>
    </w:p>
    <w:p w14:paraId="6EA5A19D" w14:textId="77777777" w:rsidR="00BA2502" w:rsidRDefault="00BA2502" w:rsidP="00361BAC">
      <w:pPr>
        <w:pStyle w:val="a0"/>
        <w:rPr>
          <w:ins w:id="320" w:author="Котлицкий Сергей Андреевич" w:date="2019-11-25T13:48:00Z"/>
          <w:i/>
          <w:sz w:val="32"/>
        </w:rPr>
      </w:pPr>
      <w:ins w:id="321" w:author="Котлицкий Сергей Андреевич" w:date="2019-11-25T13:48:00Z">
        <w:r>
          <w:lastRenderedPageBreak/>
          <w:t>продукт может реализоваться в несколько этапов: сначала основной функционал программы, затем наращивание дополнительного;</w:t>
        </w:r>
      </w:ins>
    </w:p>
    <w:p w14:paraId="633605BC" w14:textId="77777777" w:rsidR="00BA2502" w:rsidRDefault="00BA2502" w:rsidP="00361BAC">
      <w:pPr>
        <w:pStyle w:val="a0"/>
        <w:rPr>
          <w:ins w:id="322" w:author="Котлицкий Сергей Андреевич" w:date="2019-11-25T13:48:00Z"/>
          <w:i/>
          <w:sz w:val="32"/>
        </w:rPr>
      </w:pPr>
      <w:ins w:id="323" w:author="Котлицкий Сергей Андреевич" w:date="2019-11-25T13:48:00Z">
        <w:r>
          <w:t>существуют контрольные точки каждого из фаз разработки проекта, что уменьшает возможные просчеты в момент перехода на следующие фазы разработки.</w:t>
        </w:r>
      </w:ins>
    </w:p>
    <w:p w14:paraId="2A86E752" w14:textId="77777777" w:rsidR="00BA2502" w:rsidRDefault="00BA2502" w:rsidP="00BA2502">
      <w:pPr>
        <w:spacing w:line="360" w:lineRule="auto"/>
        <w:ind w:firstLine="708"/>
        <w:rPr>
          <w:ins w:id="324" w:author="Котлицкий Сергей Андреевич" w:date="2019-11-25T13:48:00Z"/>
          <w:sz w:val="28"/>
        </w:rPr>
      </w:pPr>
    </w:p>
    <w:p w14:paraId="14650F75" w14:textId="77777777" w:rsidR="00BA2502" w:rsidRDefault="00BA2502" w:rsidP="00BA2502">
      <w:pPr>
        <w:spacing w:after="160" w:line="259" w:lineRule="auto"/>
        <w:rPr>
          <w:ins w:id="325" w:author="Котлицкий Сергей Андреевич" w:date="2019-11-25T13:48:00Z"/>
        </w:rPr>
      </w:pPr>
      <w:ins w:id="326" w:author="Котлицкий Сергей Андреевич" w:date="2019-11-25T13:48:00Z">
        <w:r>
          <w:br w:type="page"/>
        </w:r>
      </w:ins>
    </w:p>
    <w:p w14:paraId="040EA6BE" w14:textId="77777777" w:rsidR="00BA2502" w:rsidRPr="002F3204" w:rsidRDefault="00BA2502" w:rsidP="003E5251">
      <w:pPr>
        <w:pStyle w:val="1"/>
        <w:rPr>
          <w:ins w:id="327" w:author="Котлицкий Сергей Андреевич" w:date="2019-11-25T13:48:00Z"/>
          <w:bCs/>
        </w:rPr>
      </w:pPr>
      <w:commentRangeStart w:id="328"/>
      <w:ins w:id="329" w:author="Котлицкий Сергей Андреевич" w:date="2019-11-25T13:48:00Z">
        <w:r>
          <w:lastRenderedPageBreak/>
          <w:t xml:space="preserve">СПИСОК </w:t>
        </w:r>
        <w:r w:rsidRPr="002F3204">
          <w:rPr>
            <w:bCs/>
          </w:rPr>
          <w:t>ИСТОЧНИК</w:t>
        </w:r>
        <w:r>
          <w:t>ОВ</w:t>
        </w:r>
        <w:commentRangeEnd w:id="328"/>
        <w:r>
          <w:commentReference w:id="328"/>
        </w:r>
      </w:ins>
    </w:p>
    <w:p w14:paraId="411F7315" w14:textId="77777777" w:rsidR="00BA2502" w:rsidRPr="00485EA9" w:rsidRDefault="00BA2502" w:rsidP="00485EA9">
      <w:pPr>
        <w:pStyle w:val="a"/>
        <w:numPr>
          <w:ilvl w:val="0"/>
          <w:numId w:val="30"/>
        </w:numPr>
        <w:ind w:left="567" w:firstLine="567"/>
      </w:pPr>
      <w:r w:rsidRPr="00485EA9">
        <w:t xml:space="preserve">Составы ключевых этапов проекта // </w:t>
      </w:r>
      <w:proofErr w:type="spellStart"/>
      <w:r w:rsidRPr="00485EA9">
        <w:t>Projectimo</w:t>
      </w:r>
      <w:proofErr w:type="spellEnd"/>
      <w:r w:rsidRPr="00485EA9">
        <w:t xml:space="preserve"> URL: http://projectimo.ru (дата обращения: 12.10.2019).</w:t>
      </w:r>
    </w:p>
    <w:p w14:paraId="6E8EBEF9" w14:textId="6C9FE576" w:rsidR="00BA2502" w:rsidRPr="00485EA9" w:rsidRDefault="00BA2502" w:rsidP="00485EA9">
      <w:pPr>
        <w:pStyle w:val="a"/>
      </w:pPr>
      <w:r w:rsidRPr="00485EA9">
        <w:t xml:space="preserve">Коцюба И. Ю., </w:t>
      </w:r>
      <w:proofErr w:type="spellStart"/>
      <w:r w:rsidRPr="00485EA9">
        <w:t>Шиков</w:t>
      </w:r>
      <w:proofErr w:type="spellEnd"/>
      <w:r w:rsidRPr="00485EA9">
        <w:t xml:space="preserve"> А. Н. </w:t>
      </w:r>
      <w:r w:rsidR="00AF77AA" w:rsidRPr="00485EA9">
        <w:t>Интеллект-карты как средство e-дидактики в компьютерных технологиях обучения</w:t>
      </w:r>
      <w:r w:rsidRPr="00485EA9">
        <w:t xml:space="preserve"> // Образовательные технологии и общество. 2015</w:t>
      </w:r>
      <w:r w:rsidR="00B75251">
        <w:t>.</w:t>
      </w:r>
      <w:r w:rsidR="00AF77AA">
        <w:rPr>
          <w:lang w:val="en-US"/>
        </w:rPr>
        <w:t xml:space="preserve"> </w:t>
      </w:r>
      <w:r w:rsidR="00B75251" w:rsidRPr="00B75251">
        <w:rPr>
          <w:lang w:val="en-US"/>
        </w:rPr>
        <w:t>С. 600-611</w:t>
      </w:r>
      <w:r w:rsidRPr="00485EA9">
        <w:t>.</w:t>
      </w:r>
    </w:p>
    <w:p w14:paraId="75414832" w14:textId="77777777" w:rsidR="00BA2502" w:rsidRPr="00485EA9" w:rsidRDefault="00BA2502" w:rsidP="00485EA9">
      <w:pPr>
        <w:pStyle w:val="a"/>
      </w:pPr>
      <w:r w:rsidRPr="00485EA9">
        <w:t xml:space="preserve">Обзор инструментов для создания интеллект-карт // </w:t>
      </w:r>
      <w:proofErr w:type="spellStart"/>
      <w:r w:rsidRPr="00485EA9">
        <w:t>TexTerra</w:t>
      </w:r>
      <w:proofErr w:type="spellEnd"/>
      <w:r w:rsidRPr="00485EA9">
        <w:t xml:space="preserve"> URL: https://texterra.ru/ (дата обращения: 17.10.2019).</w:t>
      </w:r>
    </w:p>
    <w:p w14:paraId="647B9C2D" w14:textId="142FCE57" w:rsidR="00BA2502" w:rsidRPr="00485EA9" w:rsidRDefault="00BA2502" w:rsidP="00485EA9">
      <w:pPr>
        <w:pStyle w:val="a"/>
      </w:pPr>
      <w:r w:rsidRPr="00485EA9">
        <w:t xml:space="preserve">Коцюба И. Ю. Методы и алгоритмы поддержки нечетких семантических моделей для компьютерных тренажеров: </w:t>
      </w:r>
      <w:proofErr w:type="spellStart"/>
      <w:r w:rsidRPr="00485EA9">
        <w:t>дис</w:t>
      </w:r>
      <w:proofErr w:type="spellEnd"/>
      <w:r w:rsidRPr="00485EA9">
        <w:t>. ... канд. тех. наук: 05.13.06. Санкт-Петербург, 2018</w:t>
      </w:r>
      <w:r w:rsidR="001962A1">
        <w:t>. 190 С</w:t>
      </w:r>
      <w:r w:rsidRPr="00485EA9">
        <w:t>.</w:t>
      </w:r>
    </w:p>
    <w:p w14:paraId="509CD691" w14:textId="28392EC1" w:rsidR="00B75251" w:rsidRPr="00485EA9" w:rsidRDefault="00B75251" w:rsidP="00485EA9">
      <w:pPr>
        <w:pStyle w:val="a"/>
      </w:pPr>
      <w:proofErr w:type="spellStart"/>
      <w:r w:rsidRPr="00B75251">
        <w:t>Гантер</w:t>
      </w:r>
      <w:proofErr w:type="spellEnd"/>
      <w:r w:rsidRPr="00B75251">
        <w:t xml:space="preserve"> Р. Методы управления проектированием программного обеспечения. М. Москва: Мир, 1981. 392 с.</w:t>
      </w:r>
    </w:p>
    <w:p w14:paraId="295C9557" w14:textId="77777777" w:rsidR="00361BAC" w:rsidRDefault="00361BAC" w:rsidP="003E5251">
      <w:pPr>
        <w:pStyle w:val="a"/>
        <w:numPr>
          <w:ilvl w:val="0"/>
          <w:numId w:val="0"/>
        </w:numPr>
      </w:pPr>
    </w:p>
    <w:p w14:paraId="53103D41" w14:textId="77777777" w:rsidR="00103486" w:rsidDel="005933CD" w:rsidRDefault="00103486" w:rsidP="005933CD">
      <w:pPr>
        <w:spacing w:before="240" w:line="360" w:lineRule="auto"/>
        <w:jc w:val="both"/>
        <w:rPr>
          <w:del w:id="330" w:author="Котлицкий Сергей Андреевич" w:date="2019-11-25T13:49:00Z"/>
          <w:sz w:val="28"/>
          <w:szCs w:val="28"/>
        </w:rPr>
        <w:pPrChange w:id="331" w:author="Котлицкий Сергей Андреевич" w:date="2019-11-25T13:49:00Z">
          <w:pPr>
            <w:spacing w:before="240" w:line="360" w:lineRule="auto"/>
            <w:ind w:firstLine="709"/>
            <w:jc w:val="both"/>
          </w:pPr>
        </w:pPrChange>
      </w:pPr>
    </w:p>
    <w:p w14:paraId="6090669E" w14:textId="77777777" w:rsidR="00AE5D64" w:rsidRPr="00087D5D" w:rsidRDefault="005D58F4">
      <w:pPr>
        <w:spacing w:after="160" w:line="259" w:lineRule="auto"/>
        <w:rPr>
          <w:ins w:id="332" w:author="Котлицкий Сергей Андреевич" w:date="2019-10-29T23:14:00Z"/>
          <w:rFonts w:ascii="Arial" w:hAnsi="Arial" w:cs="Arial"/>
          <w:bCs/>
          <w:caps/>
          <w:sz w:val="32"/>
          <w:szCs w:val="32"/>
          <w:rPrChange w:id="333" w:author="Котлицкий Сергей Андреевич" w:date="2019-11-25T13:39:00Z">
            <w:rPr>
              <w:ins w:id="334" w:author="Котлицкий Сергей Андреевич" w:date="2019-10-29T23:14:00Z"/>
              <w:rFonts w:ascii="Arial" w:hAnsi="Arial" w:cs="Arial"/>
              <w:bCs/>
              <w:caps/>
              <w:sz w:val="32"/>
              <w:szCs w:val="32"/>
              <w:lang w:val="en-US"/>
            </w:rPr>
          </w:rPrChange>
        </w:rPr>
        <w:sectPr w:rsidR="00AE5D64" w:rsidRPr="00087D5D" w:rsidSect="0027179E">
          <w:pgSz w:w="11901" w:h="16817"/>
          <w:pgMar w:top="1134" w:right="851" w:bottom="1134" w:left="1701" w:header="709" w:footer="709" w:gutter="0"/>
          <w:cols w:space="708"/>
          <w:titlePg/>
          <w:docGrid w:linePitch="360"/>
        </w:sectPr>
      </w:pPr>
      <w:del w:id="335" w:author="Котлицкий Сергей Андреевич" w:date="2019-10-30T12:24:00Z">
        <w:r>
          <w:rPr>
            <w:rFonts w:ascii="Arial" w:hAnsi="Arial" w:cs="Arial"/>
            <w:bCs/>
            <w:caps/>
            <w:sz w:val="32"/>
            <w:szCs w:val="32"/>
          </w:rPr>
          <w:br w:type="page"/>
        </w:r>
      </w:del>
    </w:p>
    <w:p w14:paraId="1EBD94A4" w14:textId="77777777" w:rsidR="00AE5D64" w:rsidRDefault="00AE5D64">
      <w:pPr>
        <w:spacing w:after="160" w:line="259" w:lineRule="auto"/>
        <w:rPr>
          <w:ins w:id="336" w:author="Котлицкий Сергей Андреевич" w:date="2019-10-29T23:15:00Z"/>
          <w:rFonts w:ascii="Arial" w:hAnsi="Arial" w:cs="Arial"/>
          <w:bCs/>
          <w:caps/>
          <w:sz w:val="32"/>
          <w:szCs w:val="32"/>
        </w:rPr>
        <w:sectPr w:rsidR="00AE5D64" w:rsidSect="005933CD">
          <w:pgSz w:w="11901" w:h="16817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69FC17DD" w14:textId="77777777" w:rsidR="00AE5D64" w:rsidRDefault="00AE5D64" w:rsidP="00AE5D64">
      <w:pPr>
        <w:spacing w:after="160" w:line="259" w:lineRule="auto"/>
        <w:jc w:val="center"/>
        <w:rPr>
          <w:del w:id="337" w:author="Котлицкий Сергей Андреевич" w:date="2019-10-29T23:15:00Z"/>
          <w:rFonts w:ascii="Arial" w:hAnsi="Arial" w:cs="Arial"/>
          <w:bCs/>
          <w:caps/>
          <w:sz w:val="32"/>
          <w:szCs w:val="32"/>
        </w:rPr>
        <w:pPrChange w:id="338" w:author="Котлицкий Сергей Андреевич" w:date="2019-10-29T23:15:00Z">
          <w:pPr>
            <w:spacing w:after="160" w:line="259" w:lineRule="auto"/>
          </w:pPr>
        </w:pPrChange>
      </w:pPr>
    </w:p>
    <w:p w14:paraId="072C73A6" w14:textId="3A04854A" w:rsidR="00AE5D64" w:rsidDel="005B1080" w:rsidRDefault="005D58F4">
      <w:pPr>
        <w:spacing w:before="240" w:after="240"/>
        <w:jc w:val="center"/>
        <w:rPr>
          <w:del w:id="339" w:author="Котлицкий Сергей Андреевич" w:date="2019-11-25T13:42:00Z"/>
          <w:rFonts w:ascii="Arial" w:hAnsi="Arial" w:cs="Arial"/>
          <w:bCs/>
          <w:caps/>
          <w:sz w:val="32"/>
          <w:szCs w:val="32"/>
        </w:rPr>
      </w:pPr>
      <w:del w:id="340" w:author="Котлицкий Сергей Андреевич" w:date="2019-11-25T13:42:00Z">
        <w:r w:rsidDel="005B1080">
          <w:rPr>
            <w:rFonts w:ascii="Arial" w:hAnsi="Arial" w:cs="Arial"/>
            <w:bCs/>
            <w:caps/>
            <w:sz w:val="32"/>
            <w:szCs w:val="32"/>
          </w:rPr>
          <w:delText>функциональные требования</w:delText>
        </w:r>
      </w:del>
    </w:p>
    <w:p w14:paraId="02092C43" w14:textId="701BDF35" w:rsidR="00AE5D64" w:rsidRDefault="005D58F4">
      <w:pPr>
        <w:spacing w:line="360" w:lineRule="auto"/>
        <w:ind w:firstLine="709"/>
        <w:jc w:val="both"/>
        <w:rPr>
          <w:del w:id="341" w:author="Котлицкий Сергей Андреевич" w:date="2019-10-30T12:59:00Z"/>
          <w:sz w:val="28"/>
          <w:szCs w:val="28"/>
        </w:rPr>
      </w:pPr>
      <w:del w:id="342" w:author="Котлицкий Сергей Андреевич" w:date="2019-10-30T12:27:00Z">
        <w:r>
          <w:rPr>
            <w:sz w:val="28"/>
            <w:szCs w:val="28"/>
            <w:highlight w:val="yellow"/>
          </w:rPr>
          <w:delText xml:space="preserve">В ходе обзора аналогов были выявлены следующие функции, которые необходимо в проектируемом ПО (поменять порядок, выделить более глобальные </w:delText>
        </w:r>
        <w:r>
          <w:rPr>
            <w:sz w:val="28"/>
            <w:szCs w:val="28"/>
            <w:highlight w:val="yellow"/>
          </w:rPr>
          <w:delText>функции):</w:delText>
        </w:r>
        <w:r>
          <w:rPr>
            <w:sz w:val="28"/>
            <w:szCs w:val="28"/>
          </w:rPr>
          <w:delText xml:space="preserve"> </w:delText>
        </w:r>
      </w:del>
    </w:p>
    <w:p w14:paraId="34F3B6D2" w14:textId="77777777" w:rsidR="00AE5D64" w:rsidRPr="00AE5D64" w:rsidRDefault="005D58F4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del w:id="343" w:author="Котлицкий Сергей Андреевич" w:date="2019-10-30T12:59:00Z"/>
          <w:sz w:val="28"/>
          <w:szCs w:val="28"/>
          <w:rPrChange w:id="344" w:author="Котлицкий Сергей Андреевич" w:date="2019-11-06T13:29:00Z">
            <w:rPr>
              <w:del w:id="345" w:author="Котлицкий Сергей Андреевич" w:date="2019-10-30T12:59:00Z"/>
              <w:sz w:val="28"/>
              <w:szCs w:val="28"/>
              <w:lang w:val="en-US"/>
            </w:rPr>
          </w:rPrChange>
        </w:rPr>
      </w:pPr>
      <w:del w:id="346" w:author="Котлицкий Сергей Андреевич" w:date="2019-10-30T12:59:00Z">
        <w:r>
          <w:rPr>
            <w:sz w:val="28"/>
            <w:szCs w:val="28"/>
          </w:rPr>
          <w:delText>Авторизация.</w:delText>
        </w:r>
      </w:del>
    </w:p>
    <w:p w14:paraId="04B95DC7" w14:textId="77777777" w:rsidR="00AE5D64" w:rsidRDefault="005D58F4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del w:id="347" w:author="Котлицкий Сергей Андреевич" w:date="2019-10-30T12:59:00Z"/>
          <w:sz w:val="28"/>
          <w:szCs w:val="28"/>
        </w:rPr>
      </w:pPr>
      <w:del w:id="348" w:author="Котлицкий Сергей Андреевич" w:date="2019-10-30T12:59:00Z">
        <w:r>
          <w:rPr>
            <w:sz w:val="28"/>
            <w:szCs w:val="28"/>
          </w:rPr>
          <w:delText>Создание карточек, а также возможность их детального описания: добавление описания карточки, а также добавления списков задач.</w:delText>
        </w:r>
      </w:del>
    </w:p>
    <w:p w14:paraId="564F4A59" w14:textId="77777777" w:rsidR="00AE5D64" w:rsidRDefault="005D58F4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del w:id="349" w:author="Котлицкий Сергей Андреевич" w:date="2019-10-30T12:59:00Z"/>
          <w:sz w:val="28"/>
          <w:szCs w:val="28"/>
        </w:rPr>
      </w:pPr>
      <w:del w:id="350" w:author="Котлицкий Сергей Андреевич" w:date="2019-10-30T12:59:00Z">
        <w:r>
          <w:rPr>
            <w:sz w:val="28"/>
            <w:szCs w:val="28"/>
          </w:rPr>
          <w:delText>Установка и контроль за сроками выполнения задач. Для каждой карточки можно установить срок выполнения, а также проконтролировать его соблюдение.</w:delText>
        </w:r>
      </w:del>
    </w:p>
    <w:p w14:paraId="3AE414DE" w14:textId="77777777" w:rsidR="00AE5D64" w:rsidRDefault="005D58F4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del w:id="351" w:author="Котлицкий Сергей Андреевич" w:date="2019-10-30T12:59:00Z"/>
          <w:sz w:val="28"/>
          <w:szCs w:val="28"/>
        </w:rPr>
      </w:pPr>
      <w:del w:id="352" w:author="Котлицкий Сергей Андреевич" w:date="2019-10-30T12:59:00Z">
        <w:r>
          <w:rPr>
            <w:sz w:val="28"/>
            <w:szCs w:val="28"/>
          </w:rPr>
          <w:delText>Создание команд, а также командных досок.</w:delText>
        </w:r>
      </w:del>
    </w:p>
    <w:p w14:paraId="5B016F00" w14:textId="77777777" w:rsidR="00AE5D64" w:rsidRDefault="005D58F4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del w:id="353" w:author="Котлицкий Сергей Андреевич" w:date="2019-10-30T12:59:00Z"/>
          <w:sz w:val="28"/>
          <w:szCs w:val="28"/>
        </w:rPr>
      </w:pPr>
      <w:del w:id="354" w:author="Котлицкий Сергей Андреевич" w:date="2019-10-30T12:59:00Z">
        <w:r>
          <w:rPr>
            <w:sz w:val="28"/>
            <w:szCs w:val="28"/>
          </w:rPr>
          <w:delText>Добавление участников к командным доскам.</w:delText>
        </w:r>
      </w:del>
    </w:p>
    <w:p w14:paraId="610C317C" w14:textId="77777777" w:rsidR="00AE5D64" w:rsidRDefault="005D58F4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del w:id="355" w:author="Котлицкий Сергей Андреевич" w:date="2019-10-30T12:59:00Z"/>
          <w:sz w:val="28"/>
          <w:szCs w:val="28"/>
        </w:rPr>
      </w:pPr>
      <w:del w:id="356" w:author="Котлицкий Сергей Андреевич" w:date="2019-10-30T12:59:00Z">
        <w:r>
          <w:rPr>
            <w:sz w:val="28"/>
            <w:szCs w:val="28"/>
          </w:rPr>
          <w:delText>Создание интеллект-карт: о</w:delText>
        </w:r>
        <w:r>
          <w:rPr>
            <w:sz w:val="28"/>
            <w:szCs w:val="28"/>
          </w:rPr>
          <w:delText>тображение данных в виде деревьев для более эффективного восприятия информации.</w:delText>
        </w:r>
      </w:del>
    </w:p>
    <w:p w14:paraId="2BD33DC3" w14:textId="77777777" w:rsidR="00AE5D64" w:rsidRDefault="005D58F4">
      <w:pPr>
        <w:spacing w:line="360" w:lineRule="auto"/>
        <w:ind w:firstLine="709"/>
        <w:jc w:val="both"/>
        <w:rPr>
          <w:del w:id="357" w:author="Котлицкий Сергей Андреевич" w:date="2019-10-30T12:59:00Z"/>
          <w:sz w:val="28"/>
          <w:szCs w:val="28"/>
        </w:rPr>
      </w:pPr>
      <w:del w:id="358" w:author="Котлицкий Сергей Андреевич" w:date="2019-10-30T12:59:00Z">
        <w:r>
          <w:rPr>
            <w:sz w:val="28"/>
            <w:szCs w:val="28"/>
          </w:rPr>
          <w:delText>Помимо функций, описанных выше, необходимо реализовать так же следующие функции:</w:delText>
        </w:r>
      </w:del>
    </w:p>
    <w:p w14:paraId="61F521E7" w14:textId="77777777" w:rsidR="00AE5D64" w:rsidRDefault="005D58F4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359" w:author="Котлицкий Сергей Андреевич" w:date="2019-10-30T12:59:00Z"/>
          <w:sz w:val="28"/>
          <w:szCs w:val="28"/>
        </w:rPr>
      </w:pPr>
      <w:del w:id="360" w:author="Котлицкий Сергей Андреевич" w:date="2019-10-30T12:59:00Z">
        <w:r>
          <w:rPr>
            <w:sz w:val="28"/>
            <w:szCs w:val="28"/>
          </w:rPr>
          <w:delText xml:space="preserve">Сортировка по типу карточек. </w:delText>
        </w:r>
      </w:del>
    </w:p>
    <w:p w14:paraId="14228060" w14:textId="77777777" w:rsidR="00AE5D64" w:rsidRDefault="005D58F4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361" w:author="Котлицкий Сергей Андреевич" w:date="2019-10-30T12:59:00Z"/>
          <w:sz w:val="28"/>
          <w:szCs w:val="28"/>
        </w:rPr>
      </w:pPr>
      <w:del w:id="362" w:author="Котлицкий Сергей Андреевич" w:date="2019-10-30T12:59:00Z">
        <w:r>
          <w:rPr>
            <w:sz w:val="28"/>
            <w:szCs w:val="28"/>
          </w:rPr>
          <w:delText>Преобразование майн карт в список задач. Созданная интеллект-карт</w:delText>
        </w:r>
        <w:r>
          <w:rPr>
            <w:sz w:val="28"/>
            <w:szCs w:val="28"/>
          </w:rPr>
          <w:delText>а автоматически конвертируется в список задач.</w:delText>
        </w:r>
      </w:del>
    </w:p>
    <w:p w14:paraId="0AA3941B" w14:textId="77777777" w:rsidR="00AE5D64" w:rsidRDefault="005D58F4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363" w:author="Котлицкий Сергей Андреевич" w:date="2019-10-30T12:59:00Z"/>
          <w:sz w:val="28"/>
          <w:szCs w:val="28"/>
        </w:rPr>
      </w:pPr>
      <w:del w:id="364" w:author="Котлицкий Сергей Андреевич" w:date="2019-10-30T12:59:00Z">
        <w:r>
          <w:rPr>
            <w:sz w:val="28"/>
            <w:szCs w:val="28"/>
          </w:rPr>
          <w:delText>Редактирование интеллект-карты.</w:delText>
        </w:r>
      </w:del>
    </w:p>
    <w:p w14:paraId="4075903F" w14:textId="77777777" w:rsidR="00AE5D64" w:rsidRDefault="005D58F4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365" w:author="Котлицкий Сергей Андреевич" w:date="2019-10-30T12:59:00Z"/>
          <w:sz w:val="28"/>
          <w:szCs w:val="28"/>
        </w:rPr>
      </w:pPr>
      <w:del w:id="366" w:author="Котлицкий Сергей Андреевич" w:date="2019-10-30T12:59:00Z">
        <w:r>
          <w:rPr>
            <w:sz w:val="28"/>
            <w:szCs w:val="28"/>
          </w:rPr>
          <w:delText>Добавление комментариев к карточкам.</w:delText>
        </w:r>
      </w:del>
    </w:p>
    <w:p w14:paraId="792BA2D1" w14:textId="77777777" w:rsidR="00AE5D64" w:rsidRDefault="005D58F4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367" w:author="Котлицкий Сергей Андреевич" w:date="2019-10-30T12:59:00Z"/>
          <w:sz w:val="28"/>
          <w:szCs w:val="28"/>
        </w:rPr>
      </w:pPr>
      <w:del w:id="368" w:author="Котлицкий Сергей Андреевич" w:date="2019-10-30T12:59:00Z">
        <w:r>
          <w:rPr>
            <w:sz w:val="28"/>
            <w:szCs w:val="28"/>
          </w:rPr>
          <w:delText>Добавление чек-листов к карточкам.</w:delText>
        </w:r>
      </w:del>
    </w:p>
    <w:p w14:paraId="1A121547" w14:textId="77777777" w:rsidR="00AE5D64" w:rsidRDefault="005D58F4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369" w:author="Котлицкий Сергей Андреевич" w:date="2019-10-30T12:59:00Z"/>
          <w:sz w:val="28"/>
          <w:szCs w:val="28"/>
        </w:rPr>
      </w:pPr>
      <w:del w:id="370" w:author="Котлицкий Сергей Андреевич" w:date="2019-10-30T12:59:00Z">
        <w:r>
          <w:rPr>
            <w:sz w:val="28"/>
            <w:szCs w:val="28"/>
          </w:rPr>
          <w:delText>Добавление к карточкам описания в виде текстового поля.</w:delText>
        </w:r>
      </w:del>
    </w:p>
    <w:p w14:paraId="42C70741" w14:textId="77777777" w:rsidR="00AE5D64" w:rsidRDefault="005D58F4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371" w:author="Котлицкий Сергей Андреевич" w:date="2019-10-30T12:59:00Z"/>
          <w:sz w:val="28"/>
          <w:szCs w:val="28"/>
        </w:rPr>
      </w:pPr>
      <w:del w:id="372" w:author="Котлицкий Сергей Андреевич" w:date="2019-10-30T12:59:00Z">
        <w:r>
          <w:rPr>
            <w:sz w:val="28"/>
            <w:szCs w:val="28"/>
          </w:rPr>
          <w:delText xml:space="preserve">Отображение всех карточек конкретного </w:delText>
        </w:r>
        <w:r>
          <w:rPr>
            <w:sz w:val="28"/>
            <w:szCs w:val="28"/>
          </w:rPr>
          <w:delText>участника.</w:delText>
        </w:r>
      </w:del>
    </w:p>
    <w:p w14:paraId="686E26DF" w14:textId="77777777" w:rsidR="00AE5D64" w:rsidRDefault="005D58F4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373" w:author="Котлицкий Сергей Андреевич" w:date="2019-10-30T12:59:00Z"/>
          <w:sz w:val="28"/>
          <w:szCs w:val="28"/>
        </w:rPr>
      </w:pPr>
      <w:del w:id="374" w:author="Котлицкий Сергей Андреевич" w:date="2019-10-30T12:59:00Z">
        <w:r>
          <w:rPr>
            <w:sz w:val="28"/>
            <w:szCs w:val="28"/>
          </w:rPr>
          <w:delText>Добавление тэгов к карточке.</w:delText>
        </w:r>
      </w:del>
    </w:p>
    <w:p w14:paraId="1BB55D9F" w14:textId="7CDA73EB" w:rsidR="00AE5D64" w:rsidRPr="005933CD" w:rsidRDefault="005D58F4" w:rsidP="005933CD">
      <w:pPr>
        <w:rPr>
          <w:del w:id="375" w:author="Котлицкий Сергей Андреевич" w:date="2019-11-14T12:26:00Z"/>
          <w:sz w:val="28"/>
          <w:szCs w:val="28"/>
          <w:rPrChange w:id="376" w:author="Котлицкий Сергей Андреевич" w:date="2019-11-25T13:49:00Z">
            <w:rPr>
              <w:del w:id="377" w:author="Котлицкий Сергей Андреевич" w:date="2019-11-14T12:26:00Z"/>
              <w:rFonts w:ascii="Arial" w:hAnsi="Arial" w:cs="Arial"/>
              <w:bCs/>
              <w:caps/>
              <w:sz w:val="32"/>
              <w:szCs w:val="32"/>
            </w:rPr>
          </w:rPrChange>
        </w:rPr>
        <w:pPrChange w:id="378" w:author="Котлицкий Сергей Андреевич" w:date="2019-11-25T13:49:00Z">
          <w:pPr>
            <w:spacing w:after="160" w:line="259" w:lineRule="auto"/>
          </w:pPr>
        </w:pPrChange>
      </w:pPr>
      <w:del w:id="379" w:author="Котлицкий Сергей Андреевич" w:date="2019-10-30T12:59:00Z">
        <w:r>
          <w:rPr>
            <w:rFonts w:ascii="Arial" w:hAnsi="Arial" w:cs="Arial"/>
            <w:bCs/>
            <w:caps/>
            <w:sz w:val="32"/>
            <w:szCs w:val="32"/>
          </w:rPr>
          <w:br w:type="page"/>
        </w:r>
      </w:del>
      <w:del w:id="380" w:author="Котлицкий Сергей Андреевич" w:date="2019-11-25T13:49:00Z">
        <w:r w:rsidDel="005933CD">
          <w:commentReference w:id="381"/>
        </w:r>
      </w:del>
      <w:del w:id="382" w:author="Котлицкий Сергей Андреевич" w:date="2019-11-25T13:47:00Z">
        <w:r w:rsidDel="00BA2502">
          <w:commentReference w:id="383"/>
        </w:r>
        <w:r w:rsidDel="00BA2502">
          <w:commentReference w:id="384"/>
        </w:r>
      </w:del>
      <w:del w:id="385" w:author="Котлицкий Сергей Андреевич" w:date="2019-11-25T13:48:00Z">
        <w:r w:rsidDel="00BA2502">
          <w:commentReference w:id="386"/>
        </w:r>
        <w:r w:rsidDel="00BA2502">
          <w:commentReference w:id="387"/>
        </w:r>
      </w:del>
      <w:ins w:id="388" w:author="1" w:date="2019-11-24T07:27:00Z">
        <w:del w:id="389" w:author="Котлицкий Сергей Андреевич" w:date="2019-11-25T13:48:00Z">
          <w:r w:rsidDel="00BA2502">
            <w:rPr>
              <w:sz w:val="28"/>
            </w:rPr>
            <w:delText>п</w:delText>
          </w:r>
          <w:r w:rsidDel="00BA2502">
            <w:rPr>
              <w:sz w:val="28"/>
            </w:rPr>
            <w:delText>п</w:delText>
          </w:r>
          <w:r w:rsidDel="00BA2502">
            <w:rPr>
              <w:sz w:val="28"/>
            </w:rPr>
            <w:delText>с</w:delText>
          </w:r>
        </w:del>
      </w:ins>
      <w:del w:id="390" w:author="Котлицкий Сергей Андреевич" w:date="2019-11-25T13:48:00Z">
        <w:r w:rsidDel="00BA2502">
          <w:commentReference w:id="391"/>
        </w:r>
      </w:del>
    </w:p>
    <w:p w14:paraId="17D55423" w14:textId="77777777" w:rsidR="00AE5D64" w:rsidRDefault="00AE5D64" w:rsidP="005933CD">
      <w:pPr>
        <w:rPr>
          <w:szCs w:val="28"/>
        </w:rPr>
        <w:pPrChange w:id="392" w:author="Котлицкий Сергей Андреевич" w:date="2019-11-25T13:49:00Z">
          <w:pPr>
            <w:spacing w:before="240" w:after="240"/>
            <w:jc w:val="center"/>
          </w:pPr>
        </w:pPrChange>
      </w:pPr>
    </w:p>
    <w:sectPr w:rsidR="00AE5D64" w:rsidSect="005933CD">
      <w:pgSz w:w="11901" w:h="16817"/>
      <w:pgMar w:top="1134" w:right="851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79" w:author="1" w:date="2019-11-24T07:17:00Z" w:initials="1">
    <w:p w14:paraId="64671F80" w14:textId="77777777" w:rsidR="00AE5D64" w:rsidRDefault="005D58F4">
      <w:pPr>
        <w:pStyle w:val="CommentText"/>
      </w:pPr>
      <w:r>
        <w:t>Субъективный</w:t>
      </w:r>
      <w:r>
        <w:t xml:space="preserve"> критерий, надо переписать более объективно</w:t>
      </w:r>
    </w:p>
  </w:comment>
  <w:comment w:id="271" w:author="1" w:date="2019-11-24T07:23:00Z" w:initials="1">
    <w:p w14:paraId="06CBFEA1" w14:textId="77777777" w:rsidR="00BA2502" w:rsidRDefault="00BA2502" w:rsidP="00BA2502">
      <w:pPr>
        <w:pStyle w:val="CommentText"/>
      </w:pPr>
      <w:r>
        <w:t>Участники команды превращаются в информацию? Почему они идут на вход? В качестве механизма нигде не отображена ИС, которую ты разрабатываешь</w:t>
      </w:r>
    </w:p>
  </w:comment>
  <w:comment w:id="276" w:author="1" w:date="2019-11-24T07:24:00Z" w:initials="1">
    <w:p w14:paraId="5AF421AE" w14:textId="77777777" w:rsidR="00BA2502" w:rsidRDefault="00BA2502" w:rsidP="00BA2502">
      <w:pPr>
        <w:pStyle w:val="CommentText"/>
      </w:pPr>
      <w:r>
        <w:t>Всегда должны быть 4 типа стрелок</w:t>
      </w:r>
    </w:p>
    <w:p w14:paraId="62BCFD14" w14:textId="77777777" w:rsidR="00BA2502" w:rsidRDefault="00BA2502" w:rsidP="00BA2502">
      <w:pPr>
        <w:pStyle w:val="CommentText"/>
      </w:pPr>
      <w:r>
        <w:t>Пересечений быть не должно</w:t>
      </w:r>
    </w:p>
  </w:comment>
  <w:comment w:id="303" w:author="1" w:date="2019-11-24T07:25:00Z" w:initials="1">
    <w:p w14:paraId="31D69934" w14:textId="77777777" w:rsidR="00BA2502" w:rsidRDefault="00BA2502" w:rsidP="00BA2502">
      <w:pPr>
        <w:pStyle w:val="CommentText"/>
      </w:pPr>
      <w:r>
        <w:t>Почему не спиральная модель?</w:t>
      </w:r>
    </w:p>
  </w:comment>
  <w:comment w:id="328" w:author="1" w:date="2019-11-24T07:28:00Z" w:initials="1">
    <w:p w14:paraId="35E175BB" w14:textId="77777777" w:rsidR="00BA2502" w:rsidRDefault="00BA2502" w:rsidP="00BA2502">
      <w:pPr>
        <w:pStyle w:val="CommentText"/>
      </w:pPr>
      <w:r>
        <w:t xml:space="preserve">Исправляй в соответствии с ГОСТом. Надоело делать замечания о регистрах, отсутствии номеров страниц и </w:t>
      </w:r>
      <w:proofErr w:type="gramStart"/>
      <w:r>
        <w:t>т.д.</w:t>
      </w:r>
      <w:proofErr w:type="gramEnd"/>
      <w:r>
        <w:t xml:space="preserve"> На </w:t>
      </w:r>
      <w:proofErr w:type="spellStart"/>
      <w:r>
        <w:t>Интуит</w:t>
      </w:r>
      <w:proofErr w:type="spellEnd"/>
      <w:r>
        <w:t xml:space="preserve"> никто не ссылается, найди по той ссылке учебник, который они используют</w:t>
      </w:r>
    </w:p>
  </w:comment>
  <w:comment w:id="381" w:author="1" w:date="2019-11-24T07:22:00Z" w:initials="1">
    <w:p w14:paraId="713F7A32" w14:textId="77777777" w:rsidR="00AE5D64" w:rsidRDefault="005D58F4">
      <w:pPr>
        <w:pStyle w:val="CommentText"/>
      </w:pPr>
      <w:r>
        <w:t>Админ</w:t>
      </w:r>
      <w:r>
        <w:t xml:space="preserve"> - потомок пользователя или наоборот? Кто дублирует чьи функции?</w:t>
      </w:r>
    </w:p>
  </w:comment>
  <w:comment w:id="383" w:author="1" w:date="2019-11-24T07:23:00Z" w:initials="1">
    <w:p w14:paraId="587F70FD" w14:textId="77777777" w:rsidR="00AE5D64" w:rsidRDefault="005D58F4">
      <w:pPr>
        <w:pStyle w:val="CommentText"/>
      </w:pPr>
      <w:r>
        <w:t>Участники</w:t>
      </w:r>
      <w:r>
        <w:t xml:space="preserve"> команды превращаются в информацию? Поче</w:t>
      </w:r>
      <w:r>
        <w:t>му они идут на вход? В качестве механизма нигде не отображена ИС, которую ты разрабатываешь</w:t>
      </w:r>
    </w:p>
  </w:comment>
  <w:comment w:id="384" w:author="1" w:date="2019-11-24T07:24:00Z" w:initials="1">
    <w:p w14:paraId="0D0D6D76" w14:textId="77777777" w:rsidR="00AE5D64" w:rsidRDefault="005D58F4">
      <w:pPr>
        <w:pStyle w:val="CommentText"/>
      </w:pPr>
      <w:r>
        <w:t>Всегда</w:t>
      </w:r>
      <w:r>
        <w:t xml:space="preserve"> должны быть 4 типа стрелок</w:t>
      </w:r>
    </w:p>
    <w:p w14:paraId="2A721000" w14:textId="77777777" w:rsidR="00AE5D64" w:rsidRDefault="005D58F4">
      <w:pPr>
        <w:pStyle w:val="CommentText"/>
      </w:pPr>
      <w:r>
        <w:t>Пересечений быть не должно</w:t>
      </w:r>
    </w:p>
  </w:comment>
  <w:comment w:id="386" w:author="1" w:date="2019-11-24T07:25:00Z" w:initials="1">
    <w:p w14:paraId="64F457EE" w14:textId="77777777" w:rsidR="00AE5D64" w:rsidRDefault="005D58F4">
      <w:pPr>
        <w:pStyle w:val="CommentText"/>
      </w:pPr>
      <w:r>
        <w:t>Почему</w:t>
      </w:r>
      <w:r>
        <w:t xml:space="preserve"> не спиральная модель?</w:t>
      </w:r>
    </w:p>
  </w:comment>
  <w:comment w:id="387" w:author="1" w:date="2019-11-24T07:26:00Z" w:initials="1">
    <w:p w14:paraId="53B719A5" w14:textId="77777777" w:rsidR="00AE5D64" w:rsidRDefault="005D58F4">
      <w:pPr>
        <w:pStyle w:val="CommentText"/>
      </w:pPr>
      <w:r>
        <w:t>Просто</w:t>
      </w:r>
      <w:r>
        <w:t xml:space="preserve"> «оптимальна». Вспомни, что в </w:t>
      </w:r>
      <w:proofErr w:type="spellStart"/>
      <w:r>
        <w:t>матметодах</w:t>
      </w:r>
      <w:proofErr w:type="spellEnd"/>
      <w:r>
        <w:t xml:space="preserve"> оптимальный - точка исторического максимума функции</w:t>
      </w:r>
    </w:p>
  </w:comment>
  <w:comment w:id="391" w:author="1" w:date="2019-11-24T07:28:00Z" w:initials="1">
    <w:p w14:paraId="2CBB1AC5" w14:textId="77777777" w:rsidR="00AE5D64" w:rsidRDefault="005D58F4">
      <w:pPr>
        <w:pStyle w:val="CommentText"/>
      </w:pPr>
      <w:r>
        <w:t>Исправляй</w:t>
      </w:r>
      <w:r>
        <w:t xml:space="preserve"> в соответствии с ГОСТом. Надоело делать замечания о регистрах, отсутствии номеров страниц и </w:t>
      </w:r>
      <w:proofErr w:type="gramStart"/>
      <w:r>
        <w:t>т.д.</w:t>
      </w:r>
      <w:proofErr w:type="gramEnd"/>
      <w:r>
        <w:t xml:space="preserve"> На </w:t>
      </w:r>
      <w:proofErr w:type="spellStart"/>
      <w:r>
        <w:t>Интуит</w:t>
      </w:r>
      <w:proofErr w:type="spellEnd"/>
      <w:r>
        <w:t xml:space="preserve"> никто не ссылается, найди по той ссылке учебни</w:t>
      </w:r>
      <w:r>
        <w:t>к, который они используют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671F80" w15:done="0"/>
  <w15:commentEx w15:paraId="06CBFEA1" w15:done="0"/>
  <w15:commentEx w15:paraId="62BCFD14" w15:done="0"/>
  <w15:commentEx w15:paraId="31D69934" w15:done="0"/>
  <w15:commentEx w15:paraId="35E175BB" w15:done="0"/>
  <w15:commentEx w15:paraId="713F7A32" w15:done="0"/>
  <w15:commentEx w15:paraId="587F70FD" w15:done="0"/>
  <w15:commentEx w15:paraId="2A721000" w15:done="0"/>
  <w15:commentEx w15:paraId="64F457EE" w15:done="0"/>
  <w15:commentEx w15:paraId="53B719A5" w15:done="0"/>
  <w15:commentEx w15:paraId="2CBB1AC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671F80" w16cid:durableId="2186579A"/>
  <w16cid:commentId w16cid:paraId="31D69934" w16cid:durableId="2186579E"/>
  <w16cid:commentId w16cid:paraId="35E175BB" w16cid:durableId="218657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B59E3" w14:textId="77777777" w:rsidR="005D58F4" w:rsidRDefault="005D58F4">
      <w:r>
        <w:separator/>
      </w:r>
    </w:p>
  </w:endnote>
  <w:endnote w:type="continuationSeparator" w:id="0">
    <w:p w14:paraId="1C08FC7B" w14:textId="77777777" w:rsidR="005D58F4" w:rsidRDefault="005D5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6820708"/>
      <w:docPartObj>
        <w:docPartGallery w:val="AutoText"/>
      </w:docPartObj>
    </w:sdtPr>
    <w:sdtEndPr/>
    <w:sdtContent>
      <w:p w14:paraId="7E147DE4" w14:textId="77777777" w:rsidR="00AE5D64" w:rsidRDefault="005D58F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2E7EBF" w14:textId="77777777" w:rsidR="00AE5D64" w:rsidRDefault="00AE5D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9606009"/>
      <w:docPartObj>
        <w:docPartGallery w:val="Page Numbers (Bottom of Page)"/>
        <w:docPartUnique/>
      </w:docPartObj>
    </w:sdtPr>
    <w:sdtContent>
      <w:p w14:paraId="485113BB" w14:textId="20FB1700" w:rsidR="0027179E" w:rsidRDefault="0027179E" w:rsidP="006D0CE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22</w:t>
        </w:r>
        <w:r>
          <w:rPr>
            <w:rStyle w:val="PageNumber"/>
          </w:rPr>
          <w:fldChar w:fldCharType="end"/>
        </w:r>
      </w:p>
    </w:sdtContent>
  </w:sdt>
  <w:p w14:paraId="39571C7D" w14:textId="781982F1" w:rsidR="0027179E" w:rsidRDefault="0027179E" w:rsidP="0027179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772E8" w14:textId="77777777" w:rsidR="005D58F4" w:rsidRDefault="005D58F4">
      <w:r>
        <w:separator/>
      </w:r>
    </w:p>
  </w:footnote>
  <w:footnote w:type="continuationSeparator" w:id="0">
    <w:p w14:paraId="20846330" w14:textId="77777777" w:rsidR="005D58F4" w:rsidRDefault="005D58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3E03"/>
    <w:multiLevelType w:val="multilevel"/>
    <w:tmpl w:val="02E23E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638F8"/>
    <w:multiLevelType w:val="multilevel"/>
    <w:tmpl w:val="074638F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92A3F28"/>
    <w:multiLevelType w:val="multilevel"/>
    <w:tmpl w:val="45F89F70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lvlText w:val="%1.%2"/>
      <w:lvlJc w:val="left"/>
      <w:pPr>
        <w:ind w:left="1710" w:hanging="576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1998" w:hanging="864"/>
      </w:pPr>
    </w:lvl>
    <w:lvl w:ilvl="4">
      <w:start w:val="1"/>
      <w:numFmt w:val="decimal"/>
      <w:lvlText w:val="%1.%2.%3.%4.%5"/>
      <w:lvlJc w:val="left"/>
      <w:pPr>
        <w:ind w:left="2142" w:hanging="1008"/>
      </w:pPr>
    </w:lvl>
    <w:lvl w:ilvl="5">
      <w:start w:val="1"/>
      <w:numFmt w:val="decimal"/>
      <w:lvlText w:val="%1.%2.%3.%4.%5.%6"/>
      <w:lvlJc w:val="left"/>
      <w:pPr>
        <w:ind w:left="2286" w:hanging="1152"/>
      </w:pPr>
    </w:lvl>
    <w:lvl w:ilvl="6">
      <w:start w:val="1"/>
      <w:numFmt w:val="decimal"/>
      <w:lvlText w:val="%1.%2.%3.%4.%5.%6.%7"/>
      <w:lvlJc w:val="left"/>
      <w:pPr>
        <w:ind w:left="2430" w:hanging="1296"/>
      </w:pPr>
    </w:lvl>
    <w:lvl w:ilvl="7">
      <w:start w:val="1"/>
      <w:numFmt w:val="decimal"/>
      <w:lvlText w:val="%1.%2.%3.%4.%5.%6.%7.%8"/>
      <w:lvlJc w:val="left"/>
      <w:pPr>
        <w:ind w:left="2574" w:hanging="1440"/>
      </w:pPr>
    </w:lvl>
    <w:lvl w:ilvl="8">
      <w:start w:val="1"/>
      <w:numFmt w:val="decimal"/>
      <w:lvlText w:val="%1.%2.%3.%4.%5.%6.%7.%8.%9"/>
      <w:lvlJc w:val="left"/>
      <w:pPr>
        <w:ind w:left="2718" w:hanging="1584"/>
      </w:pPr>
    </w:lvl>
  </w:abstractNum>
  <w:abstractNum w:abstractNumId="3" w15:restartNumberingAfterBreak="0">
    <w:nsid w:val="0C41400B"/>
    <w:multiLevelType w:val="multilevel"/>
    <w:tmpl w:val="0C41400B"/>
    <w:lvl w:ilvl="0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0E3A047D"/>
    <w:multiLevelType w:val="multilevel"/>
    <w:tmpl w:val="0E3A047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A67C8"/>
    <w:multiLevelType w:val="multilevel"/>
    <w:tmpl w:val="5BCAC772"/>
    <w:lvl w:ilvl="0">
      <w:start w:val="1"/>
      <w:numFmt w:val="decimal"/>
      <w:pStyle w:val="1"/>
      <w:lvlText w:val="%1"/>
      <w:lvlJc w:val="left"/>
      <w:pPr>
        <w:ind w:left="1566" w:hanging="432"/>
      </w:pPr>
    </w:lvl>
    <w:lvl w:ilvl="1">
      <w:start w:val="1"/>
      <w:numFmt w:val="decimal"/>
      <w:pStyle w:val="2"/>
      <w:lvlText w:val="%1.%2"/>
      <w:lvlJc w:val="left"/>
      <w:pPr>
        <w:ind w:left="1710" w:hanging="576"/>
      </w:pPr>
    </w:lvl>
    <w:lvl w:ilvl="2">
      <w:start w:val="1"/>
      <w:numFmt w:val="decimal"/>
      <w:pStyle w:val="3"/>
      <w:lvlText w:val="%1.%2.%3"/>
      <w:lvlJc w:val="left"/>
      <w:pPr>
        <w:ind w:left="1854" w:hanging="720"/>
      </w:pPr>
    </w:lvl>
    <w:lvl w:ilvl="3">
      <w:start w:val="1"/>
      <w:numFmt w:val="decimal"/>
      <w:pStyle w:val="4"/>
      <w:lvlText w:val="%1.%2.%3.%4"/>
      <w:lvlJc w:val="left"/>
      <w:pPr>
        <w:ind w:left="1998" w:hanging="864"/>
      </w:pPr>
    </w:lvl>
    <w:lvl w:ilvl="4">
      <w:start w:val="1"/>
      <w:numFmt w:val="decimal"/>
      <w:pStyle w:val="5"/>
      <w:lvlText w:val="%1.%2.%3.%4.%5"/>
      <w:lvlJc w:val="left"/>
      <w:pPr>
        <w:ind w:left="2142" w:hanging="1008"/>
      </w:pPr>
    </w:lvl>
    <w:lvl w:ilvl="5">
      <w:start w:val="1"/>
      <w:numFmt w:val="decimal"/>
      <w:pStyle w:val="6"/>
      <w:lvlText w:val="%1.%2.%3.%4.%5.%6"/>
      <w:lvlJc w:val="left"/>
      <w:pPr>
        <w:ind w:left="2286" w:hanging="1152"/>
      </w:pPr>
    </w:lvl>
    <w:lvl w:ilvl="6">
      <w:start w:val="1"/>
      <w:numFmt w:val="decimal"/>
      <w:pStyle w:val="7"/>
      <w:lvlText w:val="%1.%2.%3.%4.%5.%6.%7"/>
      <w:lvlJc w:val="left"/>
      <w:pPr>
        <w:ind w:left="2430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574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718" w:hanging="1584"/>
      </w:pPr>
    </w:lvl>
  </w:abstractNum>
  <w:abstractNum w:abstractNumId="6" w15:restartNumberingAfterBreak="0">
    <w:nsid w:val="1EE33281"/>
    <w:multiLevelType w:val="multilevel"/>
    <w:tmpl w:val="1EE33281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54865DF"/>
    <w:multiLevelType w:val="multilevel"/>
    <w:tmpl w:val="254865DF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7B70A7"/>
    <w:multiLevelType w:val="multilevel"/>
    <w:tmpl w:val="F2288510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lvlText w:val="%1.%2"/>
      <w:lvlJc w:val="left"/>
      <w:pPr>
        <w:ind w:left="1710" w:hanging="576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1998" w:hanging="864"/>
      </w:pPr>
    </w:lvl>
    <w:lvl w:ilvl="4">
      <w:start w:val="1"/>
      <w:numFmt w:val="decimal"/>
      <w:lvlText w:val="%1.%2.%3.%4.%5"/>
      <w:lvlJc w:val="left"/>
      <w:pPr>
        <w:ind w:left="2142" w:hanging="1008"/>
      </w:pPr>
    </w:lvl>
    <w:lvl w:ilvl="5">
      <w:start w:val="1"/>
      <w:numFmt w:val="decimal"/>
      <w:lvlText w:val="%1.%2.%3.%4.%5.%6"/>
      <w:lvlJc w:val="left"/>
      <w:pPr>
        <w:ind w:left="2286" w:hanging="1152"/>
      </w:pPr>
    </w:lvl>
    <w:lvl w:ilvl="6">
      <w:start w:val="1"/>
      <w:numFmt w:val="decimal"/>
      <w:lvlText w:val="%1.%2.%3.%4.%5.%6.%7"/>
      <w:lvlJc w:val="left"/>
      <w:pPr>
        <w:ind w:left="2430" w:hanging="1296"/>
      </w:pPr>
    </w:lvl>
    <w:lvl w:ilvl="7">
      <w:start w:val="1"/>
      <w:numFmt w:val="decimal"/>
      <w:lvlText w:val="%1.%2.%3.%4.%5.%6.%7.%8"/>
      <w:lvlJc w:val="left"/>
      <w:pPr>
        <w:ind w:left="2574" w:hanging="1440"/>
      </w:pPr>
    </w:lvl>
    <w:lvl w:ilvl="8">
      <w:start w:val="1"/>
      <w:numFmt w:val="decimal"/>
      <w:lvlText w:val="%1.%2.%3.%4.%5.%6.%7.%8.%9"/>
      <w:lvlJc w:val="left"/>
      <w:pPr>
        <w:ind w:left="2718" w:hanging="1584"/>
      </w:pPr>
    </w:lvl>
  </w:abstractNum>
  <w:abstractNum w:abstractNumId="9" w15:restartNumberingAfterBreak="0">
    <w:nsid w:val="2DC17886"/>
    <w:multiLevelType w:val="multilevel"/>
    <w:tmpl w:val="2DC178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7519B"/>
    <w:multiLevelType w:val="multilevel"/>
    <w:tmpl w:val="2E67519B"/>
    <w:lvl w:ilvl="0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2">
      <w:start w:val="1"/>
      <w:numFmt w:val="lowerLetter"/>
      <w:suff w:val="space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A3F37"/>
    <w:multiLevelType w:val="multilevel"/>
    <w:tmpl w:val="411A3F37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2726125"/>
    <w:multiLevelType w:val="multilevel"/>
    <w:tmpl w:val="42726125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626682"/>
    <w:multiLevelType w:val="multilevel"/>
    <w:tmpl w:val="B90ED02A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lvlText w:val="%1.%2"/>
      <w:lvlJc w:val="left"/>
      <w:pPr>
        <w:ind w:left="1710" w:hanging="576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1998" w:hanging="864"/>
      </w:pPr>
    </w:lvl>
    <w:lvl w:ilvl="4">
      <w:start w:val="1"/>
      <w:numFmt w:val="decimal"/>
      <w:lvlText w:val="%1.%2.%3.%4.%5"/>
      <w:lvlJc w:val="left"/>
      <w:pPr>
        <w:ind w:left="2142" w:hanging="1008"/>
      </w:pPr>
    </w:lvl>
    <w:lvl w:ilvl="5">
      <w:start w:val="1"/>
      <w:numFmt w:val="decimal"/>
      <w:lvlText w:val="%1.%2.%3.%4.%5.%6"/>
      <w:lvlJc w:val="left"/>
      <w:pPr>
        <w:ind w:left="2286" w:hanging="1152"/>
      </w:pPr>
    </w:lvl>
    <w:lvl w:ilvl="6">
      <w:start w:val="1"/>
      <w:numFmt w:val="decimal"/>
      <w:lvlText w:val="%1.%2.%3.%4.%5.%6.%7"/>
      <w:lvlJc w:val="left"/>
      <w:pPr>
        <w:ind w:left="2430" w:hanging="1296"/>
      </w:pPr>
    </w:lvl>
    <w:lvl w:ilvl="7">
      <w:start w:val="1"/>
      <w:numFmt w:val="decimal"/>
      <w:lvlText w:val="%1.%2.%3.%4.%5.%6.%7.%8"/>
      <w:lvlJc w:val="left"/>
      <w:pPr>
        <w:ind w:left="2574" w:hanging="1440"/>
      </w:pPr>
    </w:lvl>
    <w:lvl w:ilvl="8">
      <w:start w:val="1"/>
      <w:numFmt w:val="decimal"/>
      <w:lvlText w:val="%1.%2.%3.%4.%5.%6.%7.%8.%9"/>
      <w:lvlJc w:val="left"/>
      <w:pPr>
        <w:ind w:left="2718" w:hanging="1584"/>
      </w:pPr>
    </w:lvl>
  </w:abstractNum>
  <w:abstractNum w:abstractNumId="14" w15:restartNumberingAfterBreak="0">
    <w:nsid w:val="4B914101"/>
    <w:multiLevelType w:val="multilevel"/>
    <w:tmpl w:val="4B91410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D159B7"/>
    <w:multiLevelType w:val="multilevel"/>
    <w:tmpl w:val="9EB409E2"/>
    <w:lvl w:ilvl="0">
      <w:start w:val="1"/>
      <w:numFmt w:val="decimal"/>
      <w:pStyle w:val="a"/>
      <w:lvlText w:val="%1."/>
      <w:lvlJc w:val="left"/>
      <w:pPr>
        <w:ind w:left="1494" w:hanging="360"/>
      </w:pPr>
    </w:lvl>
    <w:lvl w:ilvl="1">
      <w:start w:val="1"/>
      <w:numFmt w:val="decimal"/>
      <w:lvlText w:val="%1.%2"/>
      <w:lvlJc w:val="left"/>
      <w:pPr>
        <w:ind w:left="1710" w:hanging="576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1998" w:hanging="864"/>
      </w:pPr>
    </w:lvl>
    <w:lvl w:ilvl="4">
      <w:start w:val="1"/>
      <w:numFmt w:val="decimal"/>
      <w:lvlText w:val="%1.%2.%3.%4.%5"/>
      <w:lvlJc w:val="left"/>
      <w:pPr>
        <w:ind w:left="2142" w:hanging="1008"/>
      </w:pPr>
    </w:lvl>
    <w:lvl w:ilvl="5">
      <w:start w:val="1"/>
      <w:numFmt w:val="decimal"/>
      <w:lvlText w:val="%1.%2.%3.%4.%5.%6"/>
      <w:lvlJc w:val="left"/>
      <w:pPr>
        <w:ind w:left="2286" w:hanging="1152"/>
      </w:pPr>
    </w:lvl>
    <w:lvl w:ilvl="6">
      <w:start w:val="1"/>
      <w:numFmt w:val="decimal"/>
      <w:lvlText w:val="%1.%2.%3.%4.%5.%6.%7"/>
      <w:lvlJc w:val="left"/>
      <w:pPr>
        <w:ind w:left="2430" w:hanging="1296"/>
      </w:pPr>
    </w:lvl>
    <w:lvl w:ilvl="7">
      <w:start w:val="1"/>
      <w:numFmt w:val="decimal"/>
      <w:lvlText w:val="%1.%2.%3.%4.%5.%6.%7.%8"/>
      <w:lvlJc w:val="left"/>
      <w:pPr>
        <w:ind w:left="2574" w:hanging="1440"/>
      </w:pPr>
    </w:lvl>
    <w:lvl w:ilvl="8">
      <w:start w:val="1"/>
      <w:numFmt w:val="decimal"/>
      <w:lvlText w:val="%1.%2.%3.%4.%5.%6.%7.%8.%9"/>
      <w:lvlJc w:val="left"/>
      <w:pPr>
        <w:ind w:left="2718" w:hanging="1584"/>
      </w:pPr>
    </w:lvl>
  </w:abstractNum>
  <w:abstractNum w:abstractNumId="16" w15:restartNumberingAfterBreak="0">
    <w:nsid w:val="522C2D61"/>
    <w:multiLevelType w:val="multilevel"/>
    <w:tmpl w:val="522C2D61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425611B"/>
    <w:multiLevelType w:val="multilevel"/>
    <w:tmpl w:val="5425611B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8FC06E0"/>
    <w:multiLevelType w:val="multilevel"/>
    <w:tmpl w:val="9EB409E2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lvlText w:val="%1.%2"/>
      <w:lvlJc w:val="left"/>
      <w:pPr>
        <w:ind w:left="1710" w:hanging="576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1998" w:hanging="864"/>
      </w:pPr>
    </w:lvl>
    <w:lvl w:ilvl="4">
      <w:start w:val="1"/>
      <w:numFmt w:val="decimal"/>
      <w:lvlText w:val="%1.%2.%3.%4.%5"/>
      <w:lvlJc w:val="left"/>
      <w:pPr>
        <w:ind w:left="2142" w:hanging="1008"/>
      </w:pPr>
    </w:lvl>
    <w:lvl w:ilvl="5">
      <w:start w:val="1"/>
      <w:numFmt w:val="decimal"/>
      <w:lvlText w:val="%1.%2.%3.%4.%5.%6"/>
      <w:lvlJc w:val="left"/>
      <w:pPr>
        <w:ind w:left="2286" w:hanging="1152"/>
      </w:pPr>
    </w:lvl>
    <w:lvl w:ilvl="6">
      <w:start w:val="1"/>
      <w:numFmt w:val="decimal"/>
      <w:lvlText w:val="%1.%2.%3.%4.%5.%6.%7"/>
      <w:lvlJc w:val="left"/>
      <w:pPr>
        <w:ind w:left="2430" w:hanging="1296"/>
      </w:pPr>
    </w:lvl>
    <w:lvl w:ilvl="7">
      <w:start w:val="1"/>
      <w:numFmt w:val="decimal"/>
      <w:lvlText w:val="%1.%2.%3.%4.%5.%6.%7.%8"/>
      <w:lvlJc w:val="left"/>
      <w:pPr>
        <w:ind w:left="2574" w:hanging="1440"/>
      </w:pPr>
    </w:lvl>
    <w:lvl w:ilvl="8">
      <w:start w:val="1"/>
      <w:numFmt w:val="decimal"/>
      <w:lvlText w:val="%1.%2.%3.%4.%5.%6.%7.%8.%9"/>
      <w:lvlJc w:val="left"/>
      <w:pPr>
        <w:ind w:left="2718" w:hanging="1584"/>
      </w:pPr>
    </w:lvl>
  </w:abstractNum>
  <w:abstractNum w:abstractNumId="19" w15:restartNumberingAfterBreak="0">
    <w:nsid w:val="5CB01243"/>
    <w:multiLevelType w:val="multilevel"/>
    <w:tmpl w:val="5CB01243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975DAF"/>
    <w:multiLevelType w:val="hybridMultilevel"/>
    <w:tmpl w:val="CEEE0E9E"/>
    <w:lvl w:ilvl="0" w:tplc="02FA89F0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EBA3695"/>
    <w:multiLevelType w:val="multilevel"/>
    <w:tmpl w:val="6EBA3695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6F5638"/>
    <w:multiLevelType w:val="multilevel"/>
    <w:tmpl w:val="726F5638"/>
    <w:lvl w:ilvl="0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30C5BC2"/>
    <w:multiLevelType w:val="multilevel"/>
    <w:tmpl w:val="730C5BC2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4830D5E"/>
    <w:multiLevelType w:val="multilevel"/>
    <w:tmpl w:val="FBBAA14A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lvlText w:val="%1.%2"/>
      <w:lvlJc w:val="left"/>
      <w:pPr>
        <w:ind w:left="1710" w:hanging="576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1998" w:hanging="864"/>
      </w:pPr>
    </w:lvl>
    <w:lvl w:ilvl="4">
      <w:start w:val="1"/>
      <w:numFmt w:val="decimal"/>
      <w:lvlText w:val="%1.%2.%3.%4.%5"/>
      <w:lvlJc w:val="left"/>
      <w:pPr>
        <w:ind w:left="2142" w:hanging="1008"/>
      </w:pPr>
    </w:lvl>
    <w:lvl w:ilvl="5">
      <w:start w:val="1"/>
      <w:numFmt w:val="decimal"/>
      <w:lvlText w:val="%1.%2.%3.%4.%5.%6"/>
      <w:lvlJc w:val="left"/>
      <w:pPr>
        <w:ind w:left="2286" w:hanging="1152"/>
      </w:pPr>
    </w:lvl>
    <w:lvl w:ilvl="6">
      <w:start w:val="1"/>
      <w:numFmt w:val="decimal"/>
      <w:lvlText w:val="%1.%2.%3.%4.%5.%6.%7"/>
      <w:lvlJc w:val="left"/>
      <w:pPr>
        <w:ind w:left="2430" w:hanging="1296"/>
      </w:pPr>
    </w:lvl>
    <w:lvl w:ilvl="7">
      <w:start w:val="1"/>
      <w:numFmt w:val="decimal"/>
      <w:lvlText w:val="%1.%2.%3.%4.%5.%6.%7.%8"/>
      <w:lvlJc w:val="left"/>
      <w:pPr>
        <w:ind w:left="2574" w:hanging="1440"/>
      </w:pPr>
    </w:lvl>
    <w:lvl w:ilvl="8">
      <w:start w:val="1"/>
      <w:numFmt w:val="decimal"/>
      <w:lvlText w:val="%1.%2.%3.%4.%5.%6.%7.%8.%9"/>
      <w:lvlJc w:val="left"/>
      <w:pPr>
        <w:ind w:left="2718" w:hanging="1584"/>
      </w:p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0"/>
  </w:num>
  <w:num w:numId="5">
    <w:abstractNumId w:val="4"/>
  </w:num>
  <w:num w:numId="6">
    <w:abstractNumId w:val="17"/>
  </w:num>
  <w:num w:numId="7">
    <w:abstractNumId w:val="9"/>
  </w:num>
  <w:num w:numId="8">
    <w:abstractNumId w:val="19"/>
  </w:num>
  <w:num w:numId="9">
    <w:abstractNumId w:val="22"/>
  </w:num>
  <w:num w:numId="10">
    <w:abstractNumId w:val="11"/>
  </w:num>
  <w:num w:numId="11">
    <w:abstractNumId w:val="23"/>
  </w:num>
  <w:num w:numId="12">
    <w:abstractNumId w:val="3"/>
  </w:num>
  <w:num w:numId="13">
    <w:abstractNumId w:val="16"/>
  </w:num>
  <w:num w:numId="14">
    <w:abstractNumId w:val="6"/>
  </w:num>
  <w:num w:numId="15">
    <w:abstractNumId w:val="14"/>
  </w:num>
  <w:num w:numId="16">
    <w:abstractNumId w:val="21"/>
  </w:num>
  <w:num w:numId="17">
    <w:abstractNumId w:val="1"/>
  </w:num>
  <w:num w:numId="18">
    <w:abstractNumId w:val="15"/>
  </w:num>
  <w:num w:numId="19">
    <w:abstractNumId w:val="5"/>
  </w:num>
  <w:num w:numId="20">
    <w:abstractNumId w:val="20"/>
  </w:num>
  <w:num w:numId="21">
    <w:abstractNumId w:val="18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</w:num>
  <w:num w:numId="27">
    <w:abstractNumId w:val="13"/>
  </w:num>
  <w:num w:numId="28">
    <w:abstractNumId w:val="2"/>
  </w:num>
  <w:num w:numId="29">
    <w:abstractNumId w:val="24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">
    <w15:presenceInfo w15:providerId="None" w15:userId="1"/>
  </w15:person>
  <w15:person w15:author="Котлицкий Сергей Андреевич">
    <w15:presenceInfo w15:providerId="AD" w15:userId="S::227879@niuitmo.ru::ba8830cb-5daf-481e-ae40-1881f6ebd7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9CE"/>
    <w:rsid w:val="00000EAE"/>
    <w:rsid w:val="000015FE"/>
    <w:rsid w:val="00007DE3"/>
    <w:rsid w:val="00012256"/>
    <w:rsid w:val="00015742"/>
    <w:rsid w:val="00023036"/>
    <w:rsid w:val="00030331"/>
    <w:rsid w:val="000319E8"/>
    <w:rsid w:val="00043360"/>
    <w:rsid w:val="00051713"/>
    <w:rsid w:val="000529CE"/>
    <w:rsid w:val="000539D9"/>
    <w:rsid w:val="00063071"/>
    <w:rsid w:val="00067816"/>
    <w:rsid w:val="000771A7"/>
    <w:rsid w:val="000838EF"/>
    <w:rsid w:val="00087D5D"/>
    <w:rsid w:val="00091E04"/>
    <w:rsid w:val="00097691"/>
    <w:rsid w:val="000B4124"/>
    <w:rsid w:val="000D1FE5"/>
    <w:rsid w:val="000E378F"/>
    <w:rsid w:val="000E7BCC"/>
    <w:rsid w:val="000F066C"/>
    <w:rsid w:val="000F0C9F"/>
    <w:rsid w:val="00101698"/>
    <w:rsid w:val="00103486"/>
    <w:rsid w:val="00115483"/>
    <w:rsid w:val="00115F19"/>
    <w:rsid w:val="001204E8"/>
    <w:rsid w:val="00124B00"/>
    <w:rsid w:val="0012619E"/>
    <w:rsid w:val="00140083"/>
    <w:rsid w:val="00152A35"/>
    <w:rsid w:val="00166AE2"/>
    <w:rsid w:val="00171204"/>
    <w:rsid w:val="0018674C"/>
    <w:rsid w:val="001962A1"/>
    <w:rsid w:val="001C1478"/>
    <w:rsid w:val="001E03BF"/>
    <w:rsid w:val="001E2148"/>
    <w:rsid w:val="001E6719"/>
    <w:rsid w:val="001F2CE4"/>
    <w:rsid w:val="001F4F5A"/>
    <w:rsid w:val="002068F8"/>
    <w:rsid w:val="0020770A"/>
    <w:rsid w:val="002116B5"/>
    <w:rsid w:val="00215B16"/>
    <w:rsid w:val="00234AA7"/>
    <w:rsid w:val="0024164A"/>
    <w:rsid w:val="00257C00"/>
    <w:rsid w:val="00263AAA"/>
    <w:rsid w:val="00266291"/>
    <w:rsid w:val="0027179E"/>
    <w:rsid w:val="00272A50"/>
    <w:rsid w:val="00273E87"/>
    <w:rsid w:val="0028216D"/>
    <w:rsid w:val="00282E3A"/>
    <w:rsid w:val="00285712"/>
    <w:rsid w:val="00287F1F"/>
    <w:rsid w:val="002932E0"/>
    <w:rsid w:val="002B363F"/>
    <w:rsid w:val="002B6CD8"/>
    <w:rsid w:val="002D5E13"/>
    <w:rsid w:val="002F6A95"/>
    <w:rsid w:val="0030034B"/>
    <w:rsid w:val="00300765"/>
    <w:rsid w:val="00304A2D"/>
    <w:rsid w:val="00313AC4"/>
    <w:rsid w:val="0032392B"/>
    <w:rsid w:val="00326BD2"/>
    <w:rsid w:val="0033142F"/>
    <w:rsid w:val="00360E60"/>
    <w:rsid w:val="00361BAC"/>
    <w:rsid w:val="00362D44"/>
    <w:rsid w:val="00365909"/>
    <w:rsid w:val="00375253"/>
    <w:rsid w:val="00387F94"/>
    <w:rsid w:val="00390952"/>
    <w:rsid w:val="0039291D"/>
    <w:rsid w:val="003A3052"/>
    <w:rsid w:val="003A4AF3"/>
    <w:rsid w:val="003B3A00"/>
    <w:rsid w:val="003B5195"/>
    <w:rsid w:val="003D22F7"/>
    <w:rsid w:val="003D6EC3"/>
    <w:rsid w:val="003D79A2"/>
    <w:rsid w:val="003E5251"/>
    <w:rsid w:val="003F0F8E"/>
    <w:rsid w:val="003F6479"/>
    <w:rsid w:val="004017D4"/>
    <w:rsid w:val="004167E2"/>
    <w:rsid w:val="00421AAB"/>
    <w:rsid w:val="00424648"/>
    <w:rsid w:val="00425772"/>
    <w:rsid w:val="00452694"/>
    <w:rsid w:val="004832B0"/>
    <w:rsid w:val="00485EA9"/>
    <w:rsid w:val="0049089A"/>
    <w:rsid w:val="00496F17"/>
    <w:rsid w:val="004A2336"/>
    <w:rsid w:val="004A2563"/>
    <w:rsid w:val="004A3287"/>
    <w:rsid w:val="004A655D"/>
    <w:rsid w:val="004B4C49"/>
    <w:rsid w:val="004C3250"/>
    <w:rsid w:val="004C78F8"/>
    <w:rsid w:val="004D104C"/>
    <w:rsid w:val="004D6670"/>
    <w:rsid w:val="004E09F3"/>
    <w:rsid w:val="004E3D44"/>
    <w:rsid w:val="004F4F4F"/>
    <w:rsid w:val="00504095"/>
    <w:rsid w:val="0052336F"/>
    <w:rsid w:val="00526DC5"/>
    <w:rsid w:val="00531344"/>
    <w:rsid w:val="00531C4D"/>
    <w:rsid w:val="00532B42"/>
    <w:rsid w:val="00541937"/>
    <w:rsid w:val="005437FE"/>
    <w:rsid w:val="00544DDE"/>
    <w:rsid w:val="0054626E"/>
    <w:rsid w:val="00546925"/>
    <w:rsid w:val="0058178A"/>
    <w:rsid w:val="00586842"/>
    <w:rsid w:val="005933CD"/>
    <w:rsid w:val="005952E2"/>
    <w:rsid w:val="00597918"/>
    <w:rsid w:val="00597FD9"/>
    <w:rsid w:val="005A13FF"/>
    <w:rsid w:val="005A3E3C"/>
    <w:rsid w:val="005A79F7"/>
    <w:rsid w:val="005B1080"/>
    <w:rsid w:val="005B16C6"/>
    <w:rsid w:val="005B1934"/>
    <w:rsid w:val="005C4A97"/>
    <w:rsid w:val="005C5B84"/>
    <w:rsid w:val="005C7019"/>
    <w:rsid w:val="005D58F4"/>
    <w:rsid w:val="005D5CE9"/>
    <w:rsid w:val="005E70E6"/>
    <w:rsid w:val="005E7326"/>
    <w:rsid w:val="005F1680"/>
    <w:rsid w:val="005F5185"/>
    <w:rsid w:val="00603B00"/>
    <w:rsid w:val="00610265"/>
    <w:rsid w:val="00617273"/>
    <w:rsid w:val="00627FE8"/>
    <w:rsid w:val="0063463E"/>
    <w:rsid w:val="0064032A"/>
    <w:rsid w:val="006624DD"/>
    <w:rsid w:val="00662544"/>
    <w:rsid w:val="00665655"/>
    <w:rsid w:val="0066761A"/>
    <w:rsid w:val="00695E55"/>
    <w:rsid w:val="0069688F"/>
    <w:rsid w:val="006A2A1F"/>
    <w:rsid w:val="006A4297"/>
    <w:rsid w:val="006B0F8A"/>
    <w:rsid w:val="006B39A0"/>
    <w:rsid w:val="006C2336"/>
    <w:rsid w:val="006C76A3"/>
    <w:rsid w:val="006C76B8"/>
    <w:rsid w:val="006D461D"/>
    <w:rsid w:val="006E7FF5"/>
    <w:rsid w:val="006F19C8"/>
    <w:rsid w:val="006F3FF2"/>
    <w:rsid w:val="00706C03"/>
    <w:rsid w:val="007126AD"/>
    <w:rsid w:val="007169A5"/>
    <w:rsid w:val="00731079"/>
    <w:rsid w:val="00737F85"/>
    <w:rsid w:val="00746B5B"/>
    <w:rsid w:val="007707FC"/>
    <w:rsid w:val="00773E05"/>
    <w:rsid w:val="0078004B"/>
    <w:rsid w:val="00786763"/>
    <w:rsid w:val="00786E58"/>
    <w:rsid w:val="007903A0"/>
    <w:rsid w:val="00792753"/>
    <w:rsid w:val="00792DB8"/>
    <w:rsid w:val="00796304"/>
    <w:rsid w:val="007A1339"/>
    <w:rsid w:val="007A1FA9"/>
    <w:rsid w:val="007A41E4"/>
    <w:rsid w:val="007B0AFA"/>
    <w:rsid w:val="007B6EB6"/>
    <w:rsid w:val="007C0882"/>
    <w:rsid w:val="007D15A2"/>
    <w:rsid w:val="007D598C"/>
    <w:rsid w:val="007D794F"/>
    <w:rsid w:val="007E6C98"/>
    <w:rsid w:val="007F2BDE"/>
    <w:rsid w:val="007F649C"/>
    <w:rsid w:val="007F78A2"/>
    <w:rsid w:val="00810B84"/>
    <w:rsid w:val="008161DF"/>
    <w:rsid w:val="008162EF"/>
    <w:rsid w:val="00820265"/>
    <w:rsid w:val="0082034E"/>
    <w:rsid w:val="008211C0"/>
    <w:rsid w:val="00823E98"/>
    <w:rsid w:val="00852664"/>
    <w:rsid w:val="00877EDB"/>
    <w:rsid w:val="008808F3"/>
    <w:rsid w:val="008841B3"/>
    <w:rsid w:val="00886907"/>
    <w:rsid w:val="008911CE"/>
    <w:rsid w:val="008943BC"/>
    <w:rsid w:val="00895753"/>
    <w:rsid w:val="00896785"/>
    <w:rsid w:val="008B1853"/>
    <w:rsid w:val="008B2546"/>
    <w:rsid w:val="008B74B2"/>
    <w:rsid w:val="008C5C9D"/>
    <w:rsid w:val="008D59F9"/>
    <w:rsid w:val="008E549D"/>
    <w:rsid w:val="008F2129"/>
    <w:rsid w:val="008F482F"/>
    <w:rsid w:val="00901734"/>
    <w:rsid w:val="00903DFB"/>
    <w:rsid w:val="00905C65"/>
    <w:rsid w:val="00927EAA"/>
    <w:rsid w:val="00935294"/>
    <w:rsid w:val="009635A7"/>
    <w:rsid w:val="00973A95"/>
    <w:rsid w:val="00992FB9"/>
    <w:rsid w:val="009A5C2D"/>
    <w:rsid w:val="009A7978"/>
    <w:rsid w:val="009B0395"/>
    <w:rsid w:val="009B177A"/>
    <w:rsid w:val="009C0101"/>
    <w:rsid w:val="009C4F5C"/>
    <w:rsid w:val="009D1AC3"/>
    <w:rsid w:val="009D4E0F"/>
    <w:rsid w:val="009D5FAE"/>
    <w:rsid w:val="009E4956"/>
    <w:rsid w:val="009F38CD"/>
    <w:rsid w:val="00A05986"/>
    <w:rsid w:val="00A07719"/>
    <w:rsid w:val="00A125F7"/>
    <w:rsid w:val="00A17344"/>
    <w:rsid w:val="00A27970"/>
    <w:rsid w:val="00A3798B"/>
    <w:rsid w:val="00A42F53"/>
    <w:rsid w:val="00A42F9D"/>
    <w:rsid w:val="00A511AC"/>
    <w:rsid w:val="00A52997"/>
    <w:rsid w:val="00A56CFB"/>
    <w:rsid w:val="00A57743"/>
    <w:rsid w:val="00A63C1D"/>
    <w:rsid w:val="00A70EAF"/>
    <w:rsid w:val="00A72F47"/>
    <w:rsid w:val="00A91DD0"/>
    <w:rsid w:val="00AA5FE0"/>
    <w:rsid w:val="00AA7F94"/>
    <w:rsid w:val="00AB6A4A"/>
    <w:rsid w:val="00AC42FA"/>
    <w:rsid w:val="00AD0BFC"/>
    <w:rsid w:val="00AE5D64"/>
    <w:rsid w:val="00AF038C"/>
    <w:rsid w:val="00AF0DCF"/>
    <w:rsid w:val="00AF4C15"/>
    <w:rsid w:val="00AF77AA"/>
    <w:rsid w:val="00B12CFE"/>
    <w:rsid w:val="00B21114"/>
    <w:rsid w:val="00B24557"/>
    <w:rsid w:val="00B2639A"/>
    <w:rsid w:val="00B3096C"/>
    <w:rsid w:val="00B32173"/>
    <w:rsid w:val="00B34721"/>
    <w:rsid w:val="00B34E7C"/>
    <w:rsid w:val="00B3597B"/>
    <w:rsid w:val="00B5710F"/>
    <w:rsid w:val="00B611AF"/>
    <w:rsid w:val="00B71785"/>
    <w:rsid w:val="00B75251"/>
    <w:rsid w:val="00B8128C"/>
    <w:rsid w:val="00B903D9"/>
    <w:rsid w:val="00B946CF"/>
    <w:rsid w:val="00BA2502"/>
    <w:rsid w:val="00BA29C9"/>
    <w:rsid w:val="00BE354C"/>
    <w:rsid w:val="00BE77B8"/>
    <w:rsid w:val="00BF00C3"/>
    <w:rsid w:val="00BF208F"/>
    <w:rsid w:val="00C20593"/>
    <w:rsid w:val="00C34822"/>
    <w:rsid w:val="00C36BD1"/>
    <w:rsid w:val="00C4147E"/>
    <w:rsid w:val="00C42EFA"/>
    <w:rsid w:val="00C524DD"/>
    <w:rsid w:val="00C53473"/>
    <w:rsid w:val="00C5761B"/>
    <w:rsid w:val="00C678F4"/>
    <w:rsid w:val="00C8633E"/>
    <w:rsid w:val="00C877D1"/>
    <w:rsid w:val="00C90EC5"/>
    <w:rsid w:val="00CA546B"/>
    <w:rsid w:val="00CC1394"/>
    <w:rsid w:val="00CC712E"/>
    <w:rsid w:val="00CC79DF"/>
    <w:rsid w:val="00CD0128"/>
    <w:rsid w:val="00CE2263"/>
    <w:rsid w:val="00D00710"/>
    <w:rsid w:val="00D0765B"/>
    <w:rsid w:val="00D22C6D"/>
    <w:rsid w:val="00D36FD6"/>
    <w:rsid w:val="00D405A2"/>
    <w:rsid w:val="00D53B73"/>
    <w:rsid w:val="00D57125"/>
    <w:rsid w:val="00D77D45"/>
    <w:rsid w:val="00D800A6"/>
    <w:rsid w:val="00D81B21"/>
    <w:rsid w:val="00D8582E"/>
    <w:rsid w:val="00D90DDA"/>
    <w:rsid w:val="00D9242B"/>
    <w:rsid w:val="00D93F48"/>
    <w:rsid w:val="00DA2BA8"/>
    <w:rsid w:val="00DA506E"/>
    <w:rsid w:val="00DA6515"/>
    <w:rsid w:val="00DA7415"/>
    <w:rsid w:val="00DB444E"/>
    <w:rsid w:val="00DC0EBB"/>
    <w:rsid w:val="00DC48E5"/>
    <w:rsid w:val="00DC7AA7"/>
    <w:rsid w:val="00DD4686"/>
    <w:rsid w:val="00DE0FF7"/>
    <w:rsid w:val="00DE1F26"/>
    <w:rsid w:val="00DE2EE9"/>
    <w:rsid w:val="00DE3E75"/>
    <w:rsid w:val="00DF4B56"/>
    <w:rsid w:val="00DF6F16"/>
    <w:rsid w:val="00E039DA"/>
    <w:rsid w:val="00E07BD7"/>
    <w:rsid w:val="00E10407"/>
    <w:rsid w:val="00E13ECD"/>
    <w:rsid w:val="00E3660F"/>
    <w:rsid w:val="00E44F86"/>
    <w:rsid w:val="00E47315"/>
    <w:rsid w:val="00E51019"/>
    <w:rsid w:val="00E5472F"/>
    <w:rsid w:val="00E549BF"/>
    <w:rsid w:val="00E54D94"/>
    <w:rsid w:val="00E70D8D"/>
    <w:rsid w:val="00E751EE"/>
    <w:rsid w:val="00E75995"/>
    <w:rsid w:val="00E7651F"/>
    <w:rsid w:val="00E779D2"/>
    <w:rsid w:val="00E77CDC"/>
    <w:rsid w:val="00E855F0"/>
    <w:rsid w:val="00E87CE6"/>
    <w:rsid w:val="00E9306C"/>
    <w:rsid w:val="00E93F8C"/>
    <w:rsid w:val="00E9561A"/>
    <w:rsid w:val="00EA3FEE"/>
    <w:rsid w:val="00EA4F88"/>
    <w:rsid w:val="00EA6B6A"/>
    <w:rsid w:val="00EC21CC"/>
    <w:rsid w:val="00ED23FD"/>
    <w:rsid w:val="00ED6469"/>
    <w:rsid w:val="00EE25EA"/>
    <w:rsid w:val="00EE407D"/>
    <w:rsid w:val="00EE4E35"/>
    <w:rsid w:val="00EE7DF3"/>
    <w:rsid w:val="00EF25D7"/>
    <w:rsid w:val="00F01F24"/>
    <w:rsid w:val="00F02367"/>
    <w:rsid w:val="00F02E5A"/>
    <w:rsid w:val="00F10681"/>
    <w:rsid w:val="00F13568"/>
    <w:rsid w:val="00F152E0"/>
    <w:rsid w:val="00F2179C"/>
    <w:rsid w:val="00F31E49"/>
    <w:rsid w:val="00F41F5C"/>
    <w:rsid w:val="00F42131"/>
    <w:rsid w:val="00F4370D"/>
    <w:rsid w:val="00F4759F"/>
    <w:rsid w:val="00F52A4F"/>
    <w:rsid w:val="00F563BB"/>
    <w:rsid w:val="00F64BBA"/>
    <w:rsid w:val="00F73D68"/>
    <w:rsid w:val="00F74211"/>
    <w:rsid w:val="00F777F7"/>
    <w:rsid w:val="00FA2A21"/>
    <w:rsid w:val="00FE189E"/>
    <w:rsid w:val="00FE240B"/>
    <w:rsid w:val="00FF50E4"/>
    <w:rsid w:val="00FF533C"/>
    <w:rsid w:val="00FF5FFE"/>
    <w:rsid w:val="2E0B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DDC630"/>
  <w15:docId w15:val="{FF1E4DF2-0564-DC4F-A710-7D379535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Pr>
      <w:rFonts w:asciiTheme="minorHAnsi" w:hAnsiTheme="minorHAnsi"/>
      <w:sz w:val="3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тиль1"/>
    <w:basedOn w:val="Normal"/>
    <w:qFormat/>
    <w:pPr>
      <w:ind w:firstLine="708"/>
      <w:jc w:val="both"/>
    </w:pPr>
  </w:style>
  <w:style w:type="paragraph" w:customStyle="1" w:styleId="a1">
    <w:name w:val="ФСПО основной текст"/>
    <w:basedOn w:val="Normal"/>
    <w:link w:val="a2"/>
    <w:qFormat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/>
    </w:rPr>
  </w:style>
  <w:style w:type="character" w:customStyle="1" w:styleId="a2">
    <w:name w:val="ФСПО основной текст Знак"/>
    <w:basedOn w:val="DefaultParagraphFont"/>
    <w:link w:val="a1"/>
    <w:qFormat/>
    <w:rPr>
      <w:color w:val="333333"/>
      <w:sz w:val="24"/>
      <w:szCs w:val="24"/>
      <w:lang w:val="en-US"/>
    </w:rPr>
  </w:style>
  <w:style w:type="paragraph" w:customStyle="1" w:styleId="a3">
    <w:name w:val="ФСПО таблицы"/>
    <w:basedOn w:val="Normal"/>
    <w:link w:val="a4"/>
    <w:qFormat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</w:rPr>
  </w:style>
  <w:style w:type="character" w:customStyle="1" w:styleId="a4">
    <w:name w:val="ФСПО таблицы Знак"/>
    <w:basedOn w:val="DefaultParagraphFont"/>
    <w:link w:val="a3"/>
    <w:rPr>
      <w:color w:val="333333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eastAsia="Times New Roman" w:cs="Times New Roman"/>
      <w:sz w:val="32"/>
      <w:szCs w:val="20"/>
      <w:lang w:eastAsia="ru-R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">
    <w:name w:val="Main"/>
    <w:basedOn w:val="Normal"/>
    <w:link w:val="Main0"/>
    <w:qFormat/>
    <w:pPr>
      <w:spacing w:line="360" w:lineRule="auto"/>
      <w:ind w:firstLine="567"/>
      <w:jc w:val="both"/>
    </w:pPr>
    <w:rPr>
      <w:rFonts w:eastAsiaTheme="minorEastAsia" w:cstheme="minorBidi"/>
      <w:sz w:val="28"/>
      <w:szCs w:val="32"/>
      <w:lang w:eastAsia="ru-RU"/>
    </w:rPr>
  </w:style>
  <w:style w:type="character" w:customStyle="1" w:styleId="Main0">
    <w:name w:val="Main Знак"/>
    <w:basedOn w:val="DefaultParagraphFont"/>
    <w:link w:val="Main"/>
    <w:qFormat/>
    <w:rPr>
      <w:rFonts w:ascii="Times New Roman" w:eastAsiaTheme="minorEastAsia" w:hAnsi="Times New Roman"/>
      <w:sz w:val="28"/>
      <w:szCs w:val="32"/>
      <w:lang w:eastAsia="ru-RU"/>
    </w:rPr>
  </w:style>
  <w:style w:type="paragraph" w:styleId="Revision">
    <w:name w:val="Revision"/>
    <w:hidden/>
    <w:uiPriority w:val="99"/>
    <w:semiHidden/>
    <w:rsid w:val="005933CD"/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27179E"/>
  </w:style>
  <w:style w:type="character" w:styleId="PageNumber">
    <w:name w:val="page number"/>
    <w:basedOn w:val="DefaultParagraphFont"/>
    <w:uiPriority w:val="99"/>
    <w:semiHidden/>
    <w:unhideWhenUsed/>
    <w:rsid w:val="0027179E"/>
  </w:style>
  <w:style w:type="paragraph" w:customStyle="1" w:styleId="a5">
    <w:name w:val="Основной текст"/>
    <w:basedOn w:val="Normal"/>
    <w:next w:val="Normal"/>
    <w:qFormat/>
    <w:rsid w:val="00103486"/>
    <w:pPr>
      <w:spacing w:line="360" w:lineRule="auto"/>
      <w:ind w:firstLine="709"/>
      <w:jc w:val="both"/>
    </w:pPr>
    <w:rPr>
      <w:rFonts w:eastAsia="Calibri"/>
      <w:sz w:val="28"/>
      <w:szCs w:val="22"/>
    </w:rPr>
  </w:style>
  <w:style w:type="paragraph" w:customStyle="1" w:styleId="a">
    <w:name w:val="Нумерованный список"/>
    <w:basedOn w:val="Normal"/>
    <w:qFormat/>
    <w:rsid w:val="00C20593"/>
    <w:pPr>
      <w:numPr>
        <w:numId w:val="18"/>
      </w:numPr>
      <w:spacing w:line="360" w:lineRule="auto"/>
      <w:ind w:left="567" w:firstLine="567"/>
      <w:contextualSpacing/>
      <w:jc w:val="both"/>
    </w:pPr>
    <w:rPr>
      <w:sz w:val="28"/>
      <w:szCs w:val="28"/>
      <w:lang w:eastAsia="ru-RU"/>
    </w:rPr>
  </w:style>
  <w:style w:type="paragraph" w:customStyle="1" w:styleId="1">
    <w:name w:val="Заголовок 1"/>
    <w:basedOn w:val="Normal"/>
    <w:qFormat/>
    <w:rsid w:val="003E5251"/>
    <w:pPr>
      <w:numPr>
        <w:numId w:val="19"/>
      </w:numPr>
      <w:spacing w:after="240"/>
      <w:ind w:left="0" w:firstLine="0"/>
      <w:jc w:val="center"/>
      <w:outlineLvl w:val="0"/>
    </w:pPr>
    <w:rPr>
      <w:rFonts w:ascii="Arial" w:eastAsiaTheme="minorHAnsi" w:hAnsi="Arial" w:cs="Arial"/>
      <w:caps/>
      <w:sz w:val="32"/>
      <w:szCs w:val="22"/>
    </w:rPr>
  </w:style>
  <w:style w:type="paragraph" w:customStyle="1" w:styleId="2">
    <w:name w:val="Заголовок 2"/>
    <w:basedOn w:val="Normal"/>
    <w:link w:val="2Char"/>
    <w:qFormat/>
    <w:rsid w:val="003E5251"/>
    <w:pPr>
      <w:numPr>
        <w:ilvl w:val="1"/>
        <w:numId w:val="19"/>
      </w:numPr>
      <w:spacing w:before="240" w:after="240"/>
      <w:ind w:left="567" w:firstLine="567"/>
      <w:outlineLvl w:val="1"/>
    </w:pPr>
    <w:rPr>
      <w:rFonts w:ascii="Arial" w:eastAsiaTheme="minorHAnsi" w:hAnsi="Arial" w:cs="Arial"/>
      <w:sz w:val="28"/>
      <w:szCs w:val="22"/>
    </w:rPr>
  </w:style>
  <w:style w:type="paragraph" w:customStyle="1" w:styleId="3">
    <w:name w:val="Заголовок 3"/>
    <w:basedOn w:val="Normal"/>
    <w:rsid w:val="003E5251"/>
    <w:pPr>
      <w:numPr>
        <w:ilvl w:val="2"/>
        <w:numId w:val="19"/>
      </w:num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4">
    <w:name w:val="Заголовок 4"/>
    <w:basedOn w:val="Normal"/>
    <w:rsid w:val="003E5251"/>
    <w:pPr>
      <w:numPr>
        <w:ilvl w:val="3"/>
        <w:numId w:val="19"/>
      </w:num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5">
    <w:name w:val="Заголовок 5"/>
    <w:basedOn w:val="Normal"/>
    <w:rsid w:val="003E5251"/>
    <w:pPr>
      <w:numPr>
        <w:ilvl w:val="4"/>
        <w:numId w:val="19"/>
      </w:num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6">
    <w:name w:val="Заголовок 6"/>
    <w:basedOn w:val="Normal"/>
    <w:rsid w:val="003E5251"/>
    <w:pPr>
      <w:numPr>
        <w:ilvl w:val="5"/>
        <w:numId w:val="19"/>
      </w:num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7">
    <w:name w:val="Заголовок 7"/>
    <w:basedOn w:val="Normal"/>
    <w:rsid w:val="003E5251"/>
    <w:pPr>
      <w:numPr>
        <w:ilvl w:val="6"/>
        <w:numId w:val="19"/>
      </w:num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8">
    <w:name w:val="Заголовок 8"/>
    <w:basedOn w:val="Normal"/>
    <w:rsid w:val="003E5251"/>
    <w:pPr>
      <w:numPr>
        <w:ilvl w:val="7"/>
        <w:numId w:val="19"/>
      </w:num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9">
    <w:name w:val="Заголовок 9"/>
    <w:basedOn w:val="Normal"/>
    <w:rsid w:val="003E5251"/>
    <w:pPr>
      <w:numPr>
        <w:ilvl w:val="8"/>
        <w:numId w:val="19"/>
      </w:num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a0">
    <w:name w:val="Маркированный список"/>
    <w:basedOn w:val="ListParagraph"/>
    <w:qFormat/>
    <w:rsid w:val="00361BAC"/>
    <w:pPr>
      <w:numPr>
        <w:numId w:val="20"/>
      </w:numPr>
      <w:spacing w:line="360" w:lineRule="auto"/>
      <w:ind w:left="567" w:firstLine="567"/>
      <w:jc w:val="both"/>
    </w:pPr>
    <w:rPr>
      <w:sz w:val="28"/>
      <w:szCs w:val="28"/>
      <w:lang w:eastAsia="ru-RU"/>
    </w:rPr>
  </w:style>
  <w:style w:type="character" w:customStyle="1" w:styleId="2Char">
    <w:name w:val="Заголовок 2 Char"/>
    <w:basedOn w:val="DefaultParagraphFont"/>
    <w:link w:val="2"/>
    <w:rsid w:val="00CC1394"/>
    <w:rPr>
      <w:rFonts w:ascii="Arial" w:hAnsi="Arial" w:cs="Arial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image" Target="media/image6.GI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897630-0FA5-4A4A-A50B-53D1D278D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2793</Words>
  <Characters>15922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Makhrovskiy</dc:creator>
  <cp:lastModifiedBy>Котлицкий Сергей Андреевич</cp:lastModifiedBy>
  <cp:revision>2</cp:revision>
  <dcterms:created xsi:type="dcterms:W3CDTF">2019-12-02T16:22:00Z</dcterms:created>
  <dcterms:modified xsi:type="dcterms:W3CDTF">2019-12-02T16:22:00Z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