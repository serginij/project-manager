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9B86172" w14:textId="77777777" w:rsidR="00A57743" w:rsidRPr="00857944" w:rsidRDefault="00A57743" w:rsidP="00A57743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  <w:r w:rsidRPr="00EF742F">
        <w:rPr>
          <w:sz w:val="32"/>
        </w:rPr>
        <w:t>Расписать к 19 сентября:</w:t>
      </w:r>
    </w:p>
    <w:p w14:paraId="217F2A75" w14:textId="77777777" w:rsidR="00A57743" w:rsidRPr="00783456" w:rsidRDefault="00A57743" w:rsidP="00A57743">
      <w:pPr>
        <w:ind w:left="360"/>
      </w:pPr>
      <w:r>
        <w:t xml:space="preserve">Описание </w:t>
      </w:r>
      <w:proofErr w:type="gramStart"/>
      <w:r>
        <w:t>бизнес процесса</w:t>
      </w:r>
      <w:proofErr w:type="gramEnd"/>
      <w:r>
        <w:t>, выделить предпосылки, слабые стороны, и чем именно моя работа будет их компенсировать.</w:t>
      </w:r>
      <w:r w:rsidRPr="00783456">
        <w:t xml:space="preserve"> </w:t>
      </w:r>
      <w:r>
        <w:t>Функционал – начальные требования.</w:t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1A382344" w14:textId="004A2CCC" w:rsidR="00486044" w:rsidRPr="007B6EB6" w:rsidRDefault="00AF0DCF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Формулировка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поставленной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14:paraId="6B398661" w14:textId="5071CF48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Задачей является</w:t>
      </w:r>
      <w:r w:rsidR="00541937">
        <w:rPr>
          <w:sz w:val="28"/>
          <w:szCs w:val="28"/>
        </w:rPr>
        <w:t xml:space="preserve"> 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для </w:t>
      </w:r>
      <w:r w:rsidRPr="00541937">
        <w:rPr>
          <w:sz w:val="28"/>
          <w:szCs w:val="28"/>
          <w:highlight w:val="yellow"/>
        </w:rPr>
        <w:t>управления</w:t>
      </w:r>
      <w:r w:rsidR="00896785">
        <w:rPr>
          <w:sz w:val="28"/>
          <w:szCs w:val="28"/>
        </w:rPr>
        <w:t xml:space="preserve"> (развернуть)</w:t>
      </w:r>
      <w:r>
        <w:rPr>
          <w:sz w:val="28"/>
          <w:szCs w:val="28"/>
        </w:rPr>
        <w:t xml:space="preserve"> проектами</w:t>
      </w:r>
      <w:r w:rsidR="00541937">
        <w:rPr>
          <w:sz w:val="28"/>
          <w:szCs w:val="28"/>
        </w:rPr>
        <w:t xml:space="preserve"> по разработке ПО</w:t>
      </w:r>
      <w:r w:rsidR="00EA4F88">
        <w:rPr>
          <w:sz w:val="28"/>
          <w:szCs w:val="28"/>
        </w:rPr>
        <w:t xml:space="preserve"> (далее</w:t>
      </w:r>
      <w:r w:rsidR="00541937">
        <w:rPr>
          <w:sz w:val="28"/>
          <w:szCs w:val="28"/>
        </w:rPr>
        <w:t xml:space="preserve"> -</w:t>
      </w:r>
      <w:r w:rsidR="00EA4F88">
        <w:rPr>
          <w:sz w:val="28"/>
          <w:szCs w:val="28"/>
        </w:rPr>
        <w:t xml:space="preserve"> система)</w:t>
      </w:r>
      <w:r>
        <w:rPr>
          <w:sz w:val="28"/>
          <w:szCs w:val="28"/>
        </w:rPr>
        <w:t>, котор</w:t>
      </w:r>
      <w:r w:rsidR="00541937">
        <w:rPr>
          <w:sz w:val="28"/>
          <w:szCs w:val="28"/>
        </w:rPr>
        <w:t>ое</w:t>
      </w:r>
      <w:r>
        <w:rPr>
          <w:sz w:val="28"/>
          <w:szCs w:val="28"/>
        </w:rPr>
        <w:t xml:space="preserve"> будет обеспечивать пользователей возможностью распределения задач</w:t>
      </w:r>
      <w:r w:rsidR="00544DDE">
        <w:rPr>
          <w:sz w:val="28"/>
          <w:szCs w:val="28"/>
        </w:rPr>
        <w:t xml:space="preserve"> в рамках проекта</w:t>
      </w:r>
      <w:r>
        <w:rPr>
          <w:sz w:val="28"/>
          <w:szCs w:val="28"/>
        </w:rPr>
        <w:t>, управления сроками</w:t>
      </w:r>
      <w:r w:rsidR="00544DDE">
        <w:rPr>
          <w:sz w:val="28"/>
          <w:szCs w:val="28"/>
        </w:rPr>
        <w:t xml:space="preserve"> выполнения</w:t>
      </w:r>
      <w:r>
        <w:rPr>
          <w:sz w:val="28"/>
          <w:szCs w:val="28"/>
        </w:rPr>
        <w:t xml:space="preserve"> задач, прикреплением файлов</w:t>
      </w:r>
      <w:r w:rsidR="00544DDE">
        <w:rPr>
          <w:sz w:val="28"/>
          <w:szCs w:val="28"/>
        </w:rPr>
        <w:t xml:space="preserve"> с данными, относящимися</w:t>
      </w:r>
      <w:r>
        <w:rPr>
          <w:sz w:val="28"/>
          <w:szCs w:val="28"/>
        </w:rPr>
        <w:t xml:space="preserve"> к проекту</w:t>
      </w:r>
      <w:r w:rsidR="007B6EB6">
        <w:rPr>
          <w:sz w:val="28"/>
          <w:szCs w:val="28"/>
        </w:rPr>
        <w:t xml:space="preserve">, а также визуализации </w:t>
      </w:r>
      <w:r w:rsidR="00F10681" w:rsidRPr="00362D44">
        <w:rPr>
          <w:sz w:val="28"/>
          <w:szCs w:val="28"/>
          <w:highlight w:val="yellow"/>
        </w:rPr>
        <w:t>(исходных требований к проекту)</w:t>
      </w:r>
      <w:r w:rsidR="00F10681">
        <w:rPr>
          <w:sz w:val="28"/>
          <w:szCs w:val="28"/>
        </w:rPr>
        <w:t xml:space="preserve"> </w:t>
      </w:r>
      <w:r w:rsidR="007B6EB6">
        <w:rPr>
          <w:sz w:val="28"/>
          <w:szCs w:val="28"/>
        </w:rPr>
        <w:t>задач посредствам ассоциативных карт</w:t>
      </w:r>
      <w:r>
        <w:rPr>
          <w:sz w:val="28"/>
          <w:szCs w:val="28"/>
        </w:rPr>
        <w:t>.</w:t>
      </w:r>
    </w:p>
    <w:p w14:paraId="18E52995" w14:textId="62CAB3ED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системой для распределения задач, а также контроля за выполнением задач </w:t>
      </w:r>
      <w:r w:rsidR="00362D44">
        <w:rPr>
          <w:sz w:val="28"/>
          <w:szCs w:val="28"/>
        </w:rPr>
        <w:t xml:space="preserve">при реализации </w:t>
      </w:r>
      <w:r>
        <w:rPr>
          <w:sz w:val="28"/>
          <w:szCs w:val="28"/>
        </w:rPr>
        <w:t>проекта.</w:t>
      </w:r>
    </w:p>
    <w:p w14:paraId="2A78F3CD" w14:textId="77777777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Ресурс нацелен, в первую очередь, на команды, выполняющих разработку программного обеспечения. </w:t>
      </w:r>
    </w:p>
    <w:p w14:paraId="7D2DBB90" w14:textId="3E2108E6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 w:rsidRPr="00935294">
        <w:rPr>
          <w:sz w:val="28"/>
          <w:szCs w:val="28"/>
          <w:highlight w:val="yellow"/>
        </w:rPr>
        <w:t>Процессы разработки программного обеспечения</w:t>
      </w:r>
      <w:r w:rsidRPr="000F025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F02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администрирования проекта</w:t>
      </w:r>
      <w:r>
        <w:rPr>
          <w:sz w:val="28"/>
          <w:szCs w:val="28"/>
        </w:rPr>
        <w:t xml:space="preserve"> сопряжены с рядом </w:t>
      </w:r>
      <w:r w:rsidRPr="00A52997">
        <w:rPr>
          <w:sz w:val="28"/>
          <w:szCs w:val="28"/>
          <w:highlight w:val="yellow"/>
        </w:rPr>
        <w:t>проблем</w:t>
      </w:r>
      <w:r w:rsidR="00F10681">
        <w:rPr>
          <w:sz w:val="28"/>
          <w:szCs w:val="28"/>
        </w:rPr>
        <w:t xml:space="preserve"> </w:t>
      </w:r>
      <w:r w:rsidR="00140083">
        <w:rPr>
          <w:sz w:val="28"/>
          <w:szCs w:val="28"/>
        </w:rPr>
        <w:t xml:space="preserve">(особенностей, </w:t>
      </w:r>
      <w:proofErr w:type="gramStart"/>
      <w:r w:rsidR="00140083">
        <w:rPr>
          <w:sz w:val="28"/>
          <w:szCs w:val="28"/>
        </w:rPr>
        <w:t>трудностей )</w:t>
      </w:r>
      <w:proofErr w:type="gramEnd"/>
      <w:r>
        <w:rPr>
          <w:sz w:val="28"/>
          <w:szCs w:val="28"/>
        </w:rPr>
        <w:t>:</w:t>
      </w:r>
    </w:p>
    <w:p w14:paraId="5E817713" w14:textId="77777777" w:rsidR="00810B84" w:rsidRPr="007C368D" w:rsidRDefault="00810B84" w:rsidP="00810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Дополнительная нагрузка на руководителя команды в связи с уточнением задачи для разработчиков;</w:t>
      </w:r>
    </w:p>
    <w:p w14:paraId="27C2062B" w14:textId="77777777" w:rsidR="00810B84" w:rsidRPr="000A02F8" w:rsidRDefault="00810B84" w:rsidP="00810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сложность с распределением задач по разработчикам;</w:t>
      </w:r>
    </w:p>
    <w:p w14:paraId="59737989" w14:textId="77777777" w:rsidR="00810B84" w:rsidRPr="000A02F8" w:rsidRDefault="00810B84" w:rsidP="00810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за соблюдением разработчиками сроков выполнения поставленных задач;</w:t>
      </w:r>
    </w:p>
    <w:p w14:paraId="3E0A5569" w14:textId="77777777" w:rsidR="00810B84" w:rsidRDefault="00810B84" w:rsidP="00810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сложность полной постановки задачи без использования дополнительных материалов;</w:t>
      </w:r>
    </w:p>
    <w:p w14:paraId="2D7B726A" w14:textId="77777777" w:rsidR="00810B84" w:rsidRPr="000A02F8" w:rsidRDefault="00810B84" w:rsidP="00810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проблемы с поиском корректной дополнительной информации для разработчиков;</w:t>
      </w:r>
    </w:p>
    <w:p w14:paraId="73E11B1B" w14:textId="77777777" w:rsidR="00810B84" w:rsidRPr="000A02F8" w:rsidRDefault="00810B84" w:rsidP="00810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малый опыт разработки программистами в команде;</w:t>
      </w:r>
    </w:p>
    <w:p w14:paraId="1DD9C968" w14:textId="77777777" w:rsidR="00810B84" w:rsidRDefault="00810B84" w:rsidP="00810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проблемы с передачей информации о проекте удаленным разработчикам;</w:t>
      </w:r>
    </w:p>
    <w:p w14:paraId="47105227" w14:textId="77777777" w:rsidR="00810B84" w:rsidRPr="00A03B06" w:rsidRDefault="00810B84" w:rsidP="00810B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сложность отображения сроков выполнения задач на календарь в связи с нерациональной тратой времени;</w:t>
      </w:r>
    </w:p>
    <w:p w14:paraId="0669731F" w14:textId="488E773E" w:rsidR="00DE3E75" w:rsidRPr="00810B84" w:rsidRDefault="00810B84" w:rsidP="00810B84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ресурс нацелен на решение этих проблем.</w:t>
      </w:r>
    </w:p>
    <w:p w14:paraId="2B42F9F5" w14:textId="77777777" w:rsidR="00DE3E75" w:rsidRPr="00810B84" w:rsidRDefault="00DE3E75" w:rsidP="00DE3E75">
      <w:pPr>
        <w:spacing w:after="240"/>
        <w:rPr>
          <w:rFonts w:ascii="Arial" w:hAnsi="Arial" w:cs="Arial"/>
          <w:bCs/>
          <w:caps/>
          <w:sz w:val="32"/>
          <w:szCs w:val="32"/>
        </w:rPr>
      </w:pPr>
    </w:p>
    <w:p w14:paraId="7098566F" w14:textId="14E7F194" w:rsidR="00AF0DCF" w:rsidRPr="00A57743" w:rsidRDefault="00B71785" w:rsidP="00F10681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обзор</w:t>
      </w:r>
      <w:r w:rsidRPr="00A57743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предметной</w:t>
      </w:r>
      <w:r w:rsidRPr="00A57743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области</w:t>
      </w:r>
    </w:p>
    <w:p w14:paraId="2680FBCA" w14:textId="16A78F9B" w:rsidR="00896785" w:rsidRDefault="00896785" w:rsidP="00BE35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935294">
        <w:rPr>
          <w:sz w:val="28"/>
          <w:szCs w:val="28"/>
          <w:highlight w:val="yellow"/>
        </w:rPr>
        <w:t>Сценарий выполнения проекта, есть руководитель, исполнители</w:t>
      </w:r>
      <w:r>
        <w:rPr>
          <w:sz w:val="28"/>
          <w:szCs w:val="28"/>
        </w:rPr>
        <w:t>)</w:t>
      </w:r>
    </w:p>
    <w:p w14:paraId="15FCBFC6" w14:textId="2F64246F" w:rsidR="00896785" w:rsidRDefault="001E03BF" w:rsidP="00BE35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(Расписал сегодня, так как сказали переделать)</w:t>
      </w:r>
    </w:p>
    <w:p w14:paraId="0A91BFBE" w14:textId="5BBD3F12" w:rsidR="00BE354C" w:rsidRDefault="00BE354C" w:rsidP="00BE35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Процессы разработки программного обеспечения, администрирования проекта сопряжены с определенными особенностями.</w:t>
      </w:r>
    </w:p>
    <w:p w14:paraId="06297959" w14:textId="1C58A5F2" w:rsidR="00AA5FE0" w:rsidRDefault="00AA5FE0" w:rsidP="00BE35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(Пример) При разработке программного обеспечения выделяют команду разработчиков и руководителя проекта.</w:t>
      </w:r>
    </w:p>
    <w:p w14:paraId="3EDA678A" w14:textId="69298130" w:rsidR="004E3D44" w:rsidRDefault="00AA5FE0" w:rsidP="004E3D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планировании стадий реализации проекта руководитель должен: во-первых, создать задачи</w:t>
      </w:r>
      <w:r w:rsidR="004E3D44">
        <w:rPr>
          <w:sz w:val="28"/>
          <w:szCs w:val="28"/>
        </w:rPr>
        <w:t xml:space="preserve"> для команды разработчиков, во-вторых, распределить созданные задачи по разработчикам. </w:t>
      </w:r>
      <w:r w:rsidR="004E3D44">
        <w:rPr>
          <w:sz w:val="28"/>
          <w:szCs w:val="28"/>
        </w:rPr>
        <w:t>Также, необходимо качественно проработать сроки выполнения поставленных задач</w:t>
      </w:r>
      <w:r w:rsidR="004E3D44">
        <w:rPr>
          <w:sz w:val="28"/>
          <w:szCs w:val="28"/>
        </w:rPr>
        <w:t>,</w:t>
      </w:r>
      <w:r w:rsidR="004E3D44">
        <w:rPr>
          <w:sz w:val="28"/>
          <w:szCs w:val="28"/>
        </w:rPr>
        <w:t xml:space="preserve"> обеспечить разработчиков четко поставленной задачей</w:t>
      </w:r>
      <w:r w:rsidR="004E3D44">
        <w:rPr>
          <w:sz w:val="28"/>
          <w:szCs w:val="28"/>
        </w:rPr>
        <w:t xml:space="preserve"> и </w:t>
      </w:r>
      <w:r w:rsidR="004E3D44">
        <w:rPr>
          <w:sz w:val="28"/>
          <w:szCs w:val="28"/>
        </w:rPr>
        <w:t>необходимыми ресурсами, которые могут обеспечить достоверной и полной информацией по конкретной теме.</w:t>
      </w:r>
    </w:p>
    <w:p w14:paraId="1365F34A" w14:textId="2833E990" w:rsidR="004E3D44" w:rsidRDefault="0078004B" w:rsidP="00BE354C">
      <w:pPr>
        <w:pBdr>
          <w:bottom w:val="single" w:sz="6" w:space="1" w:color="auto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задач может потребоваться связь между руководителем проекта (менеджером) и разработчиком (дизайнером?) для разрешения возникающих вопросов, технических или организационных моментов.</w:t>
      </w:r>
    </w:p>
    <w:p w14:paraId="5EAE614D" w14:textId="77777777" w:rsidR="001E03BF" w:rsidRDefault="001E03BF" w:rsidP="00BE354C">
      <w:pPr>
        <w:spacing w:line="360" w:lineRule="auto"/>
        <w:ind w:firstLine="709"/>
        <w:jc w:val="both"/>
        <w:rPr>
          <w:sz w:val="28"/>
          <w:szCs w:val="28"/>
        </w:rPr>
      </w:pPr>
    </w:p>
    <w:p w14:paraId="5406BCB5" w14:textId="03F471FF" w:rsidR="001E03BF" w:rsidRDefault="001E03BF" w:rsidP="00BE35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(Старая часть, которую не менял)</w:t>
      </w:r>
    </w:p>
    <w:p w14:paraId="14758084" w14:textId="77777777" w:rsidR="00BE354C" w:rsidRDefault="00BE354C" w:rsidP="007800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планировании проекта менеджер должен обеспечить распредел</w:t>
      </w:r>
      <w:r w:rsidR="00DE1F26">
        <w:rPr>
          <w:sz w:val="28"/>
          <w:szCs w:val="28"/>
        </w:rPr>
        <w:t>ение</w:t>
      </w:r>
      <w:r>
        <w:rPr>
          <w:sz w:val="28"/>
          <w:szCs w:val="28"/>
        </w:rPr>
        <w:t xml:space="preserve"> стади</w:t>
      </w:r>
      <w:r w:rsidR="00DE1F26">
        <w:rPr>
          <w:sz w:val="28"/>
          <w:szCs w:val="28"/>
        </w:rPr>
        <w:t>й</w:t>
      </w:r>
      <w:r>
        <w:rPr>
          <w:sz w:val="28"/>
          <w:szCs w:val="28"/>
        </w:rPr>
        <w:t xml:space="preserve"> разработки по участникам команды таким образом, чтобы осуществлялся намеченный жизненный цикл проекта. Также, необходимо качественно проработать сроки выполнения поставленных задач</w:t>
      </w:r>
      <w:r w:rsidR="007D794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обеспечить разработчиков четко поставленной задачей</w:t>
      </w:r>
      <w:r w:rsidR="004A3287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необходимыми ресурсами, которые могут обеспечить достоверной и полной информацией по конкретной теме.</w:t>
      </w:r>
    </w:p>
    <w:p w14:paraId="7AD00D09" w14:textId="77777777" w:rsidR="00BE354C" w:rsidRDefault="00BE354C" w:rsidP="00BE354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процессе распределения задач по разработчикам перед руководителем команды возникают следующие сложности: необходимо подробно объяснить каждому программисту поставленную задачу, а также отвечать на вопросы, возникающие в процессе написания кода программы.</w:t>
      </w:r>
    </w:p>
    <w:p w14:paraId="1A90FE3E" w14:textId="77777777" w:rsidR="00BE354C" w:rsidRDefault="00BE354C" w:rsidP="00BE354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участии в процессе разработки у начинающих разработчиков возникают проблемы с отсутствием опыта командной разработки, в том числе при поиске дополнительной информации в интернете возникает проблема ложности информации из-за большого количества людей, не достаточно компетентных в данной области, в связи с чем снижается скорость разработки ПО. </w:t>
      </w:r>
    </w:p>
    <w:p w14:paraId="4776609F" w14:textId="77777777" w:rsidR="00BE354C" w:rsidRDefault="00BE354C" w:rsidP="00BE354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случае участия в проекте удаленных разработчиков возникает проблема взаимодействия между участниками команды, а также обеспечение разработчика необходимой информацией.</w:t>
      </w:r>
    </w:p>
    <w:p w14:paraId="23659445" w14:textId="3B46A6E5" w:rsidR="00BE354C" w:rsidRDefault="00BE354C" w:rsidP="00BE354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Проблемы, описанные выше могут быть решены с помощью разрабатываем</w:t>
      </w:r>
      <w:r w:rsidR="00EA4F88">
        <w:rPr>
          <w:sz w:val="28"/>
          <w:szCs w:val="28"/>
        </w:rPr>
        <w:t>ой</w:t>
      </w:r>
      <w:r>
        <w:rPr>
          <w:sz w:val="28"/>
          <w:szCs w:val="28"/>
        </w:rPr>
        <w:t xml:space="preserve"> систем</w:t>
      </w:r>
      <w:r w:rsidR="00EA4F88">
        <w:rPr>
          <w:sz w:val="28"/>
          <w:szCs w:val="28"/>
        </w:rPr>
        <w:t>ы</w:t>
      </w:r>
      <w:r>
        <w:rPr>
          <w:sz w:val="28"/>
          <w:szCs w:val="28"/>
        </w:rPr>
        <w:t>:</w:t>
      </w:r>
    </w:p>
    <w:p w14:paraId="3C8BBE47" w14:textId="1A1E2465" w:rsidR="000B4124" w:rsidRDefault="000B4124" w:rsidP="00BE354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изначальной структуры </w:t>
      </w:r>
      <w:r w:rsidR="00A70EAF">
        <w:rPr>
          <w:sz w:val="28"/>
          <w:szCs w:val="28"/>
        </w:rPr>
        <w:t xml:space="preserve">списка выполняемых задач присутствует возможность составления ассоциативной карты, которая может быть преобразована в </w:t>
      </w:r>
      <w:r w:rsidR="00091E04">
        <w:rPr>
          <w:sz w:val="28"/>
          <w:szCs w:val="28"/>
        </w:rPr>
        <w:t>доску.</w:t>
      </w:r>
      <w:r w:rsidR="00A70EAF">
        <w:rPr>
          <w:sz w:val="28"/>
          <w:szCs w:val="28"/>
        </w:rPr>
        <w:t xml:space="preserve"> </w:t>
      </w:r>
    </w:p>
    <w:p w14:paraId="0AF5F31C" w14:textId="0CDE63BB" w:rsidR="00BE354C" w:rsidRDefault="00BE354C" w:rsidP="00BE354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</w:t>
      </w:r>
      <w:r w:rsidR="00091E04">
        <w:rPr>
          <w:sz w:val="28"/>
          <w:szCs w:val="28"/>
        </w:rPr>
        <w:t>доски (проекта)</w:t>
      </w:r>
      <w:r>
        <w:rPr>
          <w:sz w:val="28"/>
          <w:szCs w:val="28"/>
        </w:rPr>
        <w:t xml:space="preserve"> есть возможность создать колонки (группы задач), а в колонках – создать карточки, в которых описывается конкретная задача.</w:t>
      </w:r>
    </w:p>
    <w:p w14:paraId="187C3D0F" w14:textId="77777777" w:rsidR="00BE354C" w:rsidRDefault="00BE354C" w:rsidP="00BE354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Создание колонок и карточек решает проблемы распределения задач, а также сложности передачи информации о проекте удаленным разработчикам.</w:t>
      </w:r>
    </w:p>
    <w:p w14:paraId="713F31A7" w14:textId="77777777" w:rsidR="00BE354C" w:rsidRDefault="00BE354C" w:rsidP="00BE354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карточки содержит следующие части: </w:t>
      </w:r>
    </w:p>
    <w:p w14:paraId="2060BF44" w14:textId="77777777" w:rsidR="00BE354C" w:rsidRDefault="00BE354C" w:rsidP="00BE354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с описанием поставленных задач (решает проблемы, связанные с дополнительной информацией для разработчиков);</w:t>
      </w:r>
    </w:p>
    <w:p w14:paraId="3A966740" w14:textId="77777777" w:rsidR="00BE354C" w:rsidRDefault="00BE354C" w:rsidP="00BE354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Чек-лист для задач;</w:t>
      </w:r>
    </w:p>
    <w:p w14:paraId="3703CA08" w14:textId="77777777" w:rsidR="00BE354C" w:rsidRDefault="00BE354C" w:rsidP="00BE354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Срок выполнения данной карточки (решает сложности, связанные с контролем сроков выполнения задач);</w:t>
      </w:r>
    </w:p>
    <w:p w14:paraId="276A6F32" w14:textId="77777777" w:rsidR="00BE354C" w:rsidRDefault="00BE354C" w:rsidP="00BE354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Люди, прикрепленные к карточке (решает проблемы с командной разработкой);</w:t>
      </w:r>
    </w:p>
    <w:p w14:paraId="3938A649" w14:textId="77777777" w:rsidR="00BE354C" w:rsidRDefault="00BE354C" w:rsidP="00BE354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с вложениями (решает проблему поиска корректной информации);</w:t>
      </w:r>
    </w:p>
    <w:p w14:paraId="4D4FFF2F" w14:textId="77777777" w:rsidR="00BE354C" w:rsidRDefault="00BE354C" w:rsidP="00BE354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Блок с комментариями (решает проблему уточнения задач руководителем команды);</w:t>
      </w:r>
    </w:p>
    <w:p w14:paraId="10FD7E8D" w14:textId="1EA123F2" w:rsidR="00BE354C" w:rsidRPr="004E651F" w:rsidRDefault="00BE354C" w:rsidP="00BE354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Также, доступно добавление к карточкам меток, </w:t>
      </w:r>
      <w:r w:rsidRPr="004E651F">
        <w:rPr>
          <w:sz w:val="28"/>
          <w:szCs w:val="28"/>
        </w:rPr>
        <w:t xml:space="preserve">дифференцирующих </w:t>
      </w:r>
      <w:r>
        <w:rPr>
          <w:sz w:val="28"/>
          <w:szCs w:val="28"/>
        </w:rPr>
        <w:t xml:space="preserve">карточки по типу задачи. </w:t>
      </w:r>
    </w:p>
    <w:p w14:paraId="4420B556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71F73E75" w14:textId="1A36D1F0" w:rsidR="00B71785" w:rsidRPr="00EC21CC" w:rsidRDefault="00B71785" w:rsidP="00B71785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выбор</w:t>
      </w:r>
      <w:r w:rsidRPr="00EC21CC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модели</w:t>
      </w:r>
      <w:r w:rsidRPr="00EC21CC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жизненного</w:t>
      </w:r>
      <w:r w:rsidRPr="00EC21CC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цикла</w:t>
      </w:r>
    </w:p>
    <w:p w14:paraId="0818B67C" w14:textId="77777777" w:rsidR="009D4E0F" w:rsidRDefault="009D4E0F" w:rsidP="009D4E0F">
      <w:pPr>
        <w:spacing w:line="360" w:lineRule="auto"/>
        <w:rPr>
          <w:sz w:val="28"/>
        </w:rPr>
      </w:pPr>
    </w:p>
    <w:p w14:paraId="371D694C" w14:textId="77777777" w:rsidR="009D4E0F" w:rsidRPr="00E93F8C" w:rsidRDefault="009D4E0F" w:rsidP="00F42131">
      <w:pPr>
        <w:spacing w:line="360" w:lineRule="auto"/>
        <w:ind w:firstLine="708"/>
        <w:rPr>
          <w:sz w:val="28"/>
        </w:rPr>
      </w:pPr>
      <w:r w:rsidRPr="00E93F8C">
        <w:rPr>
          <w:sz w:val="28"/>
        </w:rPr>
        <w:t>При выборе модели жизненного цикла программного обеспечения, подразумевается, что при разработке проекта есть команда, состоящая из следующих лиц:</w:t>
      </w:r>
    </w:p>
    <w:p w14:paraId="7E5D4F90" w14:textId="77777777" w:rsidR="009D4E0F" w:rsidRPr="00E93F8C" w:rsidRDefault="009D4E0F" w:rsidP="009D4E0F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E93F8C">
        <w:rPr>
          <w:sz w:val="28"/>
        </w:rPr>
        <w:t>Менеджер проекта.</w:t>
      </w:r>
    </w:p>
    <w:p w14:paraId="5CC2480A" w14:textId="77777777" w:rsidR="009D4E0F" w:rsidRPr="00E93F8C" w:rsidRDefault="009D4E0F" w:rsidP="009D4E0F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E93F8C">
        <w:rPr>
          <w:sz w:val="28"/>
        </w:rPr>
        <w:t>Проектировщик подсистем.</w:t>
      </w:r>
    </w:p>
    <w:p w14:paraId="245283DF" w14:textId="77777777" w:rsidR="009D4E0F" w:rsidRPr="00E93F8C" w:rsidRDefault="009D4E0F" w:rsidP="009D4E0F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E93F8C">
        <w:rPr>
          <w:sz w:val="28"/>
        </w:rPr>
        <w:t>Разработчики.</w:t>
      </w:r>
    </w:p>
    <w:p w14:paraId="0C99CC7E" w14:textId="77777777" w:rsidR="009D4E0F" w:rsidRPr="00E93F8C" w:rsidRDefault="009D4E0F" w:rsidP="009D4E0F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E93F8C">
        <w:rPr>
          <w:sz w:val="28"/>
        </w:rPr>
        <w:t>Руководитель команды.</w:t>
      </w:r>
    </w:p>
    <w:p w14:paraId="0346C662" w14:textId="77777777" w:rsidR="009D4E0F" w:rsidRPr="00E93F8C" w:rsidRDefault="009D4E0F" w:rsidP="009D4E0F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proofErr w:type="spellStart"/>
      <w:r w:rsidRPr="00E93F8C">
        <w:rPr>
          <w:sz w:val="28"/>
        </w:rPr>
        <w:t>Тестировщик</w:t>
      </w:r>
      <w:proofErr w:type="spellEnd"/>
      <w:r w:rsidRPr="00E93F8C">
        <w:rPr>
          <w:sz w:val="28"/>
        </w:rPr>
        <w:t>.</w:t>
      </w:r>
    </w:p>
    <w:p w14:paraId="3FE3253F" w14:textId="77777777" w:rsidR="009D4E0F" w:rsidRDefault="009D4E0F" w:rsidP="00F2179C">
      <w:pPr>
        <w:spacing w:line="360" w:lineRule="auto"/>
        <w:rPr>
          <w:sz w:val="28"/>
        </w:rPr>
      </w:pPr>
    </w:p>
    <w:p w14:paraId="2715E795" w14:textId="76D0B600" w:rsidR="00F2179C" w:rsidRDefault="00F2179C" w:rsidP="00F2179C">
      <w:pPr>
        <w:spacing w:line="360" w:lineRule="auto"/>
        <w:rPr>
          <w:sz w:val="28"/>
        </w:rPr>
      </w:pPr>
      <w:r>
        <w:rPr>
          <w:sz w:val="28"/>
        </w:rPr>
        <w:t>Данная модель жизненного цикла имеет ряд преимуществ:</w:t>
      </w:r>
    </w:p>
    <w:p w14:paraId="0E6200C5" w14:textId="77777777" w:rsidR="00F2179C" w:rsidRPr="003D79A2" w:rsidRDefault="00F2179C" w:rsidP="00F2179C">
      <w:pPr>
        <w:pStyle w:val="ListParagraph"/>
        <w:numPr>
          <w:ilvl w:val="0"/>
          <w:numId w:val="7"/>
        </w:numPr>
        <w:spacing w:line="360" w:lineRule="auto"/>
        <w:rPr>
          <w:i/>
          <w:sz w:val="32"/>
        </w:rPr>
      </w:pPr>
      <w:r>
        <w:rPr>
          <w:sz w:val="28"/>
        </w:rPr>
        <w:t>При разработке ПО фазы проекта могут выполняться параллельно, что уменьшает время реализации;</w:t>
      </w:r>
    </w:p>
    <w:p w14:paraId="60C43D89" w14:textId="77777777" w:rsidR="00F2179C" w:rsidRPr="004167E2" w:rsidRDefault="00F2179C" w:rsidP="00F2179C">
      <w:pPr>
        <w:pStyle w:val="ListParagraph"/>
        <w:numPr>
          <w:ilvl w:val="0"/>
          <w:numId w:val="7"/>
        </w:numPr>
        <w:spacing w:line="360" w:lineRule="auto"/>
        <w:rPr>
          <w:i/>
          <w:sz w:val="32"/>
        </w:rPr>
      </w:pPr>
      <w:r>
        <w:rPr>
          <w:sz w:val="28"/>
        </w:rPr>
        <w:t>Продукт может реализоваться в несколько этапов: сначала основной функционал программы, затем наращивание дополнительного;</w:t>
      </w:r>
    </w:p>
    <w:p w14:paraId="6379A4E8" w14:textId="77777777" w:rsidR="00F2179C" w:rsidRPr="004167E2" w:rsidRDefault="00F2179C" w:rsidP="00F2179C">
      <w:pPr>
        <w:pStyle w:val="ListParagraph"/>
        <w:numPr>
          <w:ilvl w:val="0"/>
          <w:numId w:val="7"/>
        </w:numPr>
        <w:spacing w:line="360" w:lineRule="auto"/>
        <w:rPr>
          <w:i/>
          <w:sz w:val="32"/>
        </w:rPr>
      </w:pPr>
      <w:r>
        <w:rPr>
          <w:sz w:val="28"/>
        </w:rPr>
        <w:t>Существуют контрольные точки каждого из фаз разработки проекта, что уменьшает возможные просчеты в момент перехода на следующие фазы разработки;</w:t>
      </w:r>
    </w:p>
    <w:p w14:paraId="4CB846F3" w14:textId="77777777" w:rsidR="00F2179C" w:rsidRPr="00030331" w:rsidRDefault="00F2179C" w:rsidP="00F2179C">
      <w:pPr>
        <w:spacing w:line="360" w:lineRule="auto"/>
        <w:rPr>
          <w:sz w:val="32"/>
        </w:rPr>
      </w:pPr>
    </w:p>
    <w:p w14:paraId="30D0E7C0" w14:textId="362EA19D" w:rsidR="00030331" w:rsidRDefault="00030331" w:rsidP="00F42131">
      <w:pPr>
        <w:spacing w:line="360" w:lineRule="auto"/>
        <w:ind w:firstLine="708"/>
        <w:rPr>
          <w:sz w:val="28"/>
        </w:rPr>
      </w:pPr>
      <w:r>
        <w:rPr>
          <w:sz w:val="28"/>
        </w:rPr>
        <w:t>Разработка системы планируется в несколько этапов: сначало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</w:t>
      </w:r>
      <w:r w:rsidR="00AD0BFC">
        <w:rPr>
          <w:sz w:val="28"/>
        </w:rPr>
        <w:t xml:space="preserve"> при</w:t>
      </w:r>
      <w:r>
        <w:rPr>
          <w:sz w:val="28"/>
        </w:rPr>
        <w:t xml:space="preserve"> </w:t>
      </w:r>
      <w:r w:rsidR="00AD0BFC">
        <w:rPr>
          <w:sz w:val="28"/>
        </w:rPr>
        <w:t>просчетах в базовом функционале системы необходимо перестраивать всю систему.</w:t>
      </w:r>
    </w:p>
    <w:p w14:paraId="5486BCFB" w14:textId="1D40CCDF" w:rsidR="00F2179C" w:rsidRPr="00F2179C" w:rsidRDefault="00F42131" w:rsidP="00F42131">
      <w:pPr>
        <w:spacing w:line="360" w:lineRule="auto"/>
        <w:ind w:firstLine="708"/>
        <w:rPr>
          <w:sz w:val="28"/>
        </w:rPr>
      </w:pPr>
      <w:r>
        <w:rPr>
          <w:sz w:val="28"/>
        </w:rPr>
        <w:t>Д</w:t>
      </w:r>
      <w:r w:rsidR="00F2179C">
        <w:rPr>
          <w:sz w:val="28"/>
        </w:rPr>
        <w:t>анная модель жизненного цикла подходит для реализации системы для управления проектами, так как разработка функционала программы по этапам наиболее оптимальна.</w:t>
      </w:r>
    </w:p>
    <w:p w14:paraId="2296B48E" w14:textId="716331DF" w:rsidR="00E93F8C" w:rsidRDefault="00E93F8C" w:rsidP="005437FE">
      <w:pPr>
        <w:spacing w:line="360" w:lineRule="auto"/>
      </w:pPr>
    </w:p>
    <w:p w14:paraId="55863385" w14:textId="169AEE94" w:rsidR="00C678F4" w:rsidRPr="00C678F4" w:rsidRDefault="00C678F4" w:rsidP="008F2129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Исходя из того, что есть команда разработчиков, а также, что при разработке будет использоваться объектно-ориентированный подход, выберем объектно-ориентированную модель жизненного цикла программного обеспечения (Рисунок 1).</w:t>
      </w:r>
    </w:p>
    <w:p w14:paraId="756E7ED5" w14:textId="5308A346" w:rsidR="00E93F8C" w:rsidRDefault="005437FE" w:rsidP="005437FE">
      <w:pPr>
        <w:spacing w:line="360" w:lineRule="auto"/>
        <w:jc w:val="center"/>
      </w:pPr>
      <w:r w:rsidRPr="00E93F8C">
        <w:fldChar w:fldCharType="begin"/>
      </w:r>
      <w:r w:rsidRPr="00E93F8C">
        <w:instrText xml:space="preserve"> INCLUDEPICTURE "http://www.computer-museum.ru/images/novosibirsk/models_9.gif" \* MERGEFORMATINET </w:instrText>
      </w:r>
      <w:r w:rsidRPr="00E93F8C">
        <w:fldChar w:fldCharType="separate"/>
      </w:r>
      <w:r w:rsidRPr="00E93F8C">
        <w:rPr>
          <w:noProof/>
        </w:rPr>
        <w:drawing>
          <wp:inline distT="0" distB="0" distL="0" distR="0" wp14:anchorId="0D6C9278" wp14:editId="49C02659">
            <wp:extent cx="5298393" cy="4731887"/>
            <wp:effectExtent l="0" t="0" r="0" b="5715"/>
            <wp:docPr id="2" name="Рисунок 2" descr="http://www.computer-museum.ru/images/novosibirsk/models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mputer-museum.ru/images/novosibirsk/models_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30" cy="47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F8C">
        <w:fldChar w:fldCharType="end"/>
      </w:r>
    </w:p>
    <w:p w14:paraId="4D6E3023" w14:textId="43D08AA4" w:rsidR="00C678F4" w:rsidRDefault="00C678F4" w:rsidP="005437FE">
      <w:pPr>
        <w:spacing w:line="360" w:lineRule="auto"/>
        <w:jc w:val="center"/>
        <w:rPr>
          <w:i/>
          <w:sz w:val="28"/>
        </w:rPr>
      </w:pPr>
      <w:r w:rsidRPr="005437FE">
        <w:rPr>
          <w:i/>
          <w:sz w:val="28"/>
        </w:rPr>
        <w:t>Рисунок 1 Модель жизненного цикла ПО</w:t>
      </w:r>
    </w:p>
    <w:p w14:paraId="326385D4" w14:textId="77777777" w:rsidR="005437FE" w:rsidRPr="005437FE" w:rsidRDefault="005437FE" w:rsidP="005437FE">
      <w:pPr>
        <w:spacing w:line="360" w:lineRule="auto"/>
        <w:jc w:val="center"/>
        <w:rPr>
          <w:i/>
          <w:sz w:val="28"/>
        </w:rPr>
      </w:pPr>
    </w:p>
    <w:p w14:paraId="33C2BB43" w14:textId="014F9E73" w:rsidR="004167E2" w:rsidRDefault="004167E2" w:rsidP="004167E2">
      <w:pPr>
        <w:rPr>
          <w:i/>
          <w:sz w:val="32"/>
        </w:rPr>
      </w:pPr>
    </w:p>
    <w:p w14:paraId="667E503B" w14:textId="77777777" w:rsidR="004167E2" w:rsidRPr="004167E2" w:rsidRDefault="004167E2" w:rsidP="004167E2">
      <w:pPr>
        <w:rPr>
          <w:i/>
          <w:sz w:val="32"/>
        </w:rPr>
      </w:pPr>
    </w:p>
    <w:p w14:paraId="3113A798" w14:textId="0C4D32AB" w:rsidR="00B71785" w:rsidRPr="003D79A2" w:rsidRDefault="00B71785">
      <w:pPr>
        <w:spacing w:after="160" w:line="259" w:lineRule="auto"/>
        <w:rPr>
          <w:bCs/>
          <w:caps/>
          <w:sz w:val="28"/>
          <w:szCs w:val="32"/>
        </w:rPr>
      </w:pPr>
    </w:p>
    <w:p w14:paraId="0EF049A4" w14:textId="77777777" w:rsidR="00B71785" w:rsidRPr="00EC21CC" w:rsidRDefault="00B7178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 w:rsidRPr="00EC21CC">
        <w:rPr>
          <w:rFonts w:ascii="Arial" w:hAnsi="Arial" w:cs="Arial"/>
          <w:bCs/>
          <w:caps/>
          <w:sz w:val="32"/>
          <w:szCs w:val="32"/>
        </w:rPr>
        <w:br w:type="page"/>
      </w:r>
    </w:p>
    <w:p w14:paraId="0E2CFF06" w14:textId="77777777" w:rsidR="005952E2" w:rsidRPr="00B8128C" w:rsidRDefault="005952E2" w:rsidP="005952E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Сравнение аналогов</w:t>
      </w:r>
    </w:p>
    <w:p w14:paraId="6F403B28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77777777" w:rsidR="005952E2" w:rsidRDefault="005952E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4D296C41" w14:textId="77777777" w:rsidR="005952E2" w:rsidRDefault="005952E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>
        <w:rPr>
          <w:sz w:val="28"/>
          <w:szCs w:val="28"/>
        </w:rPr>
        <w:t>».</w:t>
      </w:r>
    </w:p>
    <w:p w14:paraId="492AE2D0" w14:textId="77777777" w:rsidR="005952E2" w:rsidRPr="00126D76" w:rsidRDefault="005952E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>
        <w:rPr>
          <w:sz w:val="28"/>
          <w:szCs w:val="28"/>
        </w:rPr>
        <w:t>».</w:t>
      </w:r>
    </w:p>
    <w:p w14:paraId="0D4C204E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--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4309C8">
        <w:rPr>
          <w:sz w:val="28"/>
          <w:szCs w:val="28"/>
        </w:rPr>
        <w:t>Fog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Creek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77777777" w:rsidR="005952E2" w:rsidRPr="00EB4786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ассоциативной 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6EAB130B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 xml:space="preserve">» --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разработка компании «Рога и копыта»,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ассоциативной 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B44AB06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--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8C3D59"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6FE37C79" w:rsidR="005952E2" w:rsidRPr="00713B89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отсутствует возможность представления данных в виде ассоциативной 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4619F2B2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5952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5952E2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5952E2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5952E2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5952E2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77777777" w:rsidR="005952E2" w:rsidRPr="009A44FA" w:rsidRDefault="005952E2" w:rsidP="005952E2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4EB31BF5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 w:rsidRPr="00B51366">
        <w:rPr>
          <w:sz w:val="28"/>
          <w:szCs w:val="28"/>
        </w:rPr>
        <w:t>» --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3D7F32">
        <w:rPr>
          <w:sz w:val="28"/>
          <w:szCs w:val="28"/>
        </w:rPr>
        <w:t>MeisterLabs</w:t>
      </w:r>
      <w:proofErr w:type="spellEnd"/>
      <w:r w:rsidRPr="003D7F32">
        <w:rPr>
          <w:sz w:val="28"/>
          <w:szCs w:val="28"/>
        </w:rPr>
        <w:t xml:space="preserve"> </w:t>
      </w:r>
      <w:proofErr w:type="spellStart"/>
      <w:r w:rsidRPr="003D7F32">
        <w:rPr>
          <w:sz w:val="28"/>
          <w:szCs w:val="28"/>
        </w:rPr>
        <w:t>GmbH</w:t>
      </w:r>
      <w:proofErr w:type="spellEnd"/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proofErr w:type="spellStart"/>
      <w:r w:rsidRPr="002A25BB">
        <w:rPr>
          <w:sz w:val="28"/>
          <w:szCs w:val="28"/>
        </w:rPr>
        <w:t>майндмэппинга</w:t>
      </w:r>
      <w:proofErr w:type="spellEnd"/>
      <w:r>
        <w:rPr>
          <w:sz w:val="28"/>
          <w:szCs w:val="28"/>
        </w:rPr>
        <w:t>.</w:t>
      </w:r>
    </w:p>
    <w:p w14:paraId="484473B3" w14:textId="77777777" w:rsidR="005952E2" w:rsidRPr="00DE1894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2A25BB">
        <w:rPr>
          <w:sz w:val="28"/>
          <w:szCs w:val="28"/>
        </w:rPr>
        <w:t xml:space="preserve"> </w:t>
      </w:r>
      <w:r>
        <w:rPr>
          <w:sz w:val="28"/>
          <w:szCs w:val="28"/>
        </w:rPr>
        <w:t>Этот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следующей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DE1894">
        <w:rPr>
          <w:sz w:val="28"/>
          <w:szCs w:val="28"/>
        </w:rPr>
        <w:t xml:space="preserve">: </w:t>
      </w:r>
      <w:r w:rsidRPr="00601774">
        <w:rPr>
          <w:sz w:val="28"/>
          <w:szCs w:val="28"/>
        </w:rPr>
        <w:t>представления данных в виде ассоциативной карты</w:t>
      </w:r>
      <w:r>
        <w:rPr>
          <w:sz w:val="28"/>
          <w:szCs w:val="28"/>
        </w:rPr>
        <w:t>.</w:t>
      </w:r>
    </w:p>
    <w:p w14:paraId="051770E0" w14:textId="77777777" w:rsidR="005952E2" w:rsidRPr="003D7F3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 w:rsidRPr="00B51366">
        <w:rPr>
          <w:sz w:val="28"/>
          <w:szCs w:val="28"/>
        </w:rPr>
        <w:t>» --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094B4A">
        <w:rPr>
          <w:sz w:val="28"/>
          <w:szCs w:val="28"/>
        </w:rPr>
        <w:t>Sauf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Pompiers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», предназначенная для создания </w:t>
      </w:r>
      <w:proofErr w:type="spellStart"/>
      <w:r>
        <w:rPr>
          <w:sz w:val="28"/>
          <w:szCs w:val="28"/>
        </w:rPr>
        <w:t>майнд</w:t>
      </w:r>
      <w:proofErr w:type="spellEnd"/>
      <w:r>
        <w:rPr>
          <w:sz w:val="28"/>
          <w:szCs w:val="28"/>
        </w:rPr>
        <w:t xml:space="preserve"> карт.</w:t>
      </w:r>
    </w:p>
    <w:p w14:paraId="6F51E27E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следующей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03AF1">
        <w:rPr>
          <w:sz w:val="28"/>
          <w:szCs w:val="28"/>
        </w:rPr>
        <w:t xml:space="preserve">: </w:t>
      </w:r>
      <w:r w:rsidRPr="00601774">
        <w:rPr>
          <w:sz w:val="28"/>
          <w:szCs w:val="28"/>
        </w:rPr>
        <w:t>представления данных в виде ассоциативной карты</w:t>
      </w:r>
      <w:r>
        <w:rPr>
          <w:sz w:val="28"/>
          <w:szCs w:val="28"/>
        </w:rPr>
        <w:t>.</w:t>
      </w:r>
    </w:p>
    <w:p w14:paraId="336AE08E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того, что рассматриваемые косвенные аналоги схожи по функционалу, выделим основные функции представленных аналогов.</w:t>
      </w:r>
    </w:p>
    <w:p w14:paraId="263566E7" w14:textId="77777777" w:rsidR="005952E2" w:rsidRDefault="005952E2" w:rsidP="005952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69B9720C" w14:textId="77777777" w:rsidR="005952E2" w:rsidRPr="0046517A" w:rsidRDefault="005952E2" w:rsidP="005952E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proofErr w:type="spellStart"/>
      <w:r>
        <w:rPr>
          <w:sz w:val="28"/>
          <w:szCs w:val="28"/>
        </w:rPr>
        <w:t>майнд</w:t>
      </w:r>
      <w:proofErr w:type="spellEnd"/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5952E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веткам: среди всех веток можно найти концевой узел или </w:t>
      </w:r>
      <w:proofErr w:type="spellStart"/>
      <w:r>
        <w:rPr>
          <w:sz w:val="28"/>
          <w:szCs w:val="28"/>
        </w:rPr>
        <w:t>подветку</w:t>
      </w:r>
      <w:proofErr w:type="spellEnd"/>
      <w:r>
        <w:rPr>
          <w:sz w:val="28"/>
          <w:szCs w:val="28"/>
        </w:rPr>
        <w:t xml:space="preserve">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5952E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5952E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0F9E4E0A" w14:textId="77777777" w:rsidR="005952E2" w:rsidRPr="00D926ED" w:rsidRDefault="005952E2" w:rsidP="005952E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7169A5">
      <w:pPr>
        <w:spacing w:line="360" w:lineRule="auto"/>
        <w:ind w:left="426" w:firstLine="708"/>
        <w:jc w:val="both"/>
        <w:rPr>
          <w:sz w:val="28"/>
          <w:szCs w:val="28"/>
        </w:rPr>
      </w:pPr>
      <w:r w:rsidRPr="009635A7">
        <w:rPr>
          <w:sz w:val="28"/>
          <w:szCs w:val="28"/>
          <w:highlight w:val="yellow"/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6F90D9D1" w:rsidR="007169A5" w:rsidRDefault="00DE2EE9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Командная 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30372162" w:rsidR="007169A5" w:rsidRDefault="00DE2EE9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6BC0829A" w:rsidR="00A511AC" w:rsidRDefault="00A511AC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Платформы – какие платформы (операционные системы) поддерживает приложение;</w:t>
      </w:r>
    </w:p>
    <w:p w14:paraId="535F374B" w14:textId="779101C1" w:rsidR="00A511AC" w:rsidRDefault="00A511AC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Стоимость – размер платы (в рублях) за использование продукта в месяц;</w:t>
      </w:r>
    </w:p>
    <w:p w14:paraId="10FD47F8" w14:textId="385D9985" w:rsidR="00A511AC" w:rsidRDefault="00A511AC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>
        <w:rPr>
          <w:sz w:val="28"/>
          <w:szCs w:val="28"/>
        </w:rPr>
        <w:t>;</w:t>
      </w:r>
    </w:p>
    <w:p w14:paraId="79D75F7A" w14:textId="0C2D65B3" w:rsidR="00097691" w:rsidRDefault="00097691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1F39F4D4" w:rsidR="00097691" w:rsidRDefault="00097691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данных в виде </w:t>
      </w:r>
      <w:proofErr w:type="spellStart"/>
      <w:r>
        <w:rPr>
          <w:sz w:val="28"/>
          <w:szCs w:val="28"/>
        </w:rPr>
        <w:t>майнд</w:t>
      </w:r>
      <w:proofErr w:type="spellEnd"/>
      <w:r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proofErr w:type="spellStart"/>
      <w:r w:rsidR="006D461D">
        <w:rPr>
          <w:sz w:val="28"/>
          <w:szCs w:val="28"/>
        </w:rPr>
        <w:t>майнд</w:t>
      </w:r>
      <w:proofErr w:type="spellEnd"/>
      <w:r w:rsidR="006D461D">
        <w:rPr>
          <w:sz w:val="28"/>
          <w:szCs w:val="28"/>
        </w:rPr>
        <w:t>-карт</w:t>
      </w:r>
      <w:r>
        <w:rPr>
          <w:sz w:val="28"/>
          <w:szCs w:val="28"/>
        </w:rPr>
        <w:t>;</w:t>
      </w:r>
    </w:p>
    <w:p w14:paraId="0D7219A6" w14:textId="0CFFCC31" w:rsidR="006D461D" w:rsidRDefault="006D461D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работы(</w:t>
      </w:r>
      <w:r w:rsidR="004E09F3" w:rsidRPr="004E09F3">
        <w:rPr>
          <w:sz w:val="28"/>
          <w:szCs w:val="28"/>
          <w:highlight w:val="yellow"/>
        </w:rPr>
        <w:t>дополнить</w:t>
      </w:r>
      <w:r w:rsidR="004E09F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4C493A28" w14:textId="2B20A66C" w:rsidR="004E09F3" w:rsidRDefault="004E09F3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сроков на календарь – возможность отображения сроков выполнения в виде календаря с метками задач;</w:t>
      </w:r>
    </w:p>
    <w:p w14:paraId="1E9D4ACA" w14:textId="41136BF0" w:rsidR="004E09F3" w:rsidRDefault="004E09F3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диаграмм – возможность создания графического представления данных в виде диаграмм;</w:t>
      </w:r>
    </w:p>
    <w:p w14:paraId="2120BF77" w14:textId="4BA5A1A9" w:rsidR="004E09F3" w:rsidRDefault="004E09F3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– необходимость предварительной регистрации в приложении для его использования;</w:t>
      </w:r>
    </w:p>
    <w:p w14:paraId="653B76E4" w14:textId="66E1CF44" w:rsidR="007169A5" w:rsidRDefault="007169A5" w:rsidP="007169A5">
      <w:pPr>
        <w:spacing w:line="360" w:lineRule="auto"/>
        <w:ind w:left="426" w:firstLine="708"/>
        <w:jc w:val="both"/>
        <w:rPr>
          <w:sz w:val="28"/>
          <w:szCs w:val="28"/>
        </w:rPr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1833"/>
        <w:gridCol w:w="1274"/>
        <w:gridCol w:w="1287"/>
        <w:gridCol w:w="1563"/>
        <w:gridCol w:w="1833"/>
      </w:tblGrid>
      <w:tr w:rsidR="005952E2" w:rsidRPr="0046018F" w14:paraId="2721DCDE" w14:textId="77777777" w:rsidTr="00920590">
        <w:tc>
          <w:tcPr>
            <w:tcW w:w="1555" w:type="dxa"/>
            <w:vMerge w:val="restart"/>
          </w:tcPr>
          <w:p w14:paraId="1C545D8C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3"/>
          </w:tcPr>
          <w:p w14:paraId="6B957E9A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Прямые аналоги</w:t>
            </w:r>
          </w:p>
        </w:tc>
        <w:tc>
          <w:tcPr>
            <w:tcW w:w="3396" w:type="dxa"/>
            <w:gridSpan w:val="2"/>
          </w:tcPr>
          <w:p w14:paraId="6126C35E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Косвенные аналоги</w:t>
            </w:r>
          </w:p>
        </w:tc>
      </w:tr>
      <w:tr w:rsidR="005952E2" w:rsidRPr="0046018F" w14:paraId="1D7ED0C9" w14:textId="77777777" w:rsidTr="00920590">
        <w:tc>
          <w:tcPr>
            <w:tcW w:w="1555" w:type="dxa"/>
            <w:vMerge/>
          </w:tcPr>
          <w:p w14:paraId="592303D1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33" w:type="dxa"/>
          </w:tcPr>
          <w:p w14:paraId="2F565A98" w14:textId="77777777" w:rsidR="005952E2" w:rsidRPr="00524F96" w:rsidRDefault="005952E2" w:rsidP="00920590">
            <w:pPr>
              <w:spacing w:line="360" w:lineRule="auto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Trello</w:t>
            </w:r>
          </w:p>
        </w:tc>
        <w:tc>
          <w:tcPr>
            <w:tcW w:w="1274" w:type="dxa"/>
          </w:tcPr>
          <w:p w14:paraId="1EDE41C0" w14:textId="77777777" w:rsidR="005952E2" w:rsidRPr="00524F96" w:rsidRDefault="005952E2" w:rsidP="00920590">
            <w:pPr>
              <w:spacing w:line="360" w:lineRule="auto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Asana</w:t>
            </w:r>
          </w:p>
        </w:tc>
        <w:tc>
          <w:tcPr>
            <w:tcW w:w="1287" w:type="dxa"/>
          </w:tcPr>
          <w:p w14:paraId="4F8D35FF" w14:textId="77777777" w:rsidR="005952E2" w:rsidRPr="00524F96" w:rsidRDefault="005952E2" w:rsidP="00920590">
            <w:pPr>
              <w:spacing w:line="360" w:lineRule="auto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Jira</w:t>
            </w:r>
          </w:p>
        </w:tc>
        <w:tc>
          <w:tcPr>
            <w:tcW w:w="1563" w:type="dxa"/>
          </w:tcPr>
          <w:p w14:paraId="775D49E8" w14:textId="77777777" w:rsidR="005952E2" w:rsidRPr="00524F96" w:rsidRDefault="005952E2" w:rsidP="00920590">
            <w:pPr>
              <w:spacing w:line="360" w:lineRule="auto"/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Mindmeister</w:t>
            </w:r>
            <w:proofErr w:type="spellEnd"/>
          </w:p>
        </w:tc>
        <w:tc>
          <w:tcPr>
            <w:tcW w:w="1833" w:type="dxa"/>
          </w:tcPr>
          <w:p w14:paraId="50E9340E" w14:textId="77777777" w:rsidR="005952E2" w:rsidRPr="00524F96" w:rsidRDefault="005952E2" w:rsidP="00920590">
            <w:pPr>
              <w:spacing w:line="360" w:lineRule="auto"/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Mindmup</w:t>
            </w:r>
            <w:proofErr w:type="spellEnd"/>
          </w:p>
        </w:tc>
      </w:tr>
      <w:tr w:rsidR="005952E2" w:rsidRPr="0046018F" w14:paraId="4A258E27" w14:textId="77777777" w:rsidTr="00920590">
        <w:trPr>
          <w:trHeight w:val="310"/>
        </w:trPr>
        <w:tc>
          <w:tcPr>
            <w:tcW w:w="1555" w:type="dxa"/>
          </w:tcPr>
          <w:p w14:paraId="251C5E60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833" w:type="dxa"/>
          </w:tcPr>
          <w:p w14:paraId="4C5D5AEC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4" w:type="dxa"/>
          </w:tcPr>
          <w:p w14:paraId="3475E59A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287" w:type="dxa"/>
          </w:tcPr>
          <w:p w14:paraId="29F624EE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563" w:type="dxa"/>
          </w:tcPr>
          <w:p w14:paraId="62F38C16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833" w:type="dxa"/>
          </w:tcPr>
          <w:p w14:paraId="345208BA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</w:tr>
      <w:tr w:rsidR="005952E2" w:rsidRPr="0046018F" w14:paraId="369938C8" w14:textId="77777777" w:rsidTr="00920590">
        <w:tc>
          <w:tcPr>
            <w:tcW w:w="1555" w:type="dxa"/>
          </w:tcPr>
          <w:p w14:paraId="1DCB4C0E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9635A7">
              <w:rPr>
                <w:rFonts w:eastAsiaTheme="minorHAnsi"/>
                <w:highlight w:val="yellow"/>
                <w:lang w:eastAsia="en-US"/>
              </w:rPr>
              <w:t>Командная разработка</w:t>
            </w:r>
          </w:p>
        </w:tc>
        <w:tc>
          <w:tcPr>
            <w:tcW w:w="1833" w:type="dxa"/>
          </w:tcPr>
          <w:p w14:paraId="1B317F6B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4" w:type="dxa"/>
          </w:tcPr>
          <w:p w14:paraId="54F1E68A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87" w:type="dxa"/>
          </w:tcPr>
          <w:p w14:paraId="5F261E96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63" w:type="dxa"/>
          </w:tcPr>
          <w:p w14:paraId="54705441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833" w:type="dxa"/>
          </w:tcPr>
          <w:p w14:paraId="745D33CD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5952E2" w:rsidRPr="0046018F" w14:paraId="2C1B7BD5" w14:textId="77777777" w:rsidTr="00920590">
        <w:tc>
          <w:tcPr>
            <w:tcW w:w="1555" w:type="dxa"/>
          </w:tcPr>
          <w:p w14:paraId="2F242D7E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Прикрепление файлов</w:t>
            </w:r>
            <w:r w:rsidRPr="0046018F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833" w:type="dxa"/>
          </w:tcPr>
          <w:p w14:paraId="19F216A3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4" w:type="dxa"/>
          </w:tcPr>
          <w:p w14:paraId="775B3936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87" w:type="dxa"/>
          </w:tcPr>
          <w:p w14:paraId="01AED032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63" w:type="dxa"/>
          </w:tcPr>
          <w:p w14:paraId="2A75C025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833" w:type="dxa"/>
          </w:tcPr>
          <w:p w14:paraId="025904D8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5952E2" w:rsidRPr="0046018F" w14:paraId="6EE5E3EA" w14:textId="77777777" w:rsidTr="00920590">
        <w:tc>
          <w:tcPr>
            <w:tcW w:w="1555" w:type="dxa"/>
          </w:tcPr>
          <w:p w14:paraId="356A580C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9635A7">
              <w:rPr>
                <w:rFonts w:eastAsiaTheme="minorHAnsi"/>
                <w:highlight w:val="yellow"/>
                <w:lang w:eastAsia="en-US"/>
              </w:rPr>
              <w:lastRenderedPageBreak/>
              <w:t>Платформы</w:t>
            </w:r>
          </w:p>
        </w:tc>
        <w:tc>
          <w:tcPr>
            <w:tcW w:w="1833" w:type="dxa"/>
          </w:tcPr>
          <w:p w14:paraId="4BC0A1A5" w14:textId="77777777" w:rsidR="005952E2" w:rsidRPr="00001207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 w:rsidRPr="0046018F">
              <w:rPr>
                <w:rFonts w:eastAsiaTheme="minorHAnsi"/>
                <w:lang w:val="en-US" w:eastAsia="en-US"/>
              </w:rPr>
              <w:t>Windows, MacOS</w:t>
            </w:r>
            <w:r>
              <w:rPr>
                <w:rFonts w:eastAsiaTheme="minorHAnsi"/>
                <w:lang w:val="en-US" w:eastAsia="en-US"/>
              </w:rPr>
              <w:t>, iOS, Android, Web</w:t>
            </w:r>
          </w:p>
        </w:tc>
        <w:tc>
          <w:tcPr>
            <w:tcW w:w="1274" w:type="dxa"/>
          </w:tcPr>
          <w:p w14:paraId="38061640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iOS, Android, Web</w:t>
            </w:r>
          </w:p>
        </w:tc>
        <w:tc>
          <w:tcPr>
            <w:tcW w:w="1287" w:type="dxa"/>
          </w:tcPr>
          <w:p w14:paraId="5C9070E3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Windows, Linux, Web</w:t>
            </w:r>
          </w:p>
        </w:tc>
        <w:tc>
          <w:tcPr>
            <w:tcW w:w="1563" w:type="dxa"/>
          </w:tcPr>
          <w:p w14:paraId="2C4793ED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iOS, Android, Web</w:t>
            </w:r>
          </w:p>
        </w:tc>
        <w:tc>
          <w:tcPr>
            <w:tcW w:w="1833" w:type="dxa"/>
          </w:tcPr>
          <w:p w14:paraId="5102AE4F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Web</w:t>
            </w:r>
          </w:p>
        </w:tc>
      </w:tr>
      <w:tr w:rsidR="005952E2" w:rsidRPr="0046018F" w14:paraId="49324B53" w14:textId="77777777" w:rsidTr="00920590">
        <w:tc>
          <w:tcPr>
            <w:tcW w:w="1555" w:type="dxa"/>
          </w:tcPr>
          <w:p w14:paraId="04657256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Стоимость</w:t>
            </w:r>
          </w:p>
        </w:tc>
        <w:tc>
          <w:tcPr>
            <w:tcW w:w="1833" w:type="dxa"/>
          </w:tcPr>
          <w:p w14:paraId="42DFF721" w14:textId="77777777" w:rsidR="005952E2" w:rsidRPr="00FD7BAD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700 </w:t>
            </w:r>
            <w:r>
              <w:rPr>
                <w:rFonts w:eastAsiaTheme="minorHAnsi"/>
                <w:lang w:eastAsia="en-US"/>
              </w:rPr>
              <w:t>р/месяц</w:t>
            </w:r>
          </w:p>
        </w:tc>
        <w:tc>
          <w:tcPr>
            <w:tcW w:w="1274" w:type="dxa"/>
          </w:tcPr>
          <w:p w14:paraId="25187512" w14:textId="77777777" w:rsidR="005952E2" w:rsidRPr="00FD7BAD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700 р</w:t>
            </w:r>
            <w:r w:rsidRPr="0046018F"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месяц</w:t>
            </w:r>
          </w:p>
        </w:tc>
        <w:tc>
          <w:tcPr>
            <w:tcW w:w="1287" w:type="dxa"/>
          </w:tcPr>
          <w:p w14:paraId="36500357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700 р/месяц</w:t>
            </w:r>
          </w:p>
        </w:tc>
        <w:tc>
          <w:tcPr>
            <w:tcW w:w="1563" w:type="dxa"/>
          </w:tcPr>
          <w:p w14:paraId="369CE53E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550 р/месяц</w:t>
            </w:r>
          </w:p>
        </w:tc>
        <w:tc>
          <w:tcPr>
            <w:tcW w:w="1833" w:type="dxa"/>
          </w:tcPr>
          <w:p w14:paraId="3C133DB0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200 р/месяц</w:t>
            </w:r>
          </w:p>
        </w:tc>
      </w:tr>
      <w:tr w:rsidR="005952E2" w:rsidRPr="0046018F" w14:paraId="63E623AB" w14:textId="77777777" w:rsidTr="00920590">
        <w:tc>
          <w:tcPr>
            <w:tcW w:w="1555" w:type="dxa"/>
          </w:tcPr>
          <w:p w14:paraId="29808672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Поиск по данным</w:t>
            </w:r>
          </w:p>
        </w:tc>
        <w:tc>
          <w:tcPr>
            <w:tcW w:w="1833" w:type="dxa"/>
          </w:tcPr>
          <w:p w14:paraId="42B28E58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4" w:type="dxa"/>
          </w:tcPr>
          <w:p w14:paraId="570B9205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87" w:type="dxa"/>
          </w:tcPr>
          <w:p w14:paraId="71EDB1AA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63" w:type="dxa"/>
          </w:tcPr>
          <w:p w14:paraId="46C5BD85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833" w:type="dxa"/>
          </w:tcPr>
          <w:p w14:paraId="2B046D69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5952E2" w:rsidRPr="0046018F" w14:paraId="2812CCB1" w14:textId="77777777" w:rsidTr="00920590">
        <w:tc>
          <w:tcPr>
            <w:tcW w:w="1555" w:type="dxa"/>
          </w:tcPr>
          <w:p w14:paraId="0EF33EC0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Установка сроков выполнения</w:t>
            </w:r>
          </w:p>
        </w:tc>
        <w:tc>
          <w:tcPr>
            <w:tcW w:w="1833" w:type="dxa"/>
          </w:tcPr>
          <w:p w14:paraId="24BB073F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4" w:type="dxa"/>
          </w:tcPr>
          <w:p w14:paraId="3611B7E8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87" w:type="dxa"/>
          </w:tcPr>
          <w:p w14:paraId="60C905B6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63" w:type="dxa"/>
          </w:tcPr>
          <w:p w14:paraId="1AED0D6E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33" w:type="dxa"/>
          </w:tcPr>
          <w:p w14:paraId="13290789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5952E2" w:rsidRPr="0046018F" w14:paraId="630FB033" w14:textId="77777777" w:rsidTr="00920590">
        <w:tc>
          <w:tcPr>
            <w:tcW w:w="1555" w:type="dxa"/>
          </w:tcPr>
          <w:p w14:paraId="7443656F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Представление данных в виде </w:t>
            </w:r>
            <w:proofErr w:type="spellStart"/>
            <w:r>
              <w:rPr>
                <w:rFonts w:eastAsiaTheme="minorHAnsi"/>
                <w:lang w:eastAsia="en-US"/>
              </w:rPr>
              <w:t>майнд</w:t>
            </w:r>
            <w:proofErr w:type="spellEnd"/>
            <w:r>
              <w:rPr>
                <w:rFonts w:eastAsiaTheme="minorHAnsi"/>
                <w:lang w:eastAsia="en-US"/>
              </w:rPr>
              <w:t xml:space="preserve"> карт</w:t>
            </w:r>
          </w:p>
        </w:tc>
        <w:tc>
          <w:tcPr>
            <w:tcW w:w="1833" w:type="dxa"/>
          </w:tcPr>
          <w:p w14:paraId="589749EF" w14:textId="77777777" w:rsidR="005952E2" w:rsidRPr="00043C91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4" w:type="dxa"/>
          </w:tcPr>
          <w:p w14:paraId="3EFC4458" w14:textId="77777777" w:rsidR="005952E2" w:rsidRPr="00043C91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87" w:type="dxa"/>
          </w:tcPr>
          <w:p w14:paraId="6ED6BABC" w14:textId="77777777" w:rsidR="005952E2" w:rsidRPr="00043C91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63" w:type="dxa"/>
          </w:tcPr>
          <w:p w14:paraId="3EC6A52C" w14:textId="77777777" w:rsidR="005952E2" w:rsidRPr="00043C91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833" w:type="dxa"/>
          </w:tcPr>
          <w:p w14:paraId="65BB71F5" w14:textId="77777777" w:rsidR="005952E2" w:rsidRPr="00043C91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5952E2" w:rsidRPr="0046018F" w14:paraId="332FF506" w14:textId="77777777" w:rsidTr="00920590">
        <w:tc>
          <w:tcPr>
            <w:tcW w:w="1555" w:type="dxa"/>
          </w:tcPr>
          <w:p w14:paraId="6BE77974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Создание команд</w:t>
            </w:r>
          </w:p>
        </w:tc>
        <w:tc>
          <w:tcPr>
            <w:tcW w:w="1833" w:type="dxa"/>
          </w:tcPr>
          <w:p w14:paraId="2A2B4AAF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4" w:type="dxa"/>
          </w:tcPr>
          <w:p w14:paraId="59DCD2A5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87" w:type="dxa"/>
          </w:tcPr>
          <w:p w14:paraId="0789F131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63" w:type="dxa"/>
          </w:tcPr>
          <w:p w14:paraId="51F691D5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33" w:type="dxa"/>
          </w:tcPr>
          <w:p w14:paraId="7B457895" w14:textId="77777777" w:rsidR="005952E2" w:rsidRPr="00043C91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5952E2" w:rsidRPr="0046018F" w14:paraId="1C7BE6C4" w14:textId="77777777" w:rsidTr="00920590">
        <w:tc>
          <w:tcPr>
            <w:tcW w:w="1555" w:type="dxa"/>
          </w:tcPr>
          <w:p w14:paraId="51D7BBA0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Отображение сроков на календарь</w:t>
            </w:r>
          </w:p>
        </w:tc>
        <w:tc>
          <w:tcPr>
            <w:tcW w:w="1833" w:type="dxa"/>
          </w:tcPr>
          <w:p w14:paraId="5C45B7CC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4" w:type="dxa"/>
          </w:tcPr>
          <w:p w14:paraId="79A902AB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87" w:type="dxa"/>
          </w:tcPr>
          <w:p w14:paraId="63D85A19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63" w:type="dxa"/>
          </w:tcPr>
          <w:p w14:paraId="7E055435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33" w:type="dxa"/>
          </w:tcPr>
          <w:p w14:paraId="2D7C815F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</w:tr>
      <w:tr w:rsidR="005952E2" w:rsidRPr="0046018F" w14:paraId="44F02E73" w14:textId="77777777" w:rsidTr="00920590">
        <w:tc>
          <w:tcPr>
            <w:tcW w:w="1555" w:type="dxa"/>
          </w:tcPr>
          <w:p w14:paraId="5850AB18" w14:textId="77777777" w:rsidR="005952E2" w:rsidRPr="00FF55D7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Создание диаграмм</w:t>
            </w:r>
          </w:p>
        </w:tc>
        <w:tc>
          <w:tcPr>
            <w:tcW w:w="1833" w:type="dxa"/>
          </w:tcPr>
          <w:p w14:paraId="29C092E8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4" w:type="dxa"/>
          </w:tcPr>
          <w:p w14:paraId="5BD0AA4B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87" w:type="dxa"/>
          </w:tcPr>
          <w:p w14:paraId="6F21DB2E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63" w:type="dxa"/>
          </w:tcPr>
          <w:p w14:paraId="00E26F0C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833" w:type="dxa"/>
          </w:tcPr>
          <w:p w14:paraId="09CAD23D" w14:textId="77777777" w:rsidR="005952E2" w:rsidRPr="0046018F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5952E2" w:rsidRPr="0046018F" w14:paraId="79ADEB91" w14:textId="77777777" w:rsidTr="00920590">
        <w:tc>
          <w:tcPr>
            <w:tcW w:w="1555" w:type="dxa"/>
          </w:tcPr>
          <w:p w14:paraId="4D32D146" w14:textId="77777777" w:rsidR="005952E2" w:rsidRPr="0046018F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Авторизация</w:t>
            </w:r>
          </w:p>
        </w:tc>
        <w:tc>
          <w:tcPr>
            <w:tcW w:w="1833" w:type="dxa"/>
          </w:tcPr>
          <w:p w14:paraId="31934458" w14:textId="77777777" w:rsidR="005952E2" w:rsidRPr="00066177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4" w:type="dxa"/>
          </w:tcPr>
          <w:p w14:paraId="79B1BC9B" w14:textId="77777777" w:rsidR="005952E2" w:rsidRPr="00066177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87" w:type="dxa"/>
          </w:tcPr>
          <w:p w14:paraId="329D81F1" w14:textId="77777777" w:rsidR="005952E2" w:rsidRPr="00066177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63" w:type="dxa"/>
          </w:tcPr>
          <w:p w14:paraId="5F8EC94C" w14:textId="77777777" w:rsidR="005952E2" w:rsidRPr="00066177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833" w:type="dxa"/>
          </w:tcPr>
          <w:p w14:paraId="03CD6525" w14:textId="77777777" w:rsidR="005952E2" w:rsidRPr="00066177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</w:tbl>
    <w:p w14:paraId="2033238C" w14:textId="77777777" w:rsidR="005952E2" w:rsidRPr="00F4518F" w:rsidRDefault="005952E2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7225F00D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64E76DBA" w14:textId="35D97338" w:rsidR="005952E2" w:rsidRPr="000000C4" w:rsidRDefault="005952E2" w:rsidP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03C2328C" w:rsidR="005952E2" w:rsidRPr="000000C4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935294">
        <w:rPr>
          <w:sz w:val="28"/>
          <w:szCs w:val="28"/>
          <w:highlight w:val="yellow"/>
        </w:rPr>
        <w:t>В ходе обзора аналогов были выявлены следующие функции, которые необходимо в проектируемом ПО</w:t>
      </w:r>
      <w:r w:rsidR="007169A5">
        <w:rPr>
          <w:sz w:val="28"/>
          <w:szCs w:val="28"/>
          <w:highlight w:val="yellow"/>
        </w:rPr>
        <w:t xml:space="preserve"> (поменять порядок, выделить более глобальные функции)</w:t>
      </w:r>
      <w:r w:rsidRPr="00935294">
        <w:rPr>
          <w:sz w:val="28"/>
          <w:szCs w:val="28"/>
          <w:highlight w:val="yellow"/>
        </w:rPr>
        <w:t>:</w:t>
      </w:r>
      <w:r w:rsidRPr="000000C4">
        <w:rPr>
          <w:sz w:val="28"/>
          <w:szCs w:val="28"/>
        </w:rPr>
        <w:t xml:space="preserve"> </w:t>
      </w:r>
    </w:p>
    <w:p w14:paraId="6D4BEF26" w14:textId="77777777" w:rsidR="005952E2" w:rsidRPr="00B5136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Авторизация.</w:t>
      </w:r>
    </w:p>
    <w:p w14:paraId="15227CFE" w14:textId="77777777" w:rsidR="005952E2" w:rsidRPr="00855EEF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6721DD3C" w14:textId="70CF64E3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соблюдение.</w:t>
      </w:r>
    </w:p>
    <w:p w14:paraId="5F5E4170" w14:textId="59B3BAF9" w:rsidR="004A2563" w:rsidRPr="004A2563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команд, а также командных досок</w:t>
      </w:r>
      <w:r w:rsidRPr="00153E17">
        <w:rPr>
          <w:sz w:val="28"/>
          <w:szCs w:val="28"/>
        </w:rPr>
        <w:t>.</w:t>
      </w:r>
    </w:p>
    <w:p w14:paraId="19313325" w14:textId="58DC9F1C" w:rsidR="005952E2" w:rsidRPr="00FF4EF3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участников к </w:t>
      </w:r>
      <w:r w:rsidR="004A2563">
        <w:rPr>
          <w:sz w:val="28"/>
          <w:szCs w:val="28"/>
        </w:rPr>
        <w:t>командным доскам</w:t>
      </w:r>
      <w:r>
        <w:rPr>
          <w:sz w:val="28"/>
          <w:szCs w:val="28"/>
        </w:rPr>
        <w:t>.</w:t>
      </w:r>
    </w:p>
    <w:p w14:paraId="0F83DEF2" w14:textId="77777777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proofErr w:type="spellStart"/>
      <w:r>
        <w:rPr>
          <w:sz w:val="28"/>
          <w:szCs w:val="28"/>
        </w:rPr>
        <w:t>майнд</w:t>
      </w:r>
      <w:proofErr w:type="spellEnd"/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</w:t>
      </w:r>
      <w:r w:rsidRPr="00647E81">
        <w:rPr>
          <w:sz w:val="28"/>
          <w:szCs w:val="28"/>
        </w:rPr>
        <w:t>.</w:t>
      </w:r>
    </w:p>
    <w:p w14:paraId="6E9C98DD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функций, описанных выше, необходимо реализовать так же следующие функции:</w:t>
      </w:r>
    </w:p>
    <w:p w14:paraId="08A154EB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по типу карточек. </w:t>
      </w:r>
    </w:p>
    <w:p w14:paraId="30436DF3" w14:textId="36AD7011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майн карт в список задач. Созданная </w:t>
      </w:r>
      <w:proofErr w:type="spellStart"/>
      <w:r>
        <w:rPr>
          <w:sz w:val="28"/>
          <w:szCs w:val="28"/>
        </w:rPr>
        <w:t>майнд</w:t>
      </w:r>
      <w:proofErr w:type="spellEnd"/>
      <w:r w:rsidR="000F066C">
        <w:rPr>
          <w:sz w:val="28"/>
          <w:szCs w:val="28"/>
        </w:rPr>
        <w:t>-</w:t>
      </w:r>
      <w:r>
        <w:rPr>
          <w:sz w:val="28"/>
          <w:szCs w:val="28"/>
        </w:rPr>
        <w:t>карта автоматически конвертируется в список задач.</w:t>
      </w:r>
    </w:p>
    <w:p w14:paraId="36B112F2" w14:textId="50653272" w:rsidR="00EE407D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</w:t>
      </w:r>
      <w:proofErr w:type="spellStart"/>
      <w:r>
        <w:rPr>
          <w:sz w:val="28"/>
          <w:szCs w:val="28"/>
        </w:rPr>
        <w:t>майнд</w:t>
      </w:r>
      <w:proofErr w:type="spellEnd"/>
      <w:r>
        <w:rPr>
          <w:sz w:val="28"/>
          <w:szCs w:val="28"/>
        </w:rPr>
        <w:t>-карты.</w:t>
      </w:r>
    </w:p>
    <w:p w14:paraId="25DDCE0F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комментариев к карточкам.</w:t>
      </w:r>
    </w:p>
    <w:p w14:paraId="4936D391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чек-листов к карточкам.</w:t>
      </w:r>
    </w:p>
    <w:p w14:paraId="7911046D" w14:textId="21C11B24" w:rsidR="005952E2" w:rsidRPr="00E51019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 w:rsidRPr="0069099B">
        <w:rPr>
          <w:sz w:val="28"/>
          <w:szCs w:val="28"/>
        </w:rPr>
        <w:t>Добавление к карточкам описания в виде текстового поля.</w:t>
      </w:r>
    </w:p>
    <w:p w14:paraId="1CE3CD06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всех карточек конкретного участника.</w:t>
      </w:r>
    </w:p>
    <w:p w14:paraId="4776E0DF" w14:textId="77777777" w:rsidR="005952E2" w:rsidRPr="00127235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тэгов к карточке.</w:t>
      </w:r>
    </w:p>
    <w:p w14:paraId="5702AC9C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369DA11B" w14:textId="34771238" w:rsidR="005952E2" w:rsidRPr="000000C4" w:rsidRDefault="005952E2" w:rsidP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Анализ рисков</w:t>
      </w:r>
    </w:p>
    <w:p w14:paraId="583A5755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разработки могут возникнуть следующие риски:</w:t>
      </w:r>
    </w:p>
    <w:p w14:paraId="51353F81" w14:textId="77777777" w:rsidR="005952E2" w:rsidRPr="00581B02" w:rsidRDefault="005952E2" w:rsidP="005952E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требований к продукту со стороны заказчика. Добавление функциональных или внедрение правок в существующий проект</w:t>
      </w:r>
      <w:r w:rsidRPr="00581B02">
        <w:rPr>
          <w:sz w:val="28"/>
          <w:szCs w:val="28"/>
        </w:rPr>
        <w:t xml:space="preserve">. </w:t>
      </w:r>
    </w:p>
    <w:p w14:paraId="02D219B9" w14:textId="77777777" w:rsidR="005952E2" w:rsidRPr="00042FEC" w:rsidRDefault="005952E2" w:rsidP="005952E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E7D42">
        <w:rPr>
          <w:sz w:val="28"/>
          <w:szCs w:val="28"/>
        </w:rPr>
        <w:t>Возникновение</w:t>
      </w:r>
      <w:r w:rsidRPr="00042FEC">
        <w:rPr>
          <w:sz w:val="28"/>
          <w:szCs w:val="28"/>
        </w:rPr>
        <w:t xml:space="preserve"> </w:t>
      </w:r>
      <w:r w:rsidRPr="009E7D42">
        <w:rPr>
          <w:sz w:val="28"/>
          <w:szCs w:val="28"/>
        </w:rPr>
        <w:t>этой</w:t>
      </w:r>
      <w:r w:rsidRPr="00042FEC">
        <w:rPr>
          <w:sz w:val="28"/>
          <w:szCs w:val="28"/>
        </w:rPr>
        <w:t xml:space="preserve"> </w:t>
      </w:r>
      <w:r w:rsidRPr="009E7D42">
        <w:rPr>
          <w:sz w:val="28"/>
          <w:szCs w:val="28"/>
        </w:rPr>
        <w:t>ситуации</w:t>
      </w:r>
      <w:r w:rsidRPr="00042FEC">
        <w:rPr>
          <w:sz w:val="28"/>
          <w:szCs w:val="28"/>
        </w:rPr>
        <w:t xml:space="preserve"> </w:t>
      </w:r>
      <w:r w:rsidRPr="009E7D42">
        <w:rPr>
          <w:sz w:val="28"/>
          <w:szCs w:val="28"/>
        </w:rPr>
        <w:t>может</w:t>
      </w:r>
      <w:r w:rsidRPr="00042FEC">
        <w:rPr>
          <w:sz w:val="28"/>
          <w:szCs w:val="28"/>
        </w:rPr>
        <w:t xml:space="preserve"> </w:t>
      </w:r>
      <w:r w:rsidRPr="009E7D42">
        <w:rPr>
          <w:sz w:val="28"/>
          <w:szCs w:val="28"/>
        </w:rPr>
        <w:t>привести</w:t>
      </w:r>
      <w:r w:rsidRPr="00042FEC">
        <w:rPr>
          <w:sz w:val="28"/>
          <w:szCs w:val="28"/>
        </w:rPr>
        <w:t xml:space="preserve"> </w:t>
      </w:r>
      <w:r w:rsidRPr="009E7D42">
        <w:rPr>
          <w:sz w:val="28"/>
          <w:szCs w:val="28"/>
        </w:rPr>
        <w:t>к</w:t>
      </w:r>
      <w:r w:rsidRPr="00042FEC">
        <w:rPr>
          <w:sz w:val="28"/>
          <w:szCs w:val="28"/>
        </w:rPr>
        <w:t xml:space="preserve"> </w:t>
      </w:r>
      <w:r w:rsidRPr="009E7D42">
        <w:rPr>
          <w:sz w:val="28"/>
          <w:szCs w:val="28"/>
        </w:rPr>
        <w:t>следующим</w:t>
      </w:r>
      <w:r w:rsidRPr="00042FEC">
        <w:rPr>
          <w:sz w:val="28"/>
          <w:szCs w:val="28"/>
        </w:rPr>
        <w:t xml:space="preserve"> </w:t>
      </w:r>
      <w:r w:rsidRPr="009E7D42">
        <w:rPr>
          <w:sz w:val="28"/>
          <w:szCs w:val="28"/>
        </w:rPr>
        <w:t>последствиям</w:t>
      </w:r>
      <w:r w:rsidRPr="00042FEC">
        <w:rPr>
          <w:sz w:val="28"/>
          <w:szCs w:val="28"/>
        </w:rPr>
        <w:t>:</w:t>
      </w:r>
      <w:r>
        <w:rPr>
          <w:sz w:val="28"/>
          <w:szCs w:val="28"/>
        </w:rPr>
        <w:t xml:space="preserve"> увеличение сроков, необходимых для реализации поставленных задач, вследствие чего увеличивается стоимость выполнения, также внесение дополнительных функциональных требований может потребовать полного перепроектирования продукта.</w:t>
      </w:r>
      <w:r w:rsidRPr="00042FEC">
        <w:rPr>
          <w:sz w:val="28"/>
          <w:szCs w:val="28"/>
        </w:rPr>
        <w:t xml:space="preserve"> </w:t>
      </w:r>
    </w:p>
    <w:p w14:paraId="51318A39" w14:textId="77777777" w:rsidR="005952E2" w:rsidRPr="009E7D42" w:rsidRDefault="005952E2" w:rsidP="005952E2">
      <w:pPr>
        <w:spacing w:line="360" w:lineRule="auto"/>
        <w:ind w:firstLine="708"/>
        <w:jc w:val="both"/>
        <w:rPr>
          <w:sz w:val="28"/>
          <w:szCs w:val="28"/>
        </w:rPr>
      </w:pPr>
      <w:r w:rsidRPr="009E7D42">
        <w:rPr>
          <w:sz w:val="28"/>
          <w:szCs w:val="28"/>
        </w:rPr>
        <w:t>Чтобы избежать возникновения этой ситуации, необходимо заключить договор с заказчиком, в котором фиксируется ТЗ.</w:t>
      </w:r>
    </w:p>
    <w:p w14:paraId="74909981" w14:textId="77777777" w:rsidR="005952E2" w:rsidRPr="009E7D42" w:rsidRDefault="005952E2" w:rsidP="005952E2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9E7D42">
        <w:rPr>
          <w:sz w:val="28"/>
          <w:szCs w:val="28"/>
        </w:rPr>
        <w:t>В случае возникновения этой ситуации,</w:t>
      </w:r>
      <w:proofErr w:type="gramEnd"/>
      <w:r w:rsidRPr="009E7D42">
        <w:rPr>
          <w:sz w:val="28"/>
          <w:szCs w:val="28"/>
        </w:rPr>
        <w:t xml:space="preserve"> необходимо уведомит</w:t>
      </w:r>
      <w:r>
        <w:rPr>
          <w:sz w:val="28"/>
          <w:szCs w:val="28"/>
        </w:rPr>
        <w:t>ь</w:t>
      </w:r>
      <w:r w:rsidRPr="009E7D42">
        <w:rPr>
          <w:sz w:val="28"/>
          <w:szCs w:val="28"/>
        </w:rPr>
        <w:t xml:space="preserve"> заказчика о том, что вся ответственность за срыв сроков и увеличение стоимости проекта лежит на нем. </w:t>
      </w:r>
    </w:p>
    <w:p w14:paraId="6A5DD0D0" w14:textId="77777777" w:rsidR="005952E2" w:rsidRPr="004E2388" w:rsidRDefault="005952E2" w:rsidP="005952E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Увольнение</w:t>
      </w:r>
      <w:r w:rsidRPr="004E2388">
        <w:rPr>
          <w:sz w:val="28"/>
          <w:szCs w:val="28"/>
        </w:rPr>
        <w:t xml:space="preserve"> </w:t>
      </w:r>
      <w:r>
        <w:rPr>
          <w:sz w:val="28"/>
          <w:szCs w:val="28"/>
        </w:rPr>
        <w:t>опытного</w:t>
      </w:r>
      <w:r w:rsidRPr="004E2388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сотрудника</w:t>
      </w:r>
      <w:r w:rsidRPr="004E238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4E2388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участвовал в разработке проекте.</w:t>
      </w:r>
      <w:r w:rsidRPr="004E2388">
        <w:rPr>
          <w:sz w:val="28"/>
          <w:szCs w:val="28"/>
        </w:rPr>
        <w:t xml:space="preserve"> </w:t>
      </w:r>
    </w:p>
    <w:p w14:paraId="2C20AB95" w14:textId="77777777" w:rsidR="005952E2" w:rsidRPr="00302850" w:rsidRDefault="005952E2" w:rsidP="005952E2">
      <w:pPr>
        <w:pStyle w:val="ListParagraph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Pr="00302850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302850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302850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302850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Pr="0030285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302850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Pr="00302850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последствиям</w:t>
      </w:r>
      <w:r w:rsidRPr="00302850">
        <w:rPr>
          <w:sz w:val="28"/>
          <w:szCs w:val="28"/>
        </w:rPr>
        <w:t xml:space="preserve">: </w:t>
      </w:r>
      <w:r>
        <w:rPr>
          <w:sz w:val="28"/>
          <w:szCs w:val="28"/>
        </w:rPr>
        <w:t>невозможность разработки проекта, срыв сроков выполнения задач, вследствие чего финансовые убытки.</w:t>
      </w:r>
      <w:r w:rsidRPr="00302850">
        <w:rPr>
          <w:sz w:val="28"/>
          <w:szCs w:val="28"/>
        </w:rPr>
        <w:t xml:space="preserve"> </w:t>
      </w:r>
    </w:p>
    <w:p w14:paraId="7C633BCE" w14:textId="77777777" w:rsidR="005952E2" w:rsidRPr="008B253A" w:rsidRDefault="005952E2" w:rsidP="005952E2">
      <w:pPr>
        <w:pStyle w:val="ListParagraph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8B253A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8B253A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8B253A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8B253A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8B253A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8B253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747923D2">
        <w:rPr>
          <w:sz w:val="28"/>
          <w:szCs w:val="28"/>
        </w:rPr>
        <w:t>одписать контракт с сотрудниками о проектной работе</w:t>
      </w:r>
      <w:r>
        <w:rPr>
          <w:sz w:val="28"/>
          <w:szCs w:val="28"/>
        </w:rPr>
        <w:t>.</w:t>
      </w:r>
    </w:p>
    <w:p w14:paraId="05FA5563" w14:textId="77777777" w:rsidR="005952E2" w:rsidRDefault="005952E2" w:rsidP="005952E2">
      <w:pPr>
        <w:pStyle w:val="ListParagraph"/>
        <w:spacing w:line="360" w:lineRule="auto"/>
        <w:ind w:left="567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Pr="00077552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077552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077552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077552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077552">
        <w:rPr>
          <w:sz w:val="28"/>
          <w:szCs w:val="28"/>
        </w:rPr>
        <w:t>,</w:t>
      </w:r>
      <w:proofErr w:type="gramEnd"/>
      <w:r w:rsidRPr="0007755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077552">
        <w:rPr>
          <w:sz w:val="28"/>
          <w:szCs w:val="28"/>
        </w:rPr>
        <w:t xml:space="preserve"> </w:t>
      </w:r>
      <w:r w:rsidRPr="747923D2">
        <w:rPr>
          <w:sz w:val="28"/>
          <w:szCs w:val="28"/>
        </w:rPr>
        <w:t>перераспределить обязанности между оставшимися</w:t>
      </w:r>
      <w:r>
        <w:rPr>
          <w:sz w:val="28"/>
          <w:szCs w:val="28"/>
        </w:rPr>
        <w:t xml:space="preserve"> сотрудниками</w:t>
      </w:r>
      <w:r w:rsidRPr="747923D2">
        <w:rPr>
          <w:sz w:val="28"/>
          <w:szCs w:val="28"/>
        </w:rPr>
        <w:t>,</w:t>
      </w:r>
      <w:r>
        <w:rPr>
          <w:sz w:val="28"/>
          <w:szCs w:val="28"/>
        </w:rPr>
        <w:t xml:space="preserve"> параллельно искать сотрудника на данную должность,</w:t>
      </w:r>
      <w:r w:rsidRPr="747923D2">
        <w:rPr>
          <w:sz w:val="28"/>
          <w:szCs w:val="28"/>
        </w:rPr>
        <w:t xml:space="preserve"> за счет чего уменьшится влияние на сроки и на стоимость проекта</w:t>
      </w:r>
      <w:r>
        <w:rPr>
          <w:sz w:val="28"/>
          <w:szCs w:val="28"/>
        </w:rPr>
        <w:t>.</w:t>
      </w:r>
    </w:p>
    <w:p w14:paraId="6FAA5AB4" w14:textId="77777777" w:rsidR="005952E2" w:rsidRPr="003F657C" w:rsidRDefault="005952E2" w:rsidP="005952E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7B0A7A">
        <w:rPr>
          <w:sz w:val="28"/>
          <w:szCs w:val="28"/>
        </w:rPr>
        <w:t>Несоблюдение</w:t>
      </w:r>
      <w:r w:rsidRPr="00FB4D49">
        <w:rPr>
          <w:sz w:val="28"/>
          <w:szCs w:val="28"/>
          <w:lang w:val="en-US"/>
        </w:rPr>
        <w:t xml:space="preserve"> </w:t>
      </w:r>
      <w:r w:rsidRPr="007B0A7A">
        <w:rPr>
          <w:sz w:val="28"/>
          <w:szCs w:val="28"/>
        </w:rPr>
        <w:t>сроков</w:t>
      </w:r>
      <w:r w:rsidRPr="00FB4D49">
        <w:rPr>
          <w:sz w:val="28"/>
          <w:szCs w:val="28"/>
          <w:lang w:val="en-US"/>
        </w:rPr>
        <w:t xml:space="preserve"> </w:t>
      </w:r>
      <w:r w:rsidRPr="007B0A7A">
        <w:rPr>
          <w:sz w:val="28"/>
          <w:szCs w:val="28"/>
        </w:rPr>
        <w:t>реализации</w:t>
      </w:r>
      <w:r w:rsidRPr="00FB4D49">
        <w:rPr>
          <w:sz w:val="28"/>
          <w:szCs w:val="28"/>
          <w:lang w:val="en-US"/>
        </w:rPr>
        <w:t xml:space="preserve"> </w:t>
      </w:r>
      <w:proofErr w:type="gramStart"/>
      <w:r w:rsidRPr="007B0A7A">
        <w:rPr>
          <w:sz w:val="28"/>
          <w:szCs w:val="28"/>
        </w:rPr>
        <w:t>проекта</w:t>
      </w:r>
      <w:r w:rsidRPr="00FB4D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.</w:t>
      </w:r>
      <w:proofErr w:type="gramEnd"/>
      <w:r w:rsidRPr="003F657C">
        <w:rPr>
          <w:sz w:val="28"/>
          <w:szCs w:val="28"/>
          <w:lang w:val="en-US"/>
        </w:rPr>
        <w:t xml:space="preserve"> </w:t>
      </w:r>
    </w:p>
    <w:p w14:paraId="75669DE1" w14:textId="77777777" w:rsidR="005952E2" w:rsidRPr="00E65309" w:rsidRDefault="005952E2" w:rsidP="005952E2">
      <w:pPr>
        <w:pStyle w:val="ListParagraph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последствиям</w:t>
      </w:r>
      <w:r w:rsidRPr="00D34808">
        <w:rPr>
          <w:sz w:val="28"/>
          <w:szCs w:val="28"/>
        </w:rPr>
        <w:t xml:space="preserve">: </w:t>
      </w:r>
      <w:r>
        <w:rPr>
          <w:sz w:val="28"/>
          <w:szCs w:val="28"/>
        </w:rPr>
        <w:t>потеря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финансов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D34808">
        <w:rPr>
          <w:sz w:val="28"/>
          <w:szCs w:val="28"/>
        </w:rPr>
        <w:t>-</w:t>
      </w:r>
      <w:r>
        <w:rPr>
          <w:sz w:val="28"/>
          <w:szCs w:val="28"/>
        </w:rPr>
        <w:t>за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санкций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ввиду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срывов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сроков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D34808">
        <w:rPr>
          <w:sz w:val="28"/>
          <w:szCs w:val="28"/>
        </w:rPr>
        <w:t xml:space="preserve">, </w:t>
      </w:r>
      <w:r>
        <w:rPr>
          <w:sz w:val="28"/>
          <w:szCs w:val="28"/>
        </w:rPr>
        <w:t>потеря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репутации</w:t>
      </w:r>
      <w:r w:rsidRPr="00D34808">
        <w:rPr>
          <w:sz w:val="28"/>
          <w:szCs w:val="28"/>
        </w:rPr>
        <w:t xml:space="preserve">, </w:t>
      </w:r>
      <w:r>
        <w:rPr>
          <w:sz w:val="28"/>
          <w:szCs w:val="28"/>
        </w:rPr>
        <w:t>увеличение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нагрузки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D34808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команду.</w:t>
      </w:r>
      <w:r w:rsidRPr="00D34808">
        <w:rPr>
          <w:sz w:val="28"/>
          <w:szCs w:val="28"/>
        </w:rPr>
        <w:t xml:space="preserve"> </w:t>
      </w:r>
      <w:r w:rsidRPr="00E65309">
        <w:rPr>
          <w:sz w:val="28"/>
          <w:szCs w:val="28"/>
        </w:rPr>
        <w:t xml:space="preserve"> </w:t>
      </w:r>
    </w:p>
    <w:p w14:paraId="7CC3AF8E" w14:textId="77777777" w:rsidR="005952E2" w:rsidRPr="00E65309" w:rsidRDefault="005952E2" w:rsidP="005952E2">
      <w:pPr>
        <w:pStyle w:val="ListParagraph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Чтобы</w:t>
      </w:r>
      <w:r w:rsidRPr="00E65309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E65309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E65309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E65309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E65309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 обсудить техническое задание с командой,</w:t>
      </w:r>
      <w:r w:rsidRPr="00E65309">
        <w:t xml:space="preserve"> </w:t>
      </w:r>
      <w:r w:rsidRPr="00E65309">
        <w:rPr>
          <w:sz w:val="28"/>
          <w:szCs w:val="28"/>
        </w:rPr>
        <w:t>составить план разработки и тестирования</w:t>
      </w:r>
      <w:r>
        <w:rPr>
          <w:sz w:val="28"/>
          <w:szCs w:val="28"/>
        </w:rPr>
        <w:t xml:space="preserve">, </w:t>
      </w:r>
      <w:r w:rsidRPr="00E65309">
        <w:rPr>
          <w:sz w:val="28"/>
          <w:szCs w:val="28"/>
        </w:rPr>
        <w:t>определить критерии сдачи - приемки проекта</w:t>
      </w:r>
      <w:r>
        <w:rPr>
          <w:sz w:val="28"/>
          <w:szCs w:val="28"/>
        </w:rPr>
        <w:t>, а также</w:t>
      </w:r>
      <w:r w:rsidRPr="00E65309">
        <w:rPr>
          <w:sz w:val="28"/>
          <w:szCs w:val="28"/>
        </w:rPr>
        <w:t xml:space="preserve"> заложить планируемые выходные и праздничные дни, отпуска сотрудников и получить предполагаемую дату сдачи проекта.</w:t>
      </w:r>
    </w:p>
    <w:p w14:paraId="7A32CD4C" w14:textId="77777777" w:rsidR="005952E2" w:rsidRPr="00AE1C5A" w:rsidRDefault="005952E2" w:rsidP="005952E2">
      <w:pPr>
        <w:pStyle w:val="ListParagraph"/>
        <w:spacing w:line="360" w:lineRule="auto"/>
        <w:ind w:left="567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Pr="00AE1C5A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AE1C5A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AE1C5A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AE1C5A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AE1C5A">
        <w:rPr>
          <w:sz w:val="28"/>
          <w:szCs w:val="28"/>
        </w:rPr>
        <w:t>,</w:t>
      </w:r>
      <w:proofErr w:type="gramEnd"/>
      <w:r w:rsidRPr="00AE1C5A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AE1C5A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увеличить темпы разработки продукта, перераспределить нагрузку в случае наличия менее нагруженных сотрудников.</w:t>
      </w:r>
      <w:r w:rsidRPr="00AE1C5A">
        <w:rPr>
          <w:sz w:val="28"/>
          <w:szCs w:val="28"/>
        </w:rPr>
        <w:t xml:space="preserve"> </w:t>
      </w:r>
    </w:p>
    <w:p w14:paraId="09FAE069" w14:textId="77777777" w:rsidR="005952E2" w:rsidRPr="00437B07" w:rsidRDefault="005952E2" w:rsidP="005952E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82F50">
        <w:t xml:space="preserve"> </w:t>
      </w:r>
      <w:r w:rsidRPr="00B82F50">
        <w:rPr>
          <w:sz w:val="28"/>
          <w:szCs w:val="28"/>
        </w:rPr>
        <w:t xml:space="preserve">Низкая производительность команды </w:t>
      </w:r>
      <w:r>
        <w:rPr>
          <w:sz w:val="28"/>
          <w:szCs w:val="28"/>
        </w:rPr>
        <w:t>в следствие каких-либо внешних факторов</w:t>
      </w:r>
    </w:p>
    <w:p w14:paraId="787FE319" w14:textId="77777777" w:rsidR="005952E2" w:rsidRPr="00CD02AF" w:rsidRDefault="005952E2" w:rsidP="005952E2">
      <w:pPr>
        <w:spacing w:line="360" w:lineRule="auto"/>
        <w:ind w:left="708" w:firstLine="568"/>
        <w:jc w:val="both"/>
        <w:rPr>
          <w:sz w:val="28"/>
          <w:szCs w:val="28"/>
        </w:rPr>
      </w:pPr>
      <w:r w:rsidRPr="00B82F50">
        <w:rPr>
          <w:sz w:val="28"/>
          <w:szCs w:val="28"/>
        </w:rPr>
        <w:t>Возникновение</w:t>
      </w:r>
      <w:r w:rsidRPr="00753392">
        <w:rPr>
          <w:sz w:val="28"/>
          <w:szCs w:val="28"/>
        </w:rPr>
        <w:t xml:space="preserve"> </w:t>
      </w:r>
      <w:r w:rsidRPr="00B82F50">
        <w:rPr>
          <w:sz w:val="28"/>
          <w:szCs w:val="28"/>
        </w:rPr>
        <w:t>этой</w:t>
      </w:r>
      <w:r w:rsidRPr="00753392">
        <w:rPr>
          <w:sz w:val="28"/>
          <w:szCs w:val="28"/>
        </w:rPr>
        <w:t xml:space="preserve"> </w:t>
      </w:r>
      <w:r w:rsidRPr="00B82F50">
        <w:rPr>
          <w:sz w:val="28"/>
          <w:szCs w:val="28"/>
        </w:rPr>
        <w:t>ситуации</w:t>
      </w:r>
      <w:r w:rsidRPr="00753392">
        <w:rPr>
          <w:sz w:val="28"/>
          <w:szCs w:val="28"/>
        </w:rPr>
        <w:t xml:space="preserve"> </w:t>
      </w:r>
      <w:r w:rsidRPr="00B82F50">
        <w:rPr>
          <w:sz w:val="28"/>
          <w:szCs w:val="28"/>
        </w:rPr>
        <w:t>может</w:t>
      </w:r>
      <w:r w:rsidRPr="00753392">
        <w:rPr>
          <w:sz w:val="28"/>
          <w:szCs w:val="28"/>
        </w:rPr>
        <w:t xml:space="preserve"> </w:t>
      </w:r>
      <w:r w:rsidRPr="00B82F50">
        <w:rPr>
          <w:sz w:val="28"/>
          <w:szCs w:val="28"/>
        </w:rPr>
        <w:t>привести</w:t>
      </w:r>
      <w:r w:rsidRPr="00753392">
        <w:rPr>
          <w:sz w:val="28"/>
          <w:szCs w:val="28"/>
        </w:rPr>
        <w:t xml:space="preserve"> </w:t>
      </w:r>
      <w:r w:rsidRPr="00B82F50">
        <w:rPr>
          <w:sz w:val="28"/>
          <w:szCs w:val="28"/>
        </w:rPr>
        <w:t>к</w:t>
      </w:r>
      <w:r w:rsidRPr="00753392">
        <w:rPr>
          <w:sz w:val="28"/>
          <w:szCs w:val="28"/>
        </w:rPr>
        <w:t xml:space="preserve"> </w:t>
      </w:r>
      <w:r w:rsidRPr="00B82F50">
        <w:rPr>
          <w:sz w:val="28"/>
          <w:szCs w:val="28"/>
        </w:rPr>
        <w:t>следующим</w:t>
      </w:r>
      <w:r w:rsidRPr="00753392">
        <w:rPr>
          <w:sz w:val="28"/>
          <w:szCs w:val="28"/>
        </w:rPr>
        <w:t xml:space="preserve"> </w:t>
      </w:r>
      <w:r w:rsidRPr="00B82F50">
        <w:rPr>
          <w:sz w:val="28"/>
          <w:szCs w:val="28"/>
        </w:rPr>
        <w:t>последствиям</w:t>
      </w:r>
      <w:r w:rsidRPr="00753392">
        <w:rPr>
          <w:sz w:val="28"/>
          <w:szCs w:val="28"/>
        </w:rPr>
        <w:t xml:space="preserve">: </w:t>
      </w:r>
      <w:r>
        <w:rPr>
          <w:sz w:val="28"/>
          <w:szCs w:val="28"/>
        </w:rPr>
        <w:t>нарушение сроков выполнения задач, а также к разладу команды, что ведет к экономическим убыткам.</w:t>
      </w:r>
      <w:r w:rsidRPr="00CD02AF">
        <w:rPr>
          <w:sz w:val="28"/>
          <w:szCs w:val="28"/>
        </w:rPr>
        <w:t xml:space="preserve"> </w:t>
      </w:r>
    </w:p>
    <w:p w14:paraId="5D3836CF" w14:textId="77777777" w:rsidR="005952E2" w:rsidRPr="00CD02AF" w:rsidRDefault="005952E2" w:rsidP="005952E2">
      <w:pPr>
        <w:pStyle w:val="ListParagraph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CD02AF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CD02AF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CD02AF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CD02AF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CD02AF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CD02A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747923D2">
        <w:rPr>
          <w:sz w:val="28"/>
          <w:szCs w:val="28"/>
        </w:rPr>
        <w:t>ве</w:t>
      </w:r>
      <w:r>
        <w:rPr>
          <w:sz w:val="28"/>
          <w:szCs w:val="28"/>
        </w:rPr>
        <w:t>сти</w:t>
      </w:r>
      <w:r w:rsidRPr="747923D2">
        <w:rPr>
          <w:sz w:val="28"/>
          <w:szCs w:val="28"/>
        </w:rPr>
        <w:t xml:space="preserve"> контрольны</w:t>
      </w:r>
      <w:r>
        <w:rPr>
          <w:sz w:val="28"/>
          <w:szCs w:val="28"/>
        </w:rPr>
        <w:t>е</w:t>
      </w:r>
      <w:r w:rsidRPr="747923D2">
        <w:rPr>
          <w:sz w:val="28"/>
          <w:szCs w:val="28"/>
        </w:rPr>
        <w:t xml:space="preserve"> точк</w:t>
      </w:r>
      <w:r>
        <w:rPr>
          <w:sz w:val="28"/>
          <w:szCs w:val="28"/>
        </w:rPr>
        <w:t xml:space="preserve">и выполнения </w:t>
      </w:r>
      <w:r w:rsidRPr="747923D2">
        <w:rPr>
          <w:sz w:val="28"/>
          <w:szCs w:val="28"/>
        </w:rPr>
        <w:t>проекта с точными сроками выполнения работ</w:t>
      </w:r>
      <w:r>
        <w:rPr>
          <w:sz w:val="28"/>
          <w:szCs w:val="28"/>
        </w:rPr>
        <w:t>.</w:t>
      </w:r>
    </w:p>
    <w:p w14:paraId="509B7F6F" w14:textId="77777777" w:rsidR="005952E2" w:rsidRPr="00322A76" w:rsidRDefault="005952E2" w:rsidP="005952E2">
      <w:pPr>
        <w:pStyle w:val="ListParagraph"/>
        <w:spacing w:line="360" w:lineRule="auto"/>
        <w:ind w:left="567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Pr="00322A76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322A76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322A76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322A76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322A76">
        <w:rPr>
          <w:sz w:val="28"/>
          <w:szCs w:val="28"/>
        </w:rPr>
        <w:t>,</w:t>
      </w:r>
      <w:proofErr w:type="gramEnd"/>
      <w:r w:rsidRPr="00322A76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322A76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747923D2">
        <w:rPr>
          <w:sz w:val="28"/>
          <w:szCs w:val="28"/>
        </w:rPr>
        <w:t>еализ</w:t>
      </w:r>
      <w:r>
        <w:rPr>
          <w:sz w:val="28"/>
          <w:szCs w:val="28"/>
        </w:rPr>
        <w:t>овать</w:t>
      </w:r>
      <w:r w:rsidRPr="747923D2">
        <w:rPr>
          <w:sz w:val="28"/>
          <w:szCs w:val="28"/>
        </w:rPr>
        <w:t xml:space="preserve"> основно</w:t>
      </w:r>
      <w:r>
        <w:rPr>
          <w:sz w:val="28"/>
          <w:szCs w:val="28"/>
        </w:rPr>
        <w:t>й</w:t>
      </w:r>
      <w:r w:rsidRPr="747923D2">
        <w:rPr>
          <w:sz w:val="28"/>
          <w:szCs w:val="28"/>
        </w:rPr>
        <w:t xml:space="preserve"> функционал проекта, а после</w:t>
      </w:r>
      <w:r>
        <w:rPr>
          <w:sz w:val="28"/>
          <w:szCs w:val="28"/>
        </w:rPr>
        <w:t xml:space="preserve"> -</w:t>
      </w:r>
      <w:r w:rsidRPr="747923D2">
        <w:rPr>
          <w:sz w:val="28"/>
          <w:szCs w:val="28"/>
        </w:rPr>
        <w:t xml:space="preserve"> постепенная доработка и увеличение функционала</w:t>
      </w:r>
      <w:r>
        <w:rPr>
          <w:sz w:val="28"/>
          <w:szCs w:val="28"/>
        </w:rPr>
        <w:t>. Та</w:t>
      </w:r>
      <w:bookmarkStart w:id="0" w:name="_GoBack"/>
      <w:bookmarkEnd w:id="0"/>
      <w:r>
        <w:rPr>
          <w:sz w:val="28"/>
          <w:szCs w:val="28"/>
        </w:rPr>
        <w:t>кже</w:t>
      </w:r>
      <w:r w:rsidRPr="00322A7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747923D2">
        <w:rPr>
          <w:sz w:val="28"/>
          <w:szCs w:val="28"/>
        </w:rPr>
        <w:t>роведен</w:t>
      </w:r>
      <w:r>
        <w:rPr>
          <w:sz w:val="28"/>
          <w:szCs w:val="28"/>
        </w:rPr>
        <w:t>ие</w:t>
      </w:r>
      <w:r w:rsidRPr="747923D2">
        <w:rPr>
          <w:sz w:val="28"/>
          <w:szCs w:val="28"/>
        </w:rPr>
        <w:t xml:space="preserve"> мероприяти</w:t>
      </w:r>
      <w:r>
        <w:rPr>
          <w:sz w:val="28"/>
          <w:szCs w:val="28"/>
        </w:rPr>
        <w:t>й</w:t>
      </w:r>
      <w:r w:rsidRPr="747923D2">
        <w:rPr>
          <w:sz w:val="28"/>
          <w:szCs w:val="28"/>
        </w:rPr>
        <w:t xml:space="preserve"> по повышению продуктивности разработчиков</w:t>
      </w:r>
      <w:r w:rsidRPr="00322A76">
        <w:rPr>
          <w:sz w:val="28"/>
          <w:szCs w:val="28"/>
        </w:rPr>
        <w:t xml:space="preserve">. </w:t>
      </w:r>
    </w:p>
    <w:p w14:paraId="7874B62A" w14:textId="77777777" w:rsidR="005952E2" w:rsidRPr="00236DE6" w:rsidRDefault="005952E2" w:rsidP="005952E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Pr="00236DE6">
        <w:rPr>
          <w:sz w:val="28"/>
          <w:szCs w:val="28"/>
        </w:rPr>
        <w:t xml:space="preserve"> </w:t>
      </w:r>
      <w:r>
        <w:rPr>
          <w:sz w:val="28"/>
          <w:szCs w:val="28"/>
        </w:rPr>
        <w:t>сложности</w:t>
      </w:r>
      <w:r w:rsidRPr="00236DE6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236DE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236DE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236DE6">
        <w:rPr>
          <w:sz w:val="28"/>
          <w:szCs w:val="28"/>
        </w:rPr>
        <w:t xml:space="preserve"> </w:t>
      </w:r>
      <w:proofErr w:type="gramStart"/>
      <w:r w:rsidRPr="00236DE6">
        <w:rPr>
          <w:sz w:val="28"/>
          <w:szCs w:val="28"/>
        </w:rPr>
        <w:t>(</w:t>
      </w:r>
      <w:r>
        <w:rPr>
          <w:sz w:val="28"/>
          <w:szCs w:val="28"/>
        </w:rPr>
        <w:t xml:space="preserve"> невозможность</w:t>
      </w:r>
      <w:proofErr w:type="gramEnd"/>
      <w:r>
        <w:rPr>
          <w:sz w:val="28"/>
          <w:szCs w:val="28"/>
        </w:rPr>
        <w:t xml:space="preserve"> реализации функции или части проекта ввиду сложности задачи )</w:t>
      </w:r>
      <w:r w:rsidRPr="00236DE6">
        <w:rPr>
          <w:sz w:val="28"/>
          <w:szCs w:val="28"/>
        </w:rPr>
        <w:t xml:space="preserve">. </w:t>
      </w:r>
    </w:p>
    <w:p w14:paraId="307D583A" w14:textId="77777777" w:rsidR="005952E2" w:rsidRPr="004A3F40" w:rsidRDefault="005952E2" w:rsidP="005952E2">
      <w:pPr>
        <w:pStyle w:val="ListParagraph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Pr="00753392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753392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753392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753392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Pr="0075339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75339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Pr="00753392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последствиям</w:t>
      </w:r>
      <w:r w:rsidRPr="00753392">
        <w:rPr>
          <w:sz w:val="28"/>
          <w:szCs w:val="28"/>
        </w:rPr>
        <w:t xml:space="preserve">: </w:t>
      </w:r>
      <w:r>
        <w:rPr>
          <w:sz w:val="28"/>
          <w:szCs w:val="28"/>
        </w:rPr>
        <w:t>нарушение сроков выполнения задач, ухудшение отношений внутри коллектива, что ведет к снижению производительности, остановка реализации проекта, как следствие - финансовые убытки</w:t>
      </w:r>
      <w:r w:rsidRPr="004A3F40">
        <w:rPr>
          <w:sz w:val="28"/>
          <w:szCs w:val="28"/>
        </w:rPr>
        <w:t xml:space="preserve">. </w:t>
      </w:r>
    </w:p>
    <w:p w14:paraId="53AE835C" w14:textId="77777777" w:rsidR="005952E2" w:rsidRPr="007353ED" w:rsidRDefault="005952E2" w:rsidP="005952E2">
      <w:pPr>
        <w:pStyle w:val="ListParagraph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7353ED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7353ED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7353ED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7353ED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7353ED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7353ED">
        <w:rPr>
          <w:sz w:val="28"/>
          <w:szCs w:val="28"/>
        </w:rPr>
        <w:t xml:space="preserve"> </w:t>
      </w:r>
      <w:r>
        <w:rPr>
          <w:sz w:val="28"/>
          <w:szCs w:val="28"/>
        </w:rPr>
        <w:t>детально продумать план выполнения задач, а также сделать детальный анализ ТЗ</w:t>
      </w:r>
      <w:r w:rsidRPr="007353ED">
        <w:rPr>
          <w:sz w:val="28"/>
          <w:szCs w:val="28"/>
        </w:rPr>
        <w:t xml:space="preserve">. </w:t>
      </w:r>
    </w:p>
    <w:p w14:paraId="68F2358A" w14:textId="77777777" w:rsidR="005952E2" w:rsidRPr="00D861D9" w:rsidRDefault="005952E2" w:rsidP="005952E2">
      <w:pPr>
        <w:pStyle w:val="ListParagraph"/>
        <w:spacing w:line="360" w:lineRule="auto"/>
        <w:ind w:left="708" w:firstLine="56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В</w:t>
      </w:r>
      <w:r w:rsidRPr="00D861D9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D861D9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D861D9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D861D9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D861D9">
        <w:rPr>
          <w:sz w:val="28"/>
          <w:szCs w:val="28"/>
        </w:rPr>
        <w:t>,</w:t>
      </w:r>
      <w:proofErr w:type="gramEnd"/>
      <w:r w:rsidRPr="00D861D9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D861D9">
        <w:rPr>
          <w:sz w:val="28"/>
          <w:szCs w:val="28"/>
        </w:rPr>
        <w:t xml:space="preserve"> </w:t>
      </w:r>
      <w:r>
        <w:rPr>
          <w:sz w:val="28"/>
          <w:szCs w:val="28"/>
        </w:rPr>
        <w:t>нанять разработчиков, которые помогут решить сложности, возникшие в процессе разработки</w:t>
      </w:r>
      <w:r w:rsidRPr="00D861D9">
        <w:rPr>
          <w:sz w:val="28"/>
          <w:szCs w:val="28"/>
        </w:rPr>
        <w:t xml:space="preserve">. </w:t>
      </w:r>
    </w:p>
    <w:p w14:paraId="2EFCD629" w14:textId="77777777" w:rsidR="005952E2" w:rsidRDefault="005952E2" w:rsidP="005952E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строя технического оборудования</w:t>
      </w:r>
    </w:p>
    <w:p w14:paraId="34B0B35E" w14:textId="77777777" w:rsidR="005952E2" w:rsidRPr="00C33526" w:rsidRDefault="005952E2" w:rsidP="005952E2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B037C">
        <w:rPr>
          <w:sz w:val="28"/>
          <w:szCs w:val="28"/>
        </w:rPr>
        <w:t xml:space="preserve">Возникновение этой ситуации может привести к следующим последствиям: </w:t>
      </w:r>
      <w:r>
        <w:rPr>
          <w:sz w:val="28"/>
          <w:szCs w:val="28"/>
        </w:rPr>
        <w:t>остановка проекта, нарушение сроков выполнения задач</w:t>
      </w:r>
      <w:r w:rsidRPr="00C33526">
        <w:rPr>
          <w:sz w:val="28"/>
          <w:szCs w:val="28"/>
        </w:rPr>
        <w:t xml:space="preserve">. </w:t>
      </w:r>
    </w:p>
    <w:p w14:paraId="79DDFA22" w14:textId="77777777" w:rsidR="005952E2" w:rsidRPr="003370FE" w:rsidRDefault="005952E2" w:rsidP="005952E2">
      <w:pPr>
        <w:spacing w:line="360" w:lineRule="auto"/>
        <w:ind w:left="708" w:firstLine="12"/>
        <w:jc w:val="both"/>
        <w:rPr>
          <w:sz w:val="28"/>
          <w:szCs w:val="28"/>
        </w:rPr>
      </w:pPr>
      <w:r w:rsidRPr="00C33526">
        <w:rPr>
          <w:sz w:val="28"/>
          <w:szCs w:val="28"/>
        </w:rPr>
        <w:t xml:space="preserve">        </w:t>
      </w:r>
      <w:r>
        <w:rPr>
          <w:sz w:val="28"/>
          <w:szCs w:val="28"/>
        </w:rPr>
        <w:t>Избежать возникновения данной ситуации невозможно, можно лишь уменьшить возможные потери путем контроля за техническим оборудованием, а также использовать резервные копии.</w:t>
      </w:r>
      <w:r w:rsidRPr="003370FE">
        <w:rPr>
          <w:sz w:val="28"/>
          <w:szCs w:val="28"/>
        </w:rPr>
        <w:t xml:space="preserve"> </w:t>
      </w:r>
    </w:p>
    <w:p w14:paraId="53D1D426" w14:textId="77777777" w:rsidR="005952E2" w:rsidRPr="00052D74" w:rsidRDefault="005952E2" w:rsidP="005952E2">
      <w:pPr>
        <w:spacing w:line="360" w:lineRule="auto"/>
        <w:ind w:left="708"/>
        <w:jc w:val="both"/>
        <w:rPr>
          <w:sz w:val="28"/>
          <w:szCs w:val="28"/>
        </w:rPr>
      </w:pPr>
      <w:r w:rsidRPr="003370FE">
        <w:rPr>
          <w:sz w:val="28"/>
          <w:szCs w:val="28"/>
        </w:rPr>
        <w:t xml:space="preserve">        </w:t>
      </w:r>
      <w:proofErr w:type="gramStart"/>
      <w:r w:rsidRPr="00AB037C">
        <w:rPr>
          <w:sz w:val="28"/>
          <w:szCs w:val="28"/>
        </w:rPr>
        <w:t>В</w:t>
      </w:r>
      <w:r w:rsidRPr="002F626B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случае</w:t>
      </w:r>
      <w:r w:rsidRPr="002F626B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возникновения</w:t>
      </w:r>
      <w:r w:rsidRPr="002F626B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этой</w:t>
      </w:r>
      <w:r w:rsidRPr="002F626B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ситуации</w:t>
      </w:r>
      <w:r w:rsidRPr="002F626B">
        <w:rPr>
          <w:sz w:val="28"/>
          <w:szCs w:val="28"/>
        </w:rPr>
        <w:t>,</w:t>
      </w:r>
      <w:proofErr w:type="gramEnd"/>
      <w:r w:rsidRPr="002F626B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необходимо</w:t>
      </w:r>
      <w:r w:rsidRPr="002F626B">
        <w:rPr>
          <w:sz w:val="28"/>
          <w:szCs w:val="28"/>
        </w:rPr>
        <w:t xml:space="preserve"> </w:t>
      </w:r>
      <w:r>
        <w:rPr>
          <w:sz w:val="28"/>
          <w:szCs w:val="28"/>
        </w:rPr>
        <w:t>заменить вышедшую из строя технику.</w:t>
      </w:r>
      <w:r w:rsidRPr="00052D74">
        <w:rPr>
          <w:sz w:val="28"/>
          <w:szCs w:val="28"/>
        </w:rPr>
        <w:t xml:space="preserve"> </w:t>
      </w:r>
    </w:p>
    <w:p w14:paraId="33C4A1ED" w14:textId="77777777" w:rsidR="005952E2" w:rsidRDefault="005952E2" w:rsidP="005952E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201349">
        <w:rPr>
          <w:sz w:val="28"/>
          <w:szCs w:val="28"/>
        </w:rPr>
        <w:t>Нарушение авторских прав</w:t>
      </w:r>
      <w:r>
        <w:rPr>
          <w:sz w:val="28"/>
          <w:szCs w:val="28"/>
        </w:rPr>
        <w:t>. Использование разработчиком без ведома проектного менеджера чужого исходного кода или алгоритма.</w:t>
      </w:r>
    </w:p>
    <w:p w14:paraId="1984DF0F" w14:textId="77777777" w:rsidR="005952E2" w:rsidRPr="006968DD" w:rsidRDefault="005952E2" w:rsidP="005952E2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B037C">
        <w:rPr>
          <w:sz w:val="28"/>
          <w:szCs w:val="28"/>
        </w:rPr>
        <w:t xml:space="preserve">Возникновение этой ситуации может привести к следующим последствиям: </w:t>
      </w:r>
      <w:r>
        <w:rPr>
          <w:sz w:val="28"/>
          <w:szCs w:val="28"/>
        </w:rPr>
        <w:t>иски в суд, потеря времени на урегулирование конфликта, появление уязвимостей в разрабатываемой системе.</w:t>
      </w:r>
      <w:r w:rsidRPr="006968DD">
        <w:rPr>
          <w:sz w:val="28"/>
          <w:szCs w:val="28"/>
        </w:rPr>
        <w:t xml:space="preserve"> </w:t>
      </w:r>
    </w:p>
    <w:p w14:paraId="196E13C0" w14:textId="77777777" w:rsidR="005952E2" w:rsidRPr="00D6062E" w:rsidRDefault="005952E2" w:rsidP="005952E2">
      <w:pPr>
        <w:spacing w:line="360" w:lineRule="auto"/>
        <w:ind w:left="708" w:firstLine="12"/>
        <w:jc w:val="both"/>
        <w:rPr>
          <w:sz w:val="28"/>
          <w:szCs w:val="28"/>
        </w:rPr>
      </w:pPr>
      <w:r w:rsidRPr="006968DD">
        <w:rPr>
          <w:sz w:val="28"/>
          <w:szCs w:val="28"/>
        </w:rPr>
        <w:t xml:space="preserve">        </w:t>
      </w:r>
      <w:r w:rsidRPr="00AB037C">
        <w:rPr>
          <w:sz w:val="28"/>
          <w:szCs w:val="28"/>
        </w:rPr>
        <w:t>Чтобы</w:t>
      </w:r>
      <w:r w:rsidRPr="00D6062E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избежать</w:t>
      </w:r>
      <w:r w:rsidRPr="00D6062E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возникновения</w:t>
      </w:r>
      <w:r w:rsidRPr="00D6062E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этой</w:t>
      </w:r>
      <w:r w:rsidRPr="00D6062E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ситуации</w:t>
      </w:r>
      <w:r w:rsidRPr="00D6062E">
        <w:rPr>
          <w:sz w:val="28"/>
          <w:szCs w:val="28"/>
        </w:rPr>
        <w:t xml:space="preserve">, </w:t>
      </w:r>
      <w:r w:rsidRPr="00AB037C">
        <w:rPr>
          <w:sz w:val="28"/>
          <w:szCs w:val="28"/>
        </w:rPr>
        <w:t>необходимо</w:t>
      </w:r>
      <w:r w:rsidRPr="00D6062E">
        <w:rPr>
          <w:sz w:val="28"/>
          <w:szCs w:val="28"/>
        </w:rPr>
        <w:t xml:space="preserve"> </w:t>
      </w:r>
      <w:r>
        <w:rPr>
          <w:sz w:val="28"/>
          <w:szCs w:val="28"/>
        </w:rPr>
        <w:t>обязать разработчиков обсуждать с менеджером проекта возможность легального использования чужого кода или алгоритма.</w:t>
      </w:r>
      <w:r w:rsidRPr="00D6062E">
        <w:rPr>
          <w:sz w:val="28"/>
          <w:szCs w:val="28"/>
        </w:rPr>
        <w:t xml:space="preserve"> </w:t>
      </w:r>
    </w:p>
    <w:p w14:paraId="2EF8634D" w14:textId="5E05E708" w:rsidR="005952E2" w:rsidRPr="00604FDE" w:rsidRDefault="005952E2" w:rsidP="005952E2">
      <w:pPr>
        <w:spacing w:line="360" w:lineRule="auto"/>
        <w:ind w:left="708"/>
        <w:jc w:val="both"/>
        <w:rPr>
          <w:sz w:val="28"/>
          <w:szCs w:val="28"/>
        </w:rPr>
      </w:pPr>
      <w:r w:rsidRPr="00D6062E">
        <w:rPr>
          <w:sz w:val="28"/>
          <w:szCs w:val="28"/>
        </w:rPr>
        <w:t xml:space="preserve">        </w:t>
      </w:r>
      <w:r w:rsidRPr="00AB037C">
        <w:rPr>
          <w:sz w:val="28"/>
          <w:szCs w:val="28"/>
        </w:rPr>
        <w:t>В</w:t>
      </w:r>
      <w:r w:rsidRPr="00604FDE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случае</w:t>
      </w:r>
      <w:r w:rsidRPr="00604FDE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возникновения</w:t>
      </w:r>
      <w:r w:rsidRPr="00604FDE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этой</w:t>
      </w:r>
      <w:r w:rsidRPr="00604FDE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ситуации</w:t>
      </w:r>
      <w:r w:rsidRPr="00604FDE">
        <w:rPr>
          <w:sz w:val="28"/>
          <w:szCs w:val="28"/>
        </w:rPr>
        <w:t xml:space="preserve"> </w:t>
      </w:r>
      <w:r w:rsidRPr="00AB037C">
        <w:rPr>
          <w:sz w:val="28"/>
          <w:szCs w:val="28"/>
        </w:rPr>
        <w:t>необходимо</w:t>
      </w:r>
      <w:r w:rsidRPr="00604FDE">
        <w:rPr>
          <w:sz w:val="28"/>
          <w:szCs w:val="28"/>
        </w:rPr>
        <w:t xml:space="preserve"> </w:t>
      </w:r>
      <w:r>
        <w:rPr>
          <w:sz w:val="28"/>
          <w:szCs w:val="28"/>
        </w:rPr>
        <w:t>минимизировать последствия путем договора с автором исходного кода или алгоритма.</w:t>
      </w:r>
      <w:r w:rsidRPr="00604FDE">
        <w:rPr>
          <w:sz w:val="28"/>
          <w:szCs w:val="28"/>
        </w:rPr>
        <w:t xml:space="preserve"> </w:t>
      </w:r>
    </w:p>
    <w:p w14:paraId="0A063D72" w14:textId="77777777" w:rsidR="005952E2" w:rsidRPr="00604FDE" w:rsidRDefault="005952E2" w:rsidP="005952E2">
      <w:pPr>
        <w:spacing w:line="360" w:lineRule="auto"/>
        <w:ind w:left="708"/>
        <w:jc w:val="both"/>
        <w:rPr>
          <w:sz w:val="28"/>
          <w:szCs w:val="28"/>
        </w:rPr>
      </w:pPr>
    </w:p>
    <w:p w14:paraId="2C6FE1EE" w14:textId="77777777" w:rsidR="005952E2" w:rsidRPr="00604FDE" w:rsidRDefault="005952E2" w:rsidP="005952E2">
      <w:pPr>
        <w:spacing w:line="360" w:lineRule="auto"/>
        <w:jc w:val="both"/>
        <w:rPr>
          <w:sz w:val="28"/>
          <w:szCs w:val="28"/>
        </w:rPr>
      </w:pPr>
    </w:p>
    <w:p w14:paraId="5B3B450C" w14:textId="77777777" w:rsidR="005952E2" w:rsidRPr="000000C4" w:rsidRDefault="005952E2" w:rsidP="005952E2">
      <w:pPr>
        <w:spacing w:line="360" w:lineRule="auto"/>
        <w:ind w:firstLine="708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Информация о приоритетности рисков приведена в таблице 2.</w:t>
      </w:r>
    </w:p>
    <w:p w14:paraId="0BD4B22F" w14:textId="77777777" w:rsidR="005952E2" w:rsidRPr="000000C4" w:rsidRDefault="005952E2" w:rsidP="005952E2">
      <w:pPr>
        <w:spacing w:line="360" w:lineRule="auto"/>
        <w:ind w:firstLine="708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Таблица 2 – Приоритетность рисков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984"/>
        <w:gridCol w:w="1979"/>
      </w:tblGrid>
      <w:tr w:rsidR="005952E2" w14:paraId="69493423" w14:textId="77777777" w:rsidTr="00920590">
        <w:tc>
          <w:tcPr>
            <w:tcW w:w="3114" w:type="dxa"/>
          </w:tcPr>
          <w:p w14:paraId="79C459DC" w14:textId="77777777" w:rsidR="005952E2" w:rsidRPr="000000C4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Риски</w:t>
            </w:r>
          </w:p>
        </w:tc>
        <w:tc>
          <w:tcPr>
            <w:tcW w:w="2268" w:type="dxa"/>
          </w:tcPr>
          <w:p w14:paraId="7CB8543D" w14:textId="77777777" w:rsidR="005952E2" w:rsidRPr="000000C4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Вероятность наступления риска (от 1 до 10)</w:t>
            </w:r>
          </w:p>
        </w:tc>
        <w:tc>
          <w:tcPr>
            <w:tcW w:w="1984" w:type="dxa"/>
          </w:tcPr>
          <w:p w14:paraId="4684AA29" w14:textId="77777777" w:rsidR="005952E2" w:rsidRPr="000000C4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Степень влияния риска на проект (от 1 до 10)</w:t>
            </w:r>
          </w:p>
        </w:tc>
        <w:tc>
          <w:tcPr>
            <w:tcW w:w="1979" w:type="dxa"/>
          </w:tcPr>
          <w:p w14:paraId="6A80C66D" w14:textId="77777777" w:rsidR="005952E2" w:rsidRPr="000000C4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Приоритет риска (от 1 до 100)</w:t>
            </w:r>
          </w:p>
        </w:tc>
      </w:tr>
      <w:tr w:rsidR="005952E2" w14:paraId="2AD3A67F" w14:textId="77777777" w:rsidTr="00920590">
        <w:tc>
          <w:tcPr>
            <w:tcW w:w="3114" w:type="dxa"/>
          </w:tcPr>
          <w:p w14:paraId="38621C2D" w14:textId="77777777" w:rsidR="005952E2" w:rsidRPr="000000C4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5D1BBB">
              <w:rPr>
                <w:rFonts w:eastAsiaTheme="minorHAnsi"/>
                <w:lang w:eastAsia="en-US"/>
              </w:rPr>
              <w:lastRenderedPageBreak/>
              <w:t>Увеличение требований к продукту со стороны заказчика.</w:t>
            </w:r>
          </w:p>
        </w:tc>
        <w:tc>
          <w:tcPr>
            <w:tcW w:w="2268" w:type="dxa"/>
          </w:tcPr>
          <w:p w14:paraId="26DFAEAF" w14:textId="77777777" w:rsidR="005952E2" w:rsidRPr="00C37AF6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5,</w:t>
            </w:r>
            <w:r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1984" w:type="dxa"/>
          </w:tcPr>
          <w:p w14:paraId="6E3D3C39" w14:textId="77777777" w:rsidR="005952E2" w:rsidRPr="00C37AF6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9</w:t>
            </w:r>
          </w:p>
        </w:tc>
        <w:tc>
          <w:tcPr>
            <w:tcW w:w="1979" w:type="dxa"/>
          </w:tcPr>
          <w:p w14:paraId="3E3C4FF1" w14:textId="77777777" w:rsidR="005952E2" w:rsidRPr="00BE4EDB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47,7</w:t>
            </w:r>
          </w:p>
        </w:tc>
      </w:tr>
      <w:tr w:rsidR="005952E2" w14:paraId="73A48C85" w14:textId="77777777" w:rsidTr="00920590">
        <w:tc>
          <w:tcPr>
            <w:tcW w:w="3114" w:type="dxa"/>
          </w:tcPr>
          <w:p w14:paraId="14A716BA" w14:textId="77777777" w:rsidR="005952E2" w:rsidRPr="000000C4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DD03DF">
              <w:rPr>
                <w:rFonts w:eastAsiaTheme="minorHAnsi"/>
                <w:lang w:eastAsia="en-US"/>
              </w:rPr>
              <w:t>Увольнение опытного сотрудника</w:t>
            </w:r>
          </w:p>
        </w:tc>
        <w:tc>
          <w:tcPr>
            <w:tcW w:w="2268" w:type="dxa"/>
          </w:tcPr>
          <w:p w14:paraId="691FA713" w14:textId="77777777" w:rsidR="005952E2" w:rsidRPr="00BE4EDB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2,9</w:t>
            </w:r>
          </w:p>
        </w:tc>
        <w:tc>
          <w:tcPr>
            <w:tcW w:w="1984" w:type="dxa"/>
          </w:tcPr>
          <w:p w14:paraId="7E596502" w14:textId="77777777" w:rsidR="005952E2" w:rsidRPr="00C37AF6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9,4</w:t>
            </w:r>
          </w:p>
        </w:tc>
        <w:tc>
          <w:tcPr>
            <w:tcW w:w="1979" w:type="dxa"/>
          </w:tcPr>
          <w:p w14:paraId="4684E727" w14:textId="77777777" w:rsidR="005952E2" w:rsidRPr="00BE4EDB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89</w:t>
            </w:r>
          </w:p>
        </w:tc>
      </w:tr>
      <w:tr w:rsidR="005952E2" w14:paraId="5821E8D8" w14:textId="77777777" w:rsidTr="00920590">
        <w:tc>
          <w:tcPr>
            <w:tcW w:w="3114" w:type="dxa"/>
          </w:tcPr>
          <w:p w14:paraId="0AAFC3DB" w14:textId="77777777" w:rsidR="005952E2" w:rsidRPr="000000C4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B30C08">
              <w:rPr>
                <w:rFonts w:eastAsiaTheme="minorHAnsi"/>
                <w:lang w:eastAsia="en-US"/>
              </w:rPr>
              <w:t>Несоблюдение сроков реализации проекта</w:t>
            </w:r>
          </w:p>
        </w:tc>
        <w:tc>
          <w:tcPr>
            <w:tcW w:w="2268" w:type="dxa"/>
          </w:tcPr>
          <w:p w14:paraId="13F94DA7" w14:textId="77777777" w:rsidR="005952E2" w:rsidRPr="000000C4" w:rsidRDefault="005952E2" w:rsidP="0092059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6,1</w:t>
            </w:r>
          </w:p>
        </w:tc>
        <w:tc>
          <w:tcPr>
            <w:tcW w:w="1984" w:type="dxa"/>
          </w:tcPr>
          <w:p w14:paraId="5E24AFC5" w14:textId="77777777" w:rsidR="005952E2" w:rsidRPr="00BE4EDB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6,7</w:t>
            </w:r>
          </w:p>
        </w:tc>
        <w:tc>
          <w:tcPr>
            <w:tcW w:w="1979" w:type="dxa"/>
          </w:tcPr>
          <w:p w14:paraId="407809EF" w14:textId="77777777" w:rsidR="005952E2" w:rsidRPr="00BE4EDB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70</w:t>
            </w:r>
          </w:p>
        </w:tc>
      </w:tr>
      <w:tr w:rsidR="005952E2" w14:paraId="33F9E4E7" w14:textId="77777777" w:rsidTr="00920590">
        <w:tc>
          <w:tcPr>
            <w:tcW w:w="3114" w:type="dxa"/>
          </w:tcPr>
          <w:p w14:paraId="27EE8A33" w14:textId="77777777" w:rsidR="005952E2" w:rsidRPr="00B30C08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BC6A06">
              <w:rPr>
                <w:rFonts w:eastAsiaTheme="minorHAnsi"/>
                <w:lang w:eastAsia="en-US"/>
              </w:rPr>
              <w:t>Низкая производительность команды</w:t>
            </w:r>
          </w:p>
        </w:tc>
        <w:tc>
          <w:tcPr>
            <w:tcW w:w="2268" w:type="dxa"/>
          </w:tcPr>
          <w:p w14:paraId="0538974E" w14:textId="77777777" w:rsidR="005952E2" w:rsidRPr="00BE4EDB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6,7</w:t>
            </w:r>
          </w:p>
        </w:tc>
        <w:tc>
          <w:tcPr>
            <w:tcW w:w="1984" w:type="dxa"/>
          </w:tcPr>
          <w:p w14:paraId="67113777" w14:textId="77777777" w:rsidR="005952E2" w:rsidRPr="00BE4EDB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7,8</w:t>
            </w:r>
          </w:p>
        </w:tc>
        <w:tc>
          <w:tcPr>
            <w:tcW w:w="1979" w:type="dxa"/>
          </w:tcPr>
          <w:p w14:paraId="1A89CFE9" w14:textId="77777777" w:rsidR="005952E2" w:rsidRPr="00BE4EDB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52,2</w:t>
            </w:r>
          </w:p>
        </w:tc>
      </w:tr>
      <w:tr w:rsidR="005952E2" w14:paraId="1CBC5202" w14:textId="77777777" w:rsidTr="00920590">
        <w:tc>
          <w:tcPr>
            <w:tcW w:w="3114" w:type="dxa"/>
          </w:tcPr>
          <w:p w14:paraId="14CF41CB" w14:textId="77777777" w:rsidR="005952E2" w:rsidRPr="00BC6A06" w:rsidRDefault="005952E2" w:rsidP="00920590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BC6A06">
              <w:rPr>
                <w:rFonts w:eastAsiaTheme="minorHAnsi"/>
                <w:lang w:eastAsia="en-US"/>
              </w:rPr>
              <w:t>Возникновение сложнос</w:t>
            </w:r>
            <w:r>
              <w:rPr>
                <w:rFonts w:eastAsiaTheme="minorHAnsi"/>
                <w:lang w:eastAsia="en-US"/>
              </w:rPr>
              <w:t>тей</w:t>
            </w:r>
            <w:r w:rsidRPr="00BC6A06">
              <w:rPr>
                <w:rFonts w:eastAsiaTheme="minorHAnsi"/>
                <w:lang w:eastAsia="en-US"/>
              </w:rPr>
              <w:t xml:space="preserve"> при реализации проекта</w:t>
            </w:r>
          </w:p>
        </w:tc>
        <w:tc>
          <w:tcPr>
            <w:tcW w:w="2268" w:type="dxa"/>
          </w:tcPr>
          <w:p w14:paraId="6E1BD459" w14:textId="77777777" w:rsidR="005952E2" w:rsidRPr="004C2775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7,1</w:t>
            </w:r>
          </w:p>
        </w:tc>
        <w:tc>
          <w:tcPr>
            <w:tcW w:w="1984" w:type="dxa"/>
          </w:tcPr>
          <w:p w14:paraId="3CAE3EBD" w14:textId="77777777" w:rsidR="005952E2" w:rsidRPr="004C2775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5,2</w:t>
            </w:r>
          </w:p>
        </w:tc>
        <w:tc>
          <w:tcPr>
            <w:tcW w:w="1979" w:type="dxa"/>
          </w:tcPr>
          <w:p w14:paraId="03A99B6D" w14:textId="77777777" w:rsidR="005952E2" w:rsidRPr="004C2775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46,8</w:t>
            </w:r>
          </w:p>
        </w:tc>
      </w:tr>
      <w:tr w:rsidR="005952E2" w14:paraId="0FF64753" w14:textId="77777777" w:rsidTr="00920590">
        <w:tc>
          <w:tcPr>
            <w:tcW w:w="3114" w:type="dxa"/>
          </w:tcPr>
          <w:p w14:paraId="7FA2CD0C" w14:textId="77777777" w:rsidR="005952E2" w:rsidRPr="00457B51" w:rsidRDefault="005952E2" w:rsidP="00920590">
            <w:pPr>
              <w:spacing w:line="360" w:lineRule="auto"/>
              <w:jc w:val="center"/>
              <w:rPr>
                <w:szCs w:val="28"/>
              </w:rPr>
            </w:pPr>
            <w:r w:rsidRPr="00BC6A06">
              <w:rPr>
                <w:szCs w:val="28"/>
              </w:rPr>
              <w:t>Выход из строя технического оборудования</w:t>
            </w:r>
          </w:p>
        </w:tc>
        <w:tc>
          <w:tcPr>
            <w:tcW w:w="2268" w:type="dxa"/>
          </w:tcPr>
          <w:p w14:paraId="23A139A6" w14:textId="77777777" w:rsidR="005952E2" w:rsidRPr="00BF2CC2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3,9</w:t>
            </w:r>
          </w:p>
        </w:tc>
        <w:tc>
          <w:tcPr>
            <w:tcW w:w="1984" w:type="dxa"/>
          </w:tcPr>
          <w:p w14:paraId="7B2D6B8B" w14:textId="77777777" w:rsidR="005952E2" w:rsidRPr="00457B51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6,9</w:t>
            </w:r>
          </w:p>
        </w:tc>
        <w:tc>
          <w:tcPr>
            <w:tcW w:w="1979" w:type="dxa"/>
          </w:tcPr>
          <w:p w14:paraId="1883B653" w14:textId="77777777" w:rsidR="005952E2" w:rsidRPr="00457B51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27,8</w:t>
            </w:r>
          </w:p>
        </w:tc>
      </w:tr>
      <w:tr w:rsidR="005952E2" w14:paraId="659939D5" w14:textId="77777777" w:rsidTr="00920590">
        <w:tc>
          <w:tcPr>
            <w:tcW w:w="3114" w:type="dxa"/>
          </w:tcPr>
          <w:p w14:paraId="761B0554" w14:textId="77777777" w:rsidR="005952E2" w:rsidRPr="00BC6A06" w:rsidRDefault="005952E2" w:rsidP="00920590">
            <w:pPr>
              <w:spacing w:line="360" w:lineRule="auto"/>
              <w:jc w:val="center"/>
              <w:rPr>
                <w:szCs w:val="28"/>
              </w:rPr>
            </w:pPr>
            <w:r w:rsidRPr="00AA01E6">
              <w:rPr>
                <w:rFonts w:eastAsiaTheme="minorHAnsi"/>
                <w:lang w:eastAsia="en-US"/>
              </w:rPr>
              <w:t>Нарушение авторских прав</w:t>
            </w:r>
          </w:p>
        </w:tc>
        <w:tc>
          <w:tcPr>
            <w:tcW w:w="2268" w:type="dxa"/>
          </w:tcPr>
          <w:p w14:paraId="05A860FA" w14:textId="77777777" w:rsidR="005952E2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2,9</w:t>
            </w:r>
          </w:p>
        </w:tc>
        <w:tc>
          <w:tcPr>
            <w:tcW w:w="1984" w:type="dxa"/>
          </w:tcPr>
          <w:p w14:paraId="279D1B3B" w14:textId="77777777" w:rsidR="005952E2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5,8</w:t>
            </w:r>
          </w:p>
        </w:tc>
        <w:tc>
          <w:tcPr>
            <w:tcW w:w="1979" w:type="dxa"/>
          </w:tcPr>
          <w:p w14:paraId="512A7A0E" w14:textId="77777777" w:rsidR="005952E2" w:rsidRDefault="005952E2" w:rsidP="00920590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31,2</w:t>
            </w:r>
          </w:p>
        </w:tc>
      </w:tr>
    </w:tbl>
    <w:p w14:paraId="424C9CE9" w14:textId="77777777" w:rsidR="005952E2" w:rsidRPr="000000C4" w:rsidRDefault="005952E2" w:rsidP="005952E2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</w:p>
    <w:p w14:paraId="0D291A00" w14:textId="34546C93" w:rsidR="00AF4C15" w:rsidRPr="00F2179C" w:rsidRDefault="00AF4C15" w:rsidP="00AF4C15">
      <w:pPr>
        <w:spacing w:line="312" w:lineRule="auto"/>
        <w:ind w:right="-1" w:firstLine="709"/>
        <w:jc w:val="both"/>
      </w:pPr>
      <w:r w:rsidRPr="00AF4C15">
        <w:t xml:space="preserve"> </w:t>
      </w:r>
    </w:p>
    <w:p w14:paraId="1CB03A53" w14:textId="77777777" w:rsidR="00AF4C15" w:rsidRPr="00AF4C15" w:rsidRDefault="00AF4C15" w:rsidP="00AF4C15">
      <w:pPr>
        <w:spacing w:after="160" w:line="259" w:lineRule="auto"/>
        <w:rPr>
          <w:sz w:val="28"/>
          <w:szCs w:val="28"/>
        </w:rPr>
      </w:pPr>
    </w:p>
    <w:p w14:paraId="764A22B4" w14:textId="77777777" w:rsidR="001F2CE4" w:rsidRPr="001F2CE4" w:rsidRDefault="001F2CE4" w:rsidP="001F2CE4">
      <w:pPr>
        <w:spacing w:line="360" w:lineRule="auto"/>
        <w:ind w:left="567"/>
        <w:jc w:val="both"/>
        <w:rPr>
          <w:sz w:val="28"/>
          <w:szCs w:val="28"/>
        </w:rPr>
      </w:pPr>
    </w:p>
    <w:sectPr w:rsidR="001F2CE4" w:rsidRPr="001F2CE4" w:rsidSect="009F38C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8E4AD" w14:textId="77777777" w:rsidR="004A655D" w:rsidRDefault="004A655D" w:rsidP="009F38CD">
      <w:r>
        <w:separator/>
      </w:r>
    </w:p>
  </w:endnote>
  <w:endnote w:type="continuationSeparator" w:id="0">
    <w:p w14:paraId="4959B7BA" w14:textId="77777777" w:rsidR="004A655D" w:rsidRDefault="004A655D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EndPr/>
    <w:sdtContent>
      <w:p w14:paraId="50136BC9" w14:textId="66BACEDD" w:rsidR="009F38CD" w:rsidRDefault="009F38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742">
          <w:rPr>
            <w:noProof/>
          </w:rPr>
          <w:t>5</w:t>
        </w:r>
        <w:r>
          <w:fldChar w:fldCharType="end"/>
        </w:r>
      </w:p>
    </w:sdtContent>
  </w:sdt>
  <w:p w14:paraId="1252680E" w14:textId="77777777" w:rsidR="009F38CD" w:rsidRDefault="009F3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A7458" w14:textId="77777777" w:rsidR="004A655D" w:rsidRDefault="004A655D" w:rsidP="009F38CD">
      <w:r>
        <w:separator/>
      </w:r>
    </w:p>
  </w:footnote>
  <w:footnote w:type="continuationSeparator" w:id="0">
    <w:p w14:paraId="56FF715A" w14:textId="77777777" w:rsidR="004A655D" w:rsidRDefault="004A655D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8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6"/>
  </w:num>
  <w:num w:numId="13">
    <w:abstractNumId w:val="15"/>
  </w:num>
  <w:num w:numId="14">
    <w:abstractNumId w:val="9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15742"/>
    <w:rsid w:val="00030331"/>
    <w:rsid w:val="000529CE"/>
    <w:rsid w:val="00091E04"/>
    <w:rsid w:val="00097691"/>
    <w:rsid w:val="000B4124"/>
    <w:rsid w:val="000F066C"/>
    <w:rsid w:val="001204E8"/>
    <w:rsid w:val="00140083"/>
    <w:rsid w:val="001E03BF"/>
    <w:rsid w:val="001F2CE4"/>
    <w:rsid w:val="0020770A"/>
    <w:rsid w:val="0028216D"/>
    <w:rsid w:val="002B363F"/>
    <w:rsid w:val="00300765"/>
    <w:rsid w:val="00362D44"/>
    <w:rsid w:val="00375253"/>
    <w:rsid w:val="0039291D"/>
    <w:rsid w:val="003B5195"/>
    <w:rsid w:val="003D22F7"/>
    <w:rsid w:val="003D6EC3"/>
    <w:rsid w:val="003D79A2"/>
    <w:rsid w:val="004167E2"/>
    <w:rsid w:val="00425772"/>
    <w:rsid w:val="004A2563"/>
    <w:rsid w:val="004A3287"/>
    <w:rsid w:val="004A655D"/>
    <w:rsid w:val="004D104C"/>
    <w:rsid w:val="004E09F3"/>
    <w:rsid w:val="004E3D44"/>
    <w:rsid w:val="00541937"/>
    <w:rsid w:val="005437FE"/>
    <w:rsid w:val="00544DDE"/>
    <w:rsid w:val="005952E2"/>
    <w:rsid w:val="00597FD9"/>
    <w:rsid w:val="005A13FF"/>
    <w:rsid w:val="005E70E6"/>
    <w:rsid w:val="00617273"/>
    <w:rsid w:val="0064032A"/>
    <w:rsid w:val="0066761A"/>
    <w:rsid w:val="006D461D"/>
    <w:rsid w:val="006E7FF5"/>
    <w:rsid w:val="006F19C8"/>
    <w:rsid w:val="007126AD"/>
    <w:rsid w:val="007169A5"/>
    <w:rsid w:val="00773E05"/>
    <w:rsid w:val="0078004B"/>
    <w:rsid w:val="007A1FA9"/>
    <w:rsid w:val="007B6EB6"/>
    <w:rsid w:val="007D794F"/>
    <w:rsid w:val="007F2BDE"/>
    <w:rsid w:val="00810B84"/>
    <w:rsid w:val="0082034E"/>
    <w:rsid w:val="00852664"/>
    <w:rsid w:val="00877EDB"/>
    <w:rsid w:val="00896785"/>
    <w:rsid w:val="008F2129"/>
    <w:rsid w:val="00903DFB"/>
    <w:rsid w:val="00935294"/>
    <w:rsid w:val="009635A7"/>
    <w:rsid w:val="009B177A"/>
    <w:rsid w:val="009D4E0F"/>
    <w:rsid w:val="009E4956"/>
    <w:rsid w:val="009F38CD"/>
    <w:rsid w:val="00A05986"/>
    <w:rsid w:val="00A511AC"/>
    <w:rsid w:val="00A52997"/>
    <w:rsid w:val="00A57743"/>
    <w:rsid w:val="00A63C1D"/>
    <w:rsid w:val="00A70EAF"/>
    <w:rsid w:val="00AA5FE0"/>
    <w:rsid w:val="00AB6A4A"/>
    <w:rsid w:val="00AC42FA"/>
    <w:rsid w:val="00AD0BFC"/>
    <w:rsid w:val="00AF0DCF"/>
    <w:rsid w:val="00AF4C15"/>
    <w:rsid w:val="00B3597B"/>
    <w:rsid w:val="00B71785"/>
    <w:rsid w:val="00B8128C"/>
    <w:rsid w:val="00BE354C"/>
    <w:rsid w:val="00BF00C3"/>
    <w:rsid w:val="00C678F4"/>
    <w:rsid w:val="00C90EC5"/>
    <w:rsid w:val="00D22C6D"/>
    <w:rsid w:val="00D53B73"/>
    <w:rsid w:val="00D90DDA"/>
    <w:rsid w:val="00D93F48"/>
    <w:rsid w:val="00DA2BA8"/>
    <w:rsid w:val="00DC7AA7"/>
    <w:rsid w:val="00DE1F26"/>
    <w:rsid w:val="00DE2EE9"/>
    <w:rsid w:val="00DE3E75"/>
    <w:rsid w:val="00E47315"/>
    <w:rsid w:val="00E51019"/>
    <w:rsid w:val="00E93F8C"/>
    <w:rsid w:val="00EA4F88"/>
    <w:rsid w:val="00EC21CC"/>
    <w:rsid w:val="00EE407D"/>
    <w:rsid w:val="00F10681"/>
    <w:rsid w:val="00F2179C"/>
    <w:rsid w:val="00F42131"/>
    <w:rsid w:val="00F52A4F"/>
    <w:rsid w:val="00FA2A21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1">
    <w:name w:val="ФСПО заголовки Знак"/>
    <w:basedOn w:val="DefaultParagraphFont"/>
    <w:link w:val="a0"/>
    <w:rsid w:val="0020770A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3">
    <w:name w:val="ФСПО основной текст Знак"/>
    <w:basedOn w:val="DefaultParagraphFont"/>
    <w:link w:val="a2"/>
    <w:rsid w:val="0020770A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5">
    <w:name w:val="ФСПО таблицы Знак"/>
    <w:basedOn w:val="DefaultParagraphFont"/>
    <w:link w:val="a4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11175-D678-3648-8C58-A6F54BA2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2981</Words>
  <Characters>16998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24</cp:revision>
  <dcterms:created xsi:type="dcterms:W3CDTF">2018-10-27T07:16:00Z</dcterms:created>
  <dcterms:modified xsi:type="dcterms:W3CDTF">2019-09-26T16:31:00Z</dcterms:modified>
</cp:coreProperties>
</file>