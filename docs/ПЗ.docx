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0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работ.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радиантных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3C19ED45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r w:rsidR="009B0395">
        <w:rPr>
          <w:sz w:val="28"/>
          <w:szCs w:val="28"/>
        </w:rPr>
        <w:t>особенности</w:t>
      </w:r>
      <w:ins w:id="0" w:author="Котлицкий Сергей Андреевич" w:date="2019-10-17T12:23:00Z">
        <w:r w:rsidR="00CC712E" w:rsidRPr="00CC712E">
          <w:rPr>
            <w:sz w:val="28"/>
            <w:szCs w:val="28"/>
            <w:highlight w:val="yellow"/>
            <w:rPrChange w:id="1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(задачи)</w:t>
        </w:r>
      </w:ins>
      <w:del w:id="2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6CE01E61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</w:t>
      </w:r>
      <w:ins w:id="3" w:author="Котлицкий Сергей Андреевич" w:date="2019-10-17T12:23:00Z">
        <w:r w:rsidR="00CC712E">
          <w:rPr>
            <w:sz w:val="28"/>
            <w:szCs w:val="28"/>
          </w:rPr>
          <w:t xml:space="preserve"> </w:t>
        </w:r>
        <w:r w:rsidR="00CC712E" w:rsidRPr="00CC712E">
          <w:rPr>
            <w:sz w:val="28"/>
            <w:szCs w:val="28"/>
            <w:highlight w:val="yellow"/>
            <w:rPrChange w:id="4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(задач)</w:t>
        </w:r>
      </w:ins>
      <w:r>
        <w:rPr>
          <w:sz w:val="28"/>
          <w:szCs w:val="28"/>
        </w:rPr>
        <w:t>.</w:t>
      </w:r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0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GanttProject</w:t>
      </w:r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Mindmeister</w:t>
      </w:r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Mindmup</w:t>
      </w:r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Coggle</w:t>
      </w:r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FreeMind</w:t>
      </w:r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MindNode</w:t>
      </w:r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4309C8">
        <w:rPr>
          <w:sz w:val="28"/>
          <w:szCs w:val="28"/>
        </w:rPr>
        <w:t>Fog Creek Software</w:t>
      </w:r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 xml:space="preserve">,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 xml:space="preserve">,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8C3D59">
        <w:rPr>
          <w:sz w:val="28"/>
          <w:szCs w:val="28"/>
        </w:rPr>
        <w:t>Atlassian</w:t>
      </w:r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GanttProject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>предназначенная для планирования проектов на основе построения диаграмм Гантта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8808F3">
        <w:rPr>
          <w:sz w:val="28"/>
          <w:szCs w:val="28"/>
          <w:lang w:val="en-US"/>
        </w:rPr>
        <w:t>GanttProject</w:t>
      </w:r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>, а также составления планов в виде диаграммы Ганта</w:t>
      </w:r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Mindmeister</w:t>
      </w:r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3D7F32">
        <w:rPr>
          <w:sz w:val="28"/>
          <w:szCs w:val="28"/>
        </w:rPr>
        <w:t>MeisterLabs GmbH</w:t>
      </w:r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Mindmup</w:t>
      </w:r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Pr="00094B4A">
        <w:rPr>
          <w:sz w:val="28"/>
          <w:szCs w:val="28"/>
        </w:rPr>
        <w:t>Sauf Pompiers Ltd</w:t>
      </w:r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Coggle</w:t>
      </w:r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r w:rsidR="00D36FD6">
        <w:rPr>
          <w:sz w:val="28"/>
          <w:szCs w:val="28"/>
          <w:lang w:val="en-US"/>
        </w:rPr>
        <w:t>FreeMind</w:t>
      </w:r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r w:rsidR="00D36FD6">
        <w:rPr>
          <w:sz w:val="28"/>
          <w:szCs w:val="28"/>
          <w:lang w:val="en-US"/>
        </w:rPr>
        <w:t>MindNode</w:t>
      </w:r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r w:rsidR="00171204" w:rsidRPr="00171204">
        <w:rPr>
          <w:sz w:val="28"/>
          <w:szCs w:val="28"/>
        </w:rPr>
        <w:t>IdeasOnCanvas GmbH</w:t>
      </w:r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>они предназначены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по веткам: среди всех веток можно найти концевой узел или подветку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</w:tblGrid>
      <w:tr w:rsidR="006A4297" w:rsidRPr="0046018F" w14:paraId="2721DCDE" w14:textId="51E920E0" w:rsidTr="000E7BCC">
        <w:tc>
          <w:tcPr>
            <w:tcW w:w="1602" w:type="dxa"/>
            <w:vMerge w:val="restart"/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0E7BCC">
        <w:tc>
          <w:tcPr>
            <w:tcW w:w="1602" w:type="dxa"/>
            <w:vMerge/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GanttProject</w:t>
            </w:r>
          </w:p>
        </w:tc>
        <w:tc>
          <w:tcPr>
            <w:tcW w:w="785" w:type="dxa"/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785" w:type="dxa"/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Mindmeister</w:t>
            </w:r>
          </w:p>
        </w:tc>
        <w:tc>
          <w:tcPr>
            <w:tcW w:w="785" w:type="dxa"/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Mindmup</w:t>
            </w:r>
          </w:p>
        </w:tc>
        <w:tc>
          <w:tcPr>
            <w:tcW w:w="714" w:type="dxa"/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Coggle</w:t>
            </w:r>
          </w:p>
        </w:tc>
        <w:tc>
          <w:tcPr>
            <w:tcW w:w="1114" w:type="dxa"/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FreeMind</w:t>
            </w:r>
          </w:p>
        </w:tc>
        <w:tc>
          <w:tcPr>
            <w:tcW w:w="785" w:type="dxa"/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MindNode</w:t>
            </w:r>
          </w:p>
        </w:tc>
      </w:tr>
      <w:tr w:rsidR="006A4297" w:rsidRPr="0046018F" w14:paraId="4A258E27" w14:textId="16D8DFE1" w:rsidTr="000E7BCC">
        <w:trPr>
          <w:trHeight w:val="310"/>
        </w:trPr>
        <w:tc>
          <w:tcPr>
            <w:tcW w:w="1602" w:type="dxa"/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785" w:type="dxa"/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785" w:type="dxa"/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785" w:type="dxa"/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714" w:type="dxa"/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114" w:type="dxa"/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785" w:type="dxa"/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6A4297" w:rsidRPr="0046018F" w14:paraId="369938C8" w14:textId="50221E98" w:rsidTr="000E7BCC">
        <w:tc>
          <w:tcPr>
            <w:tcW w:w="1602" w:type="dxa"/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Совместная</w:t>
            </w:r>
            <w:r w:rsidRPr="009635A7">
              <w:rPr>
                <w:rFonts w:eastAsiaTheme="minorHAnsi"/>
                <w:highlight w:val="yellow"/>
              </w:rPr>
              <w:t xml:space="preserve"> </w:t>
            </w:r>
            <w:r w:rsidR="006A4297"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114" w:type="dxa"/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6A4297" w:rsidRPr="0046018F" w14:paraId="2C1B7BD5" w14:textId="40FAF7E9" w:rsidTr="000E7BCC">
        <w:tc>
          <w:tcPr>
            <w:tcW w:w="1602" w:type="dxa"/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88C4D15" w14:textId="61C99CCE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14" w:type="dxa"/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114" w:type="dxa"/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6A4297" w:rsidRPr="0046018F" w14:paraId="6EE5E3EA" w14:textId="28744FAB" w:rsidTr="000E7BCC">
        <w:tc>
          <w:tcPr>
            <w:tcW w:w="1602" w:type="dxa"/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785" w:type="dxa"/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85" w:type="dxa"/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114" w:type="dxa"/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785" w:type="dxa"/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6A4297" w:rsidRPr="0046018F" w14:paraId="49324B53" w14:textId="405F2FB2" w:rsidTr="000E7BCC">
        <w:tc>
          <w:tcPr>
            <w:tcW w:w="1602" w:type="dxa"/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Стоимость</w:t>
            </w:r>
          </w:p>
        </w:tc>
        <w:tc>
          <w:tcPr>
            <w:tcW w:w="773" w:type="dxa"/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785" w:type="dxa"/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785" w:type="dxa"/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114" w:type="dxa"/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785" w:type="dxa"/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6A4297" w:rsidRPr="0046018F" w14:paraId="63E623AB" w14:textId="36FA051B" w:rsidTr="000E7BCC">
        <w:tc>
          <w:tcPr>
            <w:tcW w:w="1602" w:type="dxa"/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6A4297" w:rsidRPr="0046018F" w14:paraId="2812CCB1" w14:textId="6CE9D41D" w:rsidTr="000E7BCC">
        <w:tc>
          <w:tcPr>
            <w:tcW w:w="1602" w:type="dxa"/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Установка сроков выполнения</w:t>
            </w:r>
          </w:p>
        </w:tc>
        <w:tc>
          <w:tcPr>
            <w:tcW w:w="773" w:type="dxa"/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630FB033" w14:textId="5154766E" w:rsidTr="000E7BCC">
        <w:tc>
          <w:tcPr>
            <w:tcW w:w="1602" w:type="dxa"/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773" w:type="dxa"/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6A4297" w:rsidRPr="0046018F" w14:paraId="332FF506" w14:textId="0E730192" w:rsidTr="000E7BCC">
        <w:tc>
          <w:tcPr>
            <w:tcW w:w="1602" w:type="dxa"/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773" w:type="dxa"/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1C7BE6C4" w14:textId="1B519CDB" w:rsidTr="000E7BCC">
        <w:tc>
          <w:tcPr>
            <w:tcW w:w="1602" w:type="dxa"/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44F02E73" w14:textId="5544248B" w:rsidTr="000E7BCC">
        <w:tc>
          <w:tcPr>
            <w:tcW w:w="1602" w:type="dxa"/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79ADEB91" w14:textId="12863732" w:rsidTr="000E7BCC">
        <w:tc>
          <w:tcPr>
            <w:tcW w:w="1602" w:type="dxa"/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14" w:type="dxa"/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114" w:type="dxa"/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2033238C" w14:textId="5A22BE85" w:rsidR="005952E2" w:rsidRDefault="005952E2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3DA06449" w14:textId="655E78D1" w:rsidR="00F152E0" w:rsidRDefault="003B5195">
      <w:pPr>
        <w:spacing w:after="160" w:line="259" w:lineRule="auto"/>
        <w:rPr>
          <w:ins w:id="5" w:author="Котлицкий Сергей Андреевич" w:date="2019-10-29T23:14:00Z"/>
          <w:rFonts w:ascii="Arial" w:hAnsi="Arial" w:cs="Arial"/>
          <w:bCs/>
          <w:caps/>
          <w:sz w:val="32"/>
          <w:szCs w:val="32"/>
          <w:lang w:val="en-US"/>
        </w:rPr>
        <w:sectPr w:rsidR="00F152E0" w:rsidSect="00F152E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del w:id="6" w:author="Котлицкий Сергей Андреевич" w:date="2019-10-30T12:24:00Z">
        <w:r w:rsidDel="00B34E7C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08F0FEB1" w14:textId="0D7B0C68" w:rsidR="00F152E0" w:rsidRDefault="00F152E0">
      <w:pPr>
        <w:spacing w:after="160" w:line="259" w:lineRule="auto"/>
        <w:rPr>
          <w:ins w:id="7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F152E0" w:rsidSect="00F152E0">
          <w:pgSz w:w="16820" w:h="11900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p w14:paraId="52675D50" w14:textId="47B86B16" w:rsidR="003B5195" w:rsidDel="0069688F" w:rsidRDefault="003B5195">
      <w:pPr>
        <w:spacing w:after="160" w:line="259" w:lineRule="auto"/>
        <w:jc w:val="center"/>
        <w:rPr>
          <w:del w:id="8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9" w:author="Котлицкий Сергей Андреевич" w:date="2019-10-29T23:15:00Z">
          <w:pPr>
            <w:spacing w:after="160" w:line="259" w:lineRule="auto"/>
          </w:pPr>
        </w:pPrChange>
      </w:pPr>
    </w:p>
    <w:p w14:paraId="64E76DBA" w14:textId="35D97338" w:rsidR="005952E2" w:rsidRPr="000000C4" w:rsidRDefault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46E453AB" w:rsidR="005952E2" w:rsidRDefault="005952E2" w:rsidP="005952E2">
      <w:pPr>
        <w:spacing w:line="360" w:lineRule="auto"/>
        <w:ind w:firstLine="709"/>
        <w:jc w:val="both"/>
        <w:rPr>
          <w:ins w:id="10" w:author="Котлицкий Сергей Андреевич" w:date="2019-10-30T12:48:00Z"/>
          <w:sz w:val="28"/>
          <w:szCs w:val="28"/>
        </w:rPr>
      </w:pPr>
      <w:del w:id="11" w:author="Котлицкий Сергей Андреевич" w:date="2019-10-30T12:27:00Z">
        <w:r w:rsidRPr="00935294" w:rsidDel="001E2148"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</w:delText>
        </w:r>
        <w:r w:rsidR="007169A5" w:rsidDel="001E2148">
          <w:rPr>
            <w:sz w:val="28"/>
            <w:szCs w:val="28"/>
            <w:highlight w:val="yellow"/>
          </w:rPr>
          <w:delText xml:space="preserve"> (поменять порядок, выделить более глобальные функции)</w:delText>
        </w:r>
        <w:r w:rsidRPr="00935294" w:rsidDel="001E2148">
          <w:rPr>
            <w:sz w:val="28"/>
            <w:szCs w:val="28"/>
            <w:highlight w:val="yellow"/>
          </w:rPr>
          <w:delText>:</w:delText>
        </w:r>
      </w:del>
      <w:ins w:id="12" w:author="Котлицкий Сергей Андреевич" w:date="2019-10-30T12:26:00Z">
        <w:r w:rsidR="001E2148" w:rsidRPr="001E2148">
          <w:rPr>
            <w:sz w:val="28"/>
            <w:szCs w:val="28"/>
          </w:rPr>
          <w:t>На основе анализа предметной области и обзора аналогичных решений сформирован общий функционал разрабатываемой системы</w:t>
        </w:r>
      </w:ins>
      <w:ins w:id="13" w:author="Котлицкий Сергей Андреевич" w:date="2019-10-30T12:27:00Z">
        <w:r w:rsidR="001E2148">
          <w:rPr>
            <w:sz w:val="28"/>
            <w:szCs w:val="28"/>
          </w:rPr>
          <w:t>:</w:t>
        </w:r>
      </w:ins>
      <w:del w:id="14" w:author="Котлицкий Сергей Андреевич" w:date="2019-10-30T12:27:00Z">
        <w:r w:rsidRPr="000000C4" w:rsidDel="001E2148">
          <w:rPr>
            <w:sz w:val="28"/>
            <w:szCs w:val="28"/>
          </w:rPr>
          <w:delText xml:space="preserve"> </w:delText>
        </w:r>
      </w:del>
    </w:p>
    <w:p w14:paraId="275E40EB" w14:textId="7E980328" w:rsidR="000539D9" w:rsidRDefault="000539D9" w:rsidP="000539D9">
      <w:pPr>
        <w:pStyle w:val="a"/>
        <w:rPr>
          <w:ins w:id="15" w:author="Котлицкий Сергей Андреевич" w:date="2019-10-30T12:49:00Z"/>
        </w:rPr>
      </w:pPr>
      <w:ins w:id="16" w:author="Котлицкий Сергей Андреевич" w:date="2019-10-30T12:48:00Z">
        <w:r>
          <w:t>регистрация в системе</w:t>
        </w:r>
      </w:ins>
      <w:ins w:id="17" w:author="Котлицкий Сергей Андреевич" w:date="2019-10-30T12:49:00Z">
        <w:r>
          <w:t xml:space="preserve">. </w:t>
        </w:r>
        <w:r w:rsidRPr="001D7411">
          <w:t>При регистрации следующие параметры должны быть обязательными к заполнению</w:t>
        </w:r>
      </w:ins>
      <w:ins w:id="18" w:author="Котлицкий Сергей Андреевич" w:date="2019-10-30T12:48:00Z">
        <w:r>
          <w:t>;</w:t>
        </w:r>
      </w:ins>
    </w:p>
    <w:p w14:paraId="28BE0D58" w14:textId="277285DD" w:rsidR="000539D9" w:rsidRDefault="000539D9" w:rsidP="000539D9">
      <w:pPr>
        <w:pStyle w:val="a"/>
        <w:numPr>
          <w:ilvl w:val="2"/>
          <w:numId w:val="23"/>
        </w:numPr>
        <w:rPr>
          <w:ins w:id="19" w:author="Котлицкий Сергей Андреевич" w:date="2019-10-30T12:49:00Z"/>
        </w:rPr>
      </w:pPr>
      <w:ins w:id="20" w:author="Котлицкий Сергей Андреевич" w:date="2019-10-30T12:49:00Z">
        <w:r>
          <w:t>логин;</w:t>
        </w:r>
      </w:ins>
    </w:p>
    <w:p w14:paraId="6F864886" w14:textId="3EC246B6" w:rsidR="000539D9" w:rsidRDefault="000539D9" w:rsidP="000539D9">
      <w:pPr>
        <w:pStyle w:val="a"/>
        <w:numPr>
          <w:ilvl w:val="2"/>
          <w:numId w:val="23"/>
        </w:numPr>
        <w:rPr>
          <w:ins w:id="21" w:author="Котлицкий Сергей Андреевич" w:date="2019-10-30T12:49:00Z"/>
        </w:rPr>
      </w:pPr>
      <w:ins w:id="22" w:author="Котлицкий Сергей Андреевич" w:date="2019-10-30T12:49:00Z">
        <w:r>
          <w:t>пароль;</w:t>
        </w:r>
      </w:ins>
    </w:p>
    <w:p w14:paraId="3E1F7CB9" w14:textId="76C01130" w:rsidR="000539D9" w:rsidRDefault="000539D9" w:rsidP="000539D9">
      <w:pPr>
        <w:pStyle w:val="a"/>
        <w:numPr>
          <w:ilvl w:val="2"/>
          <w:numId w:val="23"/>
        </w:numPr>
        <w:rPr>
          <w:ins w:id="23" w:author="Котлицкий Сергей Андреевич" w:date="2019-10-30T12:49:00Z"/>
        </w:rPr>
      </w:pPr>
      <w:ins w:id="24" w:author="Котлицкий Сергей Андреевич" w:date="2019-10-30T12:49:00Z">
        <w:r>
          <w:t>имя;</w:t>
        </w:r>
      </w:ins>
    </w:p>
    <w:p w14:paraId="0CDD9052" w14:textId="262AE145" w:rsidR="000539D9" w:rsidRDefault="000539D9">
      <w:pPr>
        <w:pStyle w:val="a"/>
        <w:numPr>
          <w:ilvl w:val="2"/>
          <w:numId w:val="23"/>
        </w:numPr>
        <w:rPr>
          <w:ins w:id="25" w:author="Котлицкий Сергей Андреевич" w:date="2019-10-30T12:49:00Z"/>
        </w:rPr>
      </w:pPr>
      <w:ins w:id="26" w:author="Котлицкий Сергей Андреевич" w:date="2019-10-30T12:49:00Z">
        <w:r>
          <w:t>фамилия.</w:t>
        </w:r>
      </w:ins>
    </w:p>
    <w:p w14:paraId="62918637" w14:textId="5610E1EA" w:rsidR="000539D9" w:rsidRDefault="000539D9" w:rsidP="000539D9">
      <w:pPr>
        <w:pStyle w:val="a"/>
        <w:rPr>
          <w:ins w:id="27" w:author="Котлицкий Сергей Андреевич" w:date="2019-10-30T12:50:00Z"/>
        </w:rPr>
      </w:pPr>
      <w:ins w:id="28" w:author="Котлицкий Сергей Андреевич" w:date="2019-10-30T12:49:00Z">
        <w:r>
          <w:t>авторизация в системе по</w:t>
        </w:r>
      </w:ins>
      <w:ins w:id="29" w:author="Котлицкий Сергей Андреевич" w:date="2019-10-30T12:50:00Z">
        <w:r>
          <w:t xml:space="preserve"> логину и паролю;</w:t>
        </w:r>
      </w:ins>
    </w:p>
    <w:p w14:paraId="60B7C3A5" w14:textId="11D12BC4" w:rsidR="000539D9" w:rsidRDefault="000539D9" w:rsidP="000539D9">
      <w:pPr>
        <w:pStyle w:val="a"/>
        <w:rPr>
          <w:ins w:id="30" w:author="Котлицкий Сергей Андреевич" w:date="2019-10-30T12:51:00Z"/>
        </w:rPr>
      </w:pPr>
      <w:ins w:id="31" w:author="Котлицкий Сергей Андреевич" w:date="2019-10-30T12:51:00Z">
        <w:r>
          <w:t>создание команд;</w:t>
        </w:r>
      </w:ins>
    </w:p>
    <w:p w14:paraId="6D2C6AD8" w14:textId="7B63B2CD" w:rsidR="000539D9" w:rsidRDefault="000539D9" w:rsidP="000539D9">
      <w:pPr>
        <w:pStyle w:val="a"/>
        <w:rPr>
          <w:ins w:id="32" w:author="Котлицкий Сергей Андреевич" w:date="2019-10-30T12:52:00Z"/>
        </w:rPr>
      </w:pPr>
      <w:ins w:id="33" w:author="Котлицкий Сергей Андреевич" w:date="2019-10-30T12:51:00Z">
        <w:r>
          <w:t>создание</w:t>
        </w:r>
      </w:ins>
      <w:ins w:id="34" w:author="Котлицкий Сергей Андреевич" w:date="2019-10-30T12:52:00Z">
        <w:r>
          <w:t xml:space="preserve">/редактирование/удаление </w:t>
        </w:r>
      </w:ins>
      <w:ins w:id="35" w:author="Котлицкий Сергей Андреевич" w:date="2019-10-30T12:51:00Z">
        <w:r>
          <w:t>карточек</w:t>
        </w:r>
      </w:ins>
      <w:ins w:id="36" w:author="Котлицкий Сергей Андреевич" w:date="2019-10-30T12:52:00Z">
        <w:r>
          <w:t>. Карточка содержит следующие поля;</w:t>
        </w:r>
      </w:ins>
    </w:p>
    <w:p w14:paraId="3ACF5976" w14:textId="4269371D" w:rsidR="000539D9" w:rsidRDefault="000539D9" w:rsidP="000539D9">
      <w:pPr>
        <w:pStyle w:val="a"/>
        <w:numPr>
          <w:ilvl w:val="2"/>
          <w:numId w:val="23"/>
        </w:numPr>
        <w:rPr>
          <w:ins w:id="37" w:author="Котлицкий Сергей Андреевич" w:date="2019-10-30T12:52:00Z"/>
        </w:rPr>
      </w:pPr>
      <w:ins w:id="38" w:author="Котлицкий Сергей Андреевич" w:date="2019-10-30T12:52:00Z">
        <w:r>
          <w:t>название;</w:t>
        </w:r>
      </w:ins>
    </w:p>
    <w:p w14:paraId="59742B33" w14:textId="1577D12E" w:rsidR="000539D9" w:rsidRDefault="000539D9" w:rsidP="000539D9">
      <w:pPr>
        <w:pStyle w:val="a"/>
        <w:numPr>
          <w:ilvl w:val="2"/>
          <w:numId w:val="23"/>
        </w:numPr>
        <w:rPr>
          <w:ins w:id="39" w:author="Котлицкий Сергей Андреевич" w:date="2019-10-30T12:54:00Z"/>
        </w:rPr>
      </w:pPr>
      <w:ins w:id="40" w:author="Котлицкий Сергей Андреевич" w:date="2019-10-30T12:52:00Z">
        <w:r>
          <w:t>описание;</w:t>
        </w:r>
      </w:ins>
    </w:p>
    <w:p w14:paraId="30A09599" w14:textId="7B04F293" w:rsidR="000539D9" w:rsidRDefault="000539D9" w:rsidP="000539D9">
      <w:pPr>
        <w:pStyle w:val="a"/>
        <w:numPr>
          <w:ilvl w:val="2"/>
          <w:numId w:val="23"/>
        </w:numPr>
        <w:rPr>
          <w:ins w:id="41" w:author="Котлицкий Сергей Андреевич" w:date="2019-10-30T12:52:00Z"/>
        </w:rPr>
      </w:pPr>
      <w:ins w:id="42" w:author="Котлицкий Сергей Андреевич" w:date="2019-10-30T12:54:00Z">
        <w:r>
          <w:t>список задач;</w:t>
        </w:r>
      </w:ins>
    </w:p>
    <w:p w14:paraId="21E69637" w14:textId="76B2D480" w:rsidR="000539D9" w:rsidRDefault="000539D9" w:rsidP="000539D9">
      <w:pPr>
        <w:pStyle w:val="a"/>
        <w:numPr>
          <w:ilvl w:val="2"/>
          <w:numId w:val="23"/>
        </w:numPr>
        <w:rPr>
          <w:ins w:id="43" w:author="Котлицкий Сергей Андреевич" w:date="2019-10-30T12:53:00Z"/>
        </w:rPr>
      </w:pPr>
      <w:ins w:id="44" w:author="Котлицкий Сергей Андреевич" w:date="2019-10-30T12:53:00Z">
        <w:r>
          <w:t>срок выполнения;</w:t>
        </w:r>
      </w:ins>
    </w:p>
    <w:p w14:paraId="458F35A0" w14:textId="255F9EB2" w:rsidR="000539D9" w:rsidRDefault="000539D9" w:rsidP="000539D9">
      <w:pPr>
        <w:pStyle w:val="a"/>
        <w:numPr>
          <w:ilvl w:val="2"/>
          <w:numId w:val="23"/>
        </w:numPr>
        <w:rPr>
          <w:ins w:id="45" w:author="Котлицкий Сергей Андреевич" w:date="2019-10-30T12:53:00Z"/>
        </w:rPr>
      </w:pPr>
      <w:ins w:id="46" w:author="Котлицкий Сергей Андреевич" w:date="2019-10-30T12:53:00Z">
        <w:r>
          <w:t>список участников;</w:t>
        </w:r>
      </w:ins>
    </w:p>
    <w:p w14:paraId="6057C8B0" w14:textId="3B6F8C1F" w:rsidR="000539D9" w:rsidRDefault="000539D9" w:rsidP="000539D9">
      <w:pPr>
        <w:pStyle w:val="a"/>
        <w:numPr>
          <w:ilvl w:val="2"/>
          <w:numId w:val="23"/>
        </w:numPr>
        <w:rPr>
          <w:ins w:id="47" w:author="Котлицкий Сергей Андреевич" w:date="2019-10-30T12:53:00Z"/>
        </w:rPr>
      </w:pPr>
      <w:ins w:id="48" w:author="Котлицкий Сергей Андреевич" w:date="2019-10-30T12:53:00Z">
        <w:r>
          <w:t>метки.</w:t>
        </w:r>
      </w:ins>
    </w:p>
    <w:p w14:paraId="415F5E53" w14:textId="2C3D6344" w:rsidR="000539D9" w:rsidRDefault="000539D9" w:rsidP="000539D9">
      <w:pPr>
        <w:pStyle w:val="a"/>
        <w:rPr>
          <w:ins w:id="49" w:author="Котлицкий Сергей Андреевич" w:date="2019-10-30T12:54:00Z"/>
        </w:rPr>
      </w:pPr>
      <w:ins w:id="50" w:author="Котлицкий Сергей Андреевич" w:date="2019-10-30T12:53:00Z">
        <w:r>
          <w:t>создание/редактирование/удаление комментариев к карточкам;</w:t>
        </w:r>
      </w:ins>
    </w:p>
    <w:p w14:paraId="4A15DFD3" w14:textId="07DAF49C" w:rsidR="000539D9" w:rsidRDefault="000539D9" w:rsidP="000539D9">
      <w:pPr>
        <w:pStyle w:val="a"/>
        <w:rPr>
          <w:ins w:id="51" w:author="Котлицкий Сергей Андреевич" w:date="2019-10-30T12:54:00Z"/>
        </w:rPr>
      </w:pPr>
      <w:ins w:id="52" w:author="Котлицкий Сергей Андреевич" w:date="2019-10-30T12:54:00Z">
        <w:r>
          <w:t>создание/удаление/редактирование интеллект-карт;</w:t>
        </w:r>
      </w:ins>
    </w:p>
    <w:p w14:paraId="75E6AACF" w14:textId="56C3574A" w:rsidR="000539D9" w:rsidRDefault="000539D9" w:rsidP="000539D9">
      <w:pPr>
        <w:pStyle w:val="a"/>
        <w:rPr>
          <w:ins w:id="53" w:author="Котлицкий Сергей Андреевич" w:date="2019-10-30T12:56:00Z"/>
        </w:rPr>
      </w:pPr>
      <w:ins w:id="54" w:author="Котлицкий Сергей Андреевич" w:date="2019-10-30T12:54:00Z">
        <w:r>
          <w:t>преобразование интеллект</w:t>
        </w:r>
      </w:ins>
      <w:ins w:id="55" w:author="Котлицкий Сергей Андреевич" w:date="2019-10-30T12:55:00Z">
        <w:r>
          <w:t>-карты</w:t>
        </w:r>
      </w:ins>
      <w:ins w:id="56" w:author="Котлицкий Сергей Андреевич" w:date="2019-10-30T12:54:00Z">
        <w:r>
          <w:t xml:space="preserve"> в </w:t>
        </w:r>
      </w:ins>
      <w:ins w:id="57" w:author="Котлицкий Сергей Андреевич" w:date="2019-10-30T12:55:00Z">
        <w:r>
          <w:t>доску. Элементы первого уровня вложенности преобразуются в столбцы, второго – в карточки, третьего – в списки задач</w:t>
        </w:r>
      </w:ins>
      <w:ins w:id="58" w:author="Котлицкий Сергей Андреевич" w:date="2019-10-30T12:56:00Z">
        <w:r>
          <w:t>;</w:t>
        </w:r>
      </w:ins>
    </w:p>
    <w:p w14:paraId="1EF8A14E" w14:textId="49C5E5F3" w:rsidR="000539D9" w:rsidRDefault="000539D9" w:rsidP="000539D9">
      <w:pPr>
        <w:pStyle w:val="a"/>
        <w:rPr>
          <w:ins w:id="59" w:author="Котлицкий Сергей Андреевич" w:date="2019-10-30T12:57:00Z"/>
        </w:rPr>
      </w:pPr>
      <w:ins w:id="60" w:author="Котлицкий Сергей Андреевич" w:date="2019-10-30T12:56:00Z">
        <w:r>
          <w:t xml:space="preserve">просмотр </w:t>
        </w:r>
      </w:ins>
      <w:ins w:id="61" w:author="Котлицкий Сергей Андреевич" w:date="2019-10-30T12:57:00Z">
        <w:r w:rsidR="00905C65">
          <w:t>информации о команде;</w:t>
        </w:r>
      </w:ins>
    </w:p>
    <w:p w14:paraId="48137A10" w14:textId="50C78096" w:rsidR="00905C65" w:rsidRDefault="00905C65">
      <w:pPr>
        <w:pStyle w:val="a"/>
        <w:rPr>
          <w:ins w:id="62" w:author="Котлицкий Сергей Андреевич" w:date="2019-10-30T12:48:00Z"/>
        </w:rPr>
      </w:pPr>
      <w:ins w:id="63" w:author="Котлицкий Сергей Андреевич" w:date="2019-10-30T12:57:00Z">
        <w:r>
          <w:t xml:space="preserve">просмотр </w:t>
        </w:r>
      </w:ins>
      <w:ins w:id="64" w:author="Котлицкий Сергей Андреевич" w:date="2019-10-30T12:58:00Z">
        <w:r>
          <w:t xml:space="preserve">содержания </w:t>
        </w:r>
      </w:ins>
      <w:ins w:id="65" w:author="Котлицкий Сергей Андреевич" w:date="2019-10-30T12:57:00Z">
        <w:r>
          <w:t>доски,</w:t>
        </w:r>
      </w:ins>
      <w:ins w:id="66" w:author="Котлицкий Сергей Андреевич" w:date="2019-10-30T12:58:00Z">
        <w:r>
          <w:t xml:space="preserve"> к которой прикреплен участник команды.</w:t>
        </w:r>
      </w:ins>
    </w:p>
    <w:p w14:paraId="406A91C0" w14:textId="4C300D35" w:rsidR="000539D9" w:rsidRPr="005F1680" w:rsidDel="00E87CE6" w:rsidRDefault="000539D9" w:rsidP="005952E2">
      <w:pPr>
        <w:spacing w:line="360" w:lineRule="auto"/>
        <w:ind w:firstLine="709"/>
        <w:jc w:val="both"/>
        <w:rPr>
          <w:del w:id="67" w:author="Котлицкий Сергей Андреевич" w:date="2019-10-30T12:59:00Z"/>
          <w:sz w:val="28"/>
          <w:szCs w:val="28"/>
        </w:rPr>
      </w:pPr>
    </w:p>
    <w:p w14:paraId="6D4BEF26" w14:textId="1298B5E8" w:rsidR="005952E2" w:rsidRPr="00B51366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68" w:author="Котлицкий Сергей Андреевич" w:date="2019-10-30T12:59:00Z"/>
          <w:sz w:val="28"/>
          <w:szCs w:val="28"/>
          <w:lang w:val="en-US"/>
        </w:rPr>
      </w:pPr>
      <w:del w:id="69" w:author="Котлицкий Сергей Андреевич" w:date="2019-10-30T12:59:00Z">
        <w:r w:rsidDel="00E87CE6">
          <w:rPr>
            <w:sz w:val="28"/>
            <w:szCs w:val="28"/>
          </w:rPr>
          <w:delText>Авторизация.</w:delText>
        </w:r>
      </w:del>
    </w:p>
    <w:p w14:paraId="15227CFE" w14:textId="6C7BFAE9" w:rsidR="005952E2" w:rsidRPr="00855EEF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0" w:author="Котлицкий Сергей Андреевич" w:date="2019-10-30T12:59:00Z"/>
          <w:sz w:val="28"/>
          <w:szCs w:val="28"/>
        </w:rPr>
      </w:pPr>
      <w:del w:id="71" w:author="Котлицкий Сергей Андреевич" w:date="2019-10-30T12:59:00Z">
        <w:r w:rsidDel="00E87CE6"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6721DD3C" w14:textId="044ED738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2" w:author="Котлицкий Сергей Андреевич" w:date="2019-10-30T12:59:00Z"/>
          <w:sz w:val="28"/>
          <w:szCs w:val="28"/>
        </w:rPr>
      </w:pPr>
      <w:del w:id="73" w:author="Котлицкий Сергей Андреевич" w:date="2019-10-30T12:59:00Z">
        <w:r w:rsidRPr="006819D6" w:rsidDel="00E87CE6">
          <w:rPr>
            <w:sz w:val="28"/>
            <w:szCs w:val="28"/>
          </w:rPr>
          <w:delText>Установка и контроль за сроками выполнения задач</w:delText>
        </w:r>
        <w:r w:rsidDel="00E87CE6">
          <w:rPr>
            <w:sz w:val="28"/>
            <w:szCs w:val="28"/>
          </w:rPr>
          <w:delText>. Для каждой карточки можно установить срок выполнения, а также проконтролировать его соблюдение.</w:delText>
        </w:r>
      </w:del>
    </w:p>
    <w:p w14:paraId="5F5E4170" w14:textId="64A8096F" w:rsidR="004A2563" w:rsidRPr="004A2563" w:rsidDel="00E87CE6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4" w:author="Котлицкий Сергей Андреевич" w:date="2019-10-30T12:59:00Z"/>
          <w:sz w:val="28"/>
          <w:szCs w:val="28"/>
        </w:rPr>
      </w:pPr>
      <w:del w:id="75" w:author="Котлицкий Сергей Андреевич" w:date="2019-10-30T12:59:00Z">
        <w:r w:rsidDel="00E87CE6">
          <w:rPr>
            <w:sz w:val="28"/>
            <w:szCs w:val="28"/>
          </w:rPr>
          <w:delText>Создание команд, а также командных досок</w:delText>
        </w:r>
        <w:r w:rsidRPr="00153E17" w:rsidDel="00E87CE6">
          <w:rPr>
            <w:sz w:val="28"/>
            <w:szCs w:val="28"/>
          </w:rPr>
          <w:delText>.</w:delText>
        </w:r>
      </w:del>
    </w:p>
    <w:p w14:paraId="19313325" w14:textId="509082F3" w:rsidR="005952E2" w:rsidRPr="00FF4EF3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6" w:author="Котлицкий Сергей Андреевич" w:date="2019-10-30T12:59:00Z"/>
          <w:sz w:val="28"/>
          <w:szCs w:val="28"/>
        </w:rPr>
      </w:pPr>
      <w:del w:id="77" w:author="Котлицкий Сергей Андреевич" w:date="2019-10-30T12:59:00Z">
        <w:r w:rsidDel="00E87CE6">
          <w:rPr>
            <w:sz w:val="28"/>
            <w:szCs w:val="28"/>
          </w:rPr>
          <w:delText xml:space="preserve">Добавление участников к </w:delText>
        </w:r>
        <w:r w:rsidR="004A2563" w:rsidDel="00E87CE6">
          <w:rPr>
            <w:sz w:val="28"/>
            <w:szCs w:val="28"/>
          </w:rPr>
          <w:delText>командным доскам</w:delText>
        </w:r>
        <w:r w:rsidDel="00E87CE6">
          <w:rPr>
            <w:sz w:val="28"/>
            <w:szCs w:val="28"/>
          </w:rPr>
          <w:delText>.</w:delText>
        </w:r>
      </w:del>
    </w:p>
    <w:p w14:paraId="0F83DEF2" w14:textId="3DFCC6DB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78" w:author="Котлицкий Сергей Андреевич" w:date="2019-10-30T12:59:00Z"/>
          <w:sz w:val="28"/>
          <w:szCs w:val="28"/>
        </w:rPr>
      </w:pPr>
      <w:del w:id="79" w:author="Котлицкий Сергей Андреевич" w:date="2019-10-30T12:59:00Z">
        <w:r w:rsidDel="00E87CE6">
          <w:rPr>
            <w:sz w:val="28"/>
            <w:szCs w:val="28"/>
          </w:rPr>
          <w:delText xml:space="preserve">Создание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-карт: отображение данных в виде деревьев для более эффективного восприятия информации</w:delText>
        </w:r>
        <w:r w:rsidRPr="00647E81" w:rsidDel="00E87CE6">
          <w:rPr>
            <w:sz w:val="28"/>
            <w:szCs w:val="28"/>
          </w:rPr>
          <w:delText>.</w:delText>
        </w:r>
      </w:del>
    </w:p>
    <w:p w14:paraId="6E9C98DD" w14:textId="469525E6" w:rsidR="005952E2" w:rsidDel="00E87CE6" w:rsidRDefault="005952E2" w:rsidP="005952E2">
      <w:pPr>
        <w:spacing w:line="360" w:lineRule="auto"/>
        <w:ind w:firstLine="709"/>
        <w:jc w:val="both"/>
        <w:rPr>
          <w:del w:id="80" w:author="Котлицкий Сергей Андреевич" w:date="2019-10-30T12:59:00Z"/>
          <w:sz w:val="28"/>
          <w:szCs w:val="28"/>
        </w:rPr>
      </w:pPr>
      <w:del w:id="81" w:author="Котлицкий Сергей Андреевич" w:date="2019-10-30T12:59:00Z">
        <w:r w:rsidDel="00E87CE6"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08A154EB" w14:textId="22BABA01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82" w:author="Котлицкий Сергей Андреевич" w:date="2019-10-30T12:59:00Z"/>
          <w:sz w:val="28"/>
          <w:szCs w:val="28"/>
        </w:rPr>
      </w:pPr>
      <w:del w:id="83" w:author="Котлицкий Сергей Андреевич" w:date="2019-10-30T12:59:00Z">
        <w:r w:rsidDel="00E87CE6">
          <w:rPr>
            <w:sz w:val="28"/>
            <w:szCs w:val="28"/>
          </w:rPr>
          <w:delText xml:space="preserve">Сортировка по типу карточек. </w:delText>
        </w:r>
      </w:del>
    </w:p>
    <w:p w14:paraId="30436DF3" w14:textId="498A2004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84" w:author="Котлицкий Сергей Андреевич" w:date="2019-10-30T12:59:00Z"/>
          <w:sz w:val="28"/>
          <w:szCs w:val="28"/>
        </w:rPr>
      </w:pPr>
      <w:del w:id="85" w:author="Котлицкий Сергей Андреевич" w:date="2019-10-30T12:59:00Z">
        <w:r w:rsidDel="00E87CE6">
          <w:rPr>
            <w:sz w:val="28"/>
            <w:szCs w:val="28"/>
          </w:rPr>
          <w:delText xml:space="preserve">Преобразование майн карт в список задач. Созданная </w:delText>
        </w:r>
        <w:r w:rsidR="00E70D8D" w:rsidDel="00E87CE6">
          <w:rPr>
            <w:sz w:val="28"/>
            <w:szCs w:val="28"/>
          </w:rPr>
          <w:delText>интеллект</w:delText>
        </w:r>
        <w:r w:rsidR="000F066C" w:rsidDel="00E87CE6">
          <w:rPr>
            <w:sz w:val="28"/>
            <w:szCs w:val="28"/>
          </w:rPr>
          <w:delText>-</w:delText>
        </w:r>
        <w:r w:rsidDel="00E87CE6">
          <w:rPr>
            <w:sz w:val="28"/>
            <w:szCs w:val="28"/>
          </w:rPr>
          <w:delText>карта автоматически конвертируется в список задач.</w:delText>
        </w:r>
      </w:del>
    </w:p>
    <w:p w14:paraId="36B112F2" w14:textId="34F95E3E" w:rsidR="00EE407D" w:rsidDel="00E87CE6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86" w:author="Котлицкий Сергей Андреевич" w:date="2019-10-30T12:59:00Z"/>
          <w:sz w:val="28"/>
          <w:szCs w:val="28"/>
        </w:rPr>
      </w:pPr>
      <w:del w:id="87" w:author="Котлицкий Сергей Андреевич" w:date="2019-10-30T12:59:00Z">
        <w:r w:rsidDel="00E87CE6">
          <w:rPr>
            <w:sz w:val="28"/>
            <w:szCs w:val="28"/>
          </w:rPr>
          <w:delText xml:space="preserve">Редактирование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-карты.</w:delText>
        </w:r>
      </w:del>
    </w:p>
    <w:p w14:paraId="25DDCE0F" w14:textId="0D0841FB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88" w:author="Котлицкий Сергей Андреевич" w:date="2019-10-30T12:59:00Z"/>
          <w:sz w:val="28"/>
          <w:szCs w:val="28"/>
        </w:rPr>
      </w:pPr>
      <w:del w:id="89" w:author="Котлицкий Сергей Андреевич" w:date="2019-10-30T12:59:00Z">
        <w:r w:rsidDel="00E87CE6">
          <w:rPr>
            <w:sz w:val="28"/>
            <w:szCs w:val="28"/>
          </w:rPr>
          <w:delText>Добавление комментариев к карточкам.</w:delText>
        </w:r>
      </w:del>
    </w:p>
    <w:p w14:paraId="4936D391" w14:textId="48B96790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0" w:author="Котлицкий Сергей Андреевич" w:date="2019-10-30T12:59:00Z"/>
          <w:sz w:val="28"/>
          <w:szCs w:val="28"/>
        </w:rPr>
      </w:pPr>
      <w:del w:id="91" w:author="Котлицкий Сергей Андреевич" w:date="2019-10-30T12:59:00Z">
        <w:r w:rsidDel="00E87CE6">
          <w:rPr>
            <w:sz w:val="28"/>
            <w:szCs w:val="28"/>
          </w:rPr>
          <w:delText>Добавление чек-листов к карточкам.</w:delText>
        </w:r>
      </w:del>
    </w:p>
    <w:p w14:paraId="7911046D" w14:textId="683A6B2E" w:rsidR="005952E2" w:rsidRPr="00E51019" w:rsidDel="00E87CE6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2" w:author="Котлицкий Сергей Андреевич" w:date="2019-10-30T12:59:00Z"/>
          <w:sz w:val="28"/>
          <w:szCs w:val="28"/>
        </w:rPr>
      </w:pPr>
      <w:del w:id="93" w:author="Котлицкий Сергей Андреевич" w:date="2019-10-30T12:59:00Z">
        <w:r w:rsidRPr="0069099B" w:rsidDel="00E87CE6"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1CE3CD06" w14:textId="2F2A902F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4" w:author="Котлицкий Сергей Андреевич" w:date="2019-10-30T12:59:00Z"/>
          <w:sz w:val="28"/>
          <w:szCs w:val="28"/>
        </w:rPr>
      </w:pPr>
      <w:del w:id="95" w:author="Котлицкий Сергей Андреевич" w:date="2019-10-30T12:59:00Z">
        <w:r w:rsidDel="00E87CE6"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4776E0DF" w14:textId="48255BE4" w:rsidR="005952E2" w:rsidRPr="00127235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96" w:author="Котлицкий Сергей Андреевич" w:date="2019-10-30T12:59:00Z"/>
          <w:sz w:val="28"/>
          <w:szCs w:val="28"/>
        </w:rPr>
      </w:pPr>
      <w:del w:id="97" w:author="Котлицкий Сергей Андреевич" w:date="2019-10-30T12:59:00Z">
        <w:r w:rsidDel="00E87CE6">
          <w:rPr>
            <w:sz w:val="28"/>
            <w:szCs w:val="28"/>
          </w:rPr>
          <w:delText>Добавление тэгов к карточке.</w:delText>
        </w:r>
      </w:del>
    </w:p>
    <w:p w14:paraId="5702AC9C" w14:textId="5C430488" w:rsidR="003B5195" w:rsidRDefault="003B5195">
      <w:pPr>
        <w:spacing w:after="160" w:line="259" w:lineRule="auto"/>
        <w:rPr>
          <w:ins w:id="98" w:author="Котлицкий Сергей Андреевич" w:date="2019-10-30T12:45:00Z"/>
          <w:rFonts w:ascii="Arial" w:hAnsi="Arial" w:cs="Arial"/>
          <w:bCs/>
          <w:caps/>
          <w:sz w:val="32"/>
          <w:szCs w:val="32"/>
        </w:rPr>
      </w:pPr>
      <w:del w:id="99" w:author="Котлицкий Сергей Андреевич" w:date="2019-10-30T12:59:00Z">
        <w:r w:rsidDel="00E87CE6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C364143" w14:textId="10962D5B" w:rsidR="000539D9" w:rsidRPr="001D7411" w:rsidRDefault="000539D9" w:rsidP="000539D9">
      <w:pPr>
        <w:pStyle w:val="Main"/>
        <w:rPr>
          <w:ins w:id="100" w:author="Котлицкий Сергей Андреевич" w:date="2019-10-30T12:45:00Z"/>
        </w:rPr>
      </w:pPr>
      <w:ins w:id="101" w:author="Котлицкий Сергей Андреевич" w:date="2019-10-30T12:45:00Z">
        <w:r w:rsidRPr="001D7411">
          <w:lastRenderedPageBreak/>
          <w:t xml:space="preserve">Для администратора </w:t>
        </w:r>
      </w:ins>
      <w:ins w:id="102" w:author="Котлицкий Сергей Андреевич" w:date="2019-10-31T11:51:00Z">
        <w:r w:rsidR="005F1680">
          <w:t xml:space="preserve">команды </w:t>
        </w:r>
      </w:ins>
      <w:ins w:id="103" w:author="Котлицкий Сергей Андреевич" w:date="2019-10-30T12:45:00Z">
        <w:r w:rsidRPr="001D7411">
          <w:t>должны быть реализованы дополнительные функции:</w:t>
        </w:r>
      </w:ins>
    </w:p>
    <w:p w14:paraId="3662F9E7" w14:textId="0DEE82BD" w:rsidR="000539D9" w:rsidRDefault="000539D9" w:rsidP="000539D9">
      <w:pPr>
        <w:pStyle w:val="a"/>
        <w:rPr>
          <w:ins w:id="104" w:author="Котлицкий Сергей Андреевич" w:date="2019-10-30T12:57:00Z"/>
        </w:rPr>
      </w:pPr>
      <w:ins w:id="105" w:author="Котлицкий Сергей Андреевич" w:date="2019-10-30T12:57:00Z">
        <w:r>
          <w:t>создание доски;</w:t>
        </w:r>
      </w:ins>
    </w:p>
    <w:p w14:paraId="614DC13C" w14:textId="2088AD09" w:rsidR="000539D9" w:rsidRDefault="000539D9" w:rsidP="000539D9">
      <w:pPr>
        <w:pStyle w:val="a"/>
        <w:rPr>
          <w:ins w:id="106" w:author="Котлицкий Сергей Андреевич" w:date="2019-10-30T12:46:00Z"/>
        </w:rPr>
      </w:pPr>
      <w:ins w:id="107" w:author="Котлицкий Сергей Андреевич" w:date="2019-10-30T12:45:00Z">
        <w:r>
          <w:t xml:space="preserve">редактирование </w:t>
        </w:r>
      </w:ins>
      <w:ins w:id="108" w:author="Котлицкий Сергей Андреевич" w:date="2019-10-30T12:46:00Z">
        <w:r>
          <w:t>настроек доски</w:t>
        </w:r>
      </w:ins>
      <w:ins w:id="109" w:author="Котлицкий Сергей Андреевич" w:date="2019-10-30T12:45:00Z">
        <w:r>
          <w:t>;</w:t>
        </w:r>
      </w:ins>
    </w:p>
    <w:p w14:paraId="04899EBB" w14:textId="06DC247A" w:rsidR="000539D9" w:rsidRDefault="000539D9" w:rsidP="000539D9">
      <w:pPr>
        <w:pStyle w:val="a"/>
        <w:numPr>
          <w:ilvl w:val="2"/>
          <w:numId w:val="23"/>
        </w:numPr>
        <w:rPr>
          <w:ins w:id="110" w:author="Котлицкий Сергей Андреевич" w:date="2019-10-30T12:46:00Z"/>
        </w:rPr>
      </w:pPr>
      <w:ins w:id="111" w:author="Котлицкий Сергей Андреевич" w:date="2019-10-30T12:46:00Z">
        <w:r>
          <w:t>название доски;</w:t>
        </w:r>
      </w:ins>
    </w:p>
    <w:p w14:paraId="46700F6C" w14:textId="3FF12839" w:rsidR="000539D9" w:rsidRDefault="000539D9" w:rsidP="000539D9">
      <w:pPr>
        <w:pStyle w:val="a"/>
        <w:numPr>
          <w:ilvl w:val="2"/>
          <w:numId w:val="23"/>
        </w:numPr>
        <w:rPr>
          <w:ins w:id="112" w:author="Котлицкий Сергей Андреевич" w:date="2019-10-30T12:46:00Z"/>
        </w:rPr>
      </w:pPr>
      <w:ins w:id="113" w:author="Котлицкий Сергей Андреевич" w:date="2019-10-30T12:46:00Z">
        <w:r>
          <w:t>список участников.</w:t>
        </w:r>
      </w:ins>
    </w:p>
    <w:p w14:paraId="21A0E8BA" w14:textId="7B4CF399" w:rsidR="000539D9" w:rsidRDefault="000539D9" w:rsidP="000539D9">
      <w:pPr>
        <w:pStyle w:val="a"/>
        <w:rPr>
          <w:ins w:id="114" w:author="Котлицкий Сергей Андреевич" w:date="2019-10-30T12:46:00Z"/>
        </w:rPr>
      </w:pPr>
      <w:ins w:id="115" w:author="Котлицкий Сергей Андреевич" w:date="2019-10-30T12:47:00Z">
        <w:r>
          <w:t>редактирование</w:t>
        </w:r>
      </w:ins>
      <w:ins w:id="116" w:author="Котлицкий Сергей Андреевич" w:date="2019-10-30T12:46:00Z">
        <w:r>
          <w:t xml:space="preserve"> информации о команде;</w:t>
        </w:r>
      </w:ins>
    </w:p>
    <w:p w14:paraId="760A841F" w14:textId="34270AE2" w:rsidR="000539D9" w:rsidRDefault="000539D9" w:rsidP="000539D9">
      <w:pPr>
        <w:pStyle w:val="a"/>
        <w:numPr>
          <w:ilvl w:val="2"/>
          <w:numId w:val="23"/>
        </w:numPr>
        <w:rPr>
          <w:ins w:id="117" w:author="Котлицкий Сергей Андреевич" w:date="2019-10-30T12:47:00Z"/>
        </w:rPr>
      </w:pPr>
      <w:ins w:id="118" w:author="Котлицкий Сергей Андреевич" w:date="2019-10-30T12:46:00Z">
        <w:r>
          <w:t>назван</w:t>
        </w:r>
      </w:ins>
      <w:ins w:id="119" w:author="Котлицкий Сергей Андреевич" w:date="2019-10-30T12:47:00Z">
        <w:r>
          <w:t>ие команды;</w:t>
        </w:r>
      </w:ins>
    </w:p>
    <w:p w14:paraId="58D952E5" w14:textId="5B401A03" w:rsidR="000539D9" w:rsidRDefault="000539D9" w:rsidP="000539D9">
      <w:pPr>
        <w:pStyle w:val="a"/>
        <w:numPr>
          <w:ilvl w:val="2"/>
          <w:numId w:val="23"/>
        </w:numPr>
        <w:rPr>
          <w:ins w:id="120" w:author="Котлицкий Сергей Андреевич" w:date="2019-10-30T12:47:00Z"/>
        </w:rPr>
      </w:pPr>
      <w:ins w:id="121" w:author="Котлицкий Сергей Андреевич" w:date="2019-10-30T12:47:00Z">
        <w:r>
          <w:t>описание команды;</w:t>
        </w:r>
      </w:ins>
    </w:p>
    <w:p w14:paraId="4532CAD8" w14:textId="6D45D5C5" w:rsidR="000539D9" w:rsidRDefault="000539D9" w:rsidP="000539D9">
      <w:pPr>
        <w:pStyle w:val="a"/>
        <w:numPr>
          <w:ilvl w:val="2"/>
          <w:numId w:val="23"/>
        </w:numPr>
        <w:rPr>
          <w:ins w:id="122" w:author="Котлицкий Сергей Андреевич" w:date="2019-10-30T12:47:00Z"/>
        </w:rPr>
      </w:pPr>
      <w:ins w:id="123" w:author="Котлицкий Сергей Андреевич" w:date="2019-10-30T12:47:00Z">
        <w:r>
          <w:t>список участников.</w:t>
        </w:r>
      </w:ins>
    </w:p>
    <w:p w14:paraId="2B26E81E" w14:textId="473B090C" w:rsidR="000539D9" w:rsidRDefault="000539D9" w:rsidP="000539D9">
      <w:pPr>
        <w:pStyle w:val="a"/>
        <w:rPr>
          <w:ins w:id="124" w:author="Котлицкий Сергей Андреевич" w:date="2019-10-30T12:47:00Z"/>
        </w:rPr>
      </w:pPr>
      <w:ins w:id="125" w:author="Котлицкий Сергей Андреевич" w:date="2019-10-30T12:47:00Z">
        <w:r>
          <w:t>редактирование списка участников карточки;</w:t>
        </w:r>
      </w:ins>
    </w:p>
    <w:p w14:paraId="0CC92D01" w14:textId="7D13A755" w:rsidR="000539D9" w:rsidRDefault="000539D9" w:rsidP="000539D9">
      <w:pPr>
        <w:pStyle w:val="a"/>
        <w:rPr>
          <w:ins w:id="126" w:author="Котлицкий Сергей Андреевич" w:date="2019-10-30T12:57:00Z"/>
        </w:rPr>
      </w:pPr>
      <w:ins w:id="127" w:author="Котлицкий Сергей Андреевич" w:date="2019-10-30T12:47:00Z">
        <w:r>
          <w:t>редактирование срока выполнения задачи в карточке</w:t>
        </w:r>
      </w:ins>
      <w:ins w:id="128" w:author="Котлицкий Сергей Андреевич" w:date="2019-10-30T12:48:00Z">
        <w:r>
          <w:t>.</w:t>
        </w:r>
      </w:ins>
    </w:p>
    <w:p w14:paraId="76075A97" w14:textId="33B249CE" w:rsidR="00905C65" w:rsidRDefault="00905C65">
      <w:pPr>
        <w:pStyle w:val="a"/>
        <w:rPr>
          <w:ins w:id="129" w:author="Котлицкий Сергей Андреевич" w:date="2019-10-30T12:28:00Z"/>
        </w:rPr>
      </w:pPr>
      <w:ins w:id="130" w:author="Котлицкий Сергей Андреевич" w:date="2019-10-30T12:57:00Z">
        <w:r>
          <w:t>просмотр всех досок команды;</w:t>
        </w:r>
      </w:ins>
    </w:p>
    <w:p w14:paraId="2AF0BDC6" w14:textId="79CD3E3C" w:rsidR="000539D9" w:rsidRDefault="000539D9">
      <w:pPr>
        <w:spacing w:after="160" w:line="259" w:lineRule="auto"/>
        <w:rPr>
          <w:ins w:id="131" w:author="Котлицкий Сергей Андреевич" w:date="2019-10-31T12:35:00Z"/>
          <w:rFonts w:ascii="Arial" w:hAnsi="Arial" w:cs="Arial"/>
          <w:bCs/>
          <w:caps/>
          <w:sz w:val="32"/>
          <w:szCs w:val="32"/>
        </w:rPr>
      </w:pPr>
    </w:p>
    <w:p w14:paraId="51D9741D" w14:textId="1E48612B" w:rsidR="00561AC1" w:rsidRDefault="00561AC1">
      <w:pPr>
        <w:spacing w:after="160" w:line="259" w:lineRule="auto"/>
        <w:rPr>
          <w:ins w:id="132" w:author="Котлицкий Сергей Андреевич" w:date="2019-10-31T12:35:00Z"/>
          <w:rFonts w:ascii="Arial" w:hAnsi="Arial" w:cs="Arial"/>
          <w:bCs/>
          <w:caps/>
          <w:sz w:val="32"/>
          <w:szCs w:val="32"/>
        </w:rPr>
      </w:pPr>
    </w:p>
    <w:p w14:paraId="5DA0CE81" w14:textId="77777777" w:rsidR="00561AC1" w:rsidRPr="001B644B" w:rsidRDefault="00561AC1" w:rsidP="00561AC1">
      <w:pPr>
        <w:spacing w:line="360" w:lineRule="auto"/>
        <w:ind w:firstLine="567"/>
        <w:jc w:val="right"/>
        <w:rPr>
          <w:ins w:id="133" w:author="Котлицкий Сергей Андреевич" w:date="2019-10-31T12:35:00Z"/>
          <w:sz w:val="28"/>
          <w:szCs w:val="28"/>
          <w:lang w:eastAsia="ru-RU"/>
        </w:rPr>
      </w:pPr>
      <w:ins w:id="134" w:author="Котлицкий Сергей Андреевич" w:date="2019-10-31T12:35:00Z">
        <w:r w:rsidRPr="001B644B">
          <w:rPr>
            <w:sz w:val="28"/>
            <w:szCs w:val="28"/>
            <w:lang w:eastAsia="ru-RU"/>
          </w:rPr>
          <w:t>Таблица П1.</w:t>
        </w:r>
        <w:r>
          <w:rPr>
            <w:sz w:val="28"/>
            <w:szCs w:val="28"/>
            <w:lang w:eastAsia="ru-RU"/>
          </w:rPr>
          <w:t>1</w:t>
        </w:r>
      </w:ins>
    </w:p>
    <w:p w14:paraId="7D1F08AC" w14:textId="77777777" w:rsidR="00561AC1" w:rsidRPr="001B644B" w:rsidRDefault="00561AC1" w:rsidP="00561AC1">
      <w:pPr>
        <w:keepNext/>
        <w:spacing w:line="360" w:lineRule="auto"/>
        <w:ind w:firstLine="567"/>
        <w:jc w:val="center"/>
        <w:rPr>
          <w:ins w:id="135" w:author="Котлицкий Сергей Андреевич" w:date="2019-10-31T12:35:00Z"/>
          <w:sz w:val="28"/>
          <w:szCs w:val="28"/>
          <w:lang w:eastAsia="ru-RU"/>
        </w:rPr>
      </w:pPr>
      <w:ins w:id="136" w:author="Котлицкий Сергей Андреевич" w:date="2019-10-31T12:35:00Z">
        <w:r w:rsidRPr="00D60DDC">
          <w:rPr>
            <w:sz w:val="28"/>
            <w:szCs w:val="28"/>
            <w:lang w:eastAsia="ru-RU"/>
          </w:rPr>
          <w:t>Входные</w:t>
        </w:r>
        <w:r w:rsidRPr="001B644B">
          <w:rPr>
            <w:sz w:val="28"/>
            <w:szCs w:val="28"/>
            <w:lang w:eastAsia="ru-RU"/>
          </w:rPr>
          <w:t xml:space="preserve"> и выходные данные</w:t>
        </w:r>
      </w:ins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6"/>
        <w:gridCol w:w="3293"/>
        <w:gridCol w:w="3290"/>
      </w:tblGrid>
      <w:tr w:rsidR="00561AC1" w:rsidRPr="001B644B" w14:paraId="5F9E9219" w14:textId="77777777" w:rsidTr="00C61AEF">
        <w:trPr>
          <w:trHeight w:val="330"/>
          <w:jc w:val="center"/>
          <w:ins w:id="137" w:author="Котлицкий Сергей Андреевич" w:date="2019-10-31T12:35:00Z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2A9C9836" w14:textId="77777777" w:rsidR="00561AC1" w:rsidRPr="001B644B" w:rsidRDefault="00561AC1" w:rsidP="00C61AEF">
            <w:pPr>
              <w:jc w:val="center"/>
              <w:rPr>
                <w:ins w:id="138" w:author="Котлицкий Сергей Андреевич" w:date="2019-10-31T12:35:00Z"/>
                <w:rFonts w:eastAsia="Calibri"/>
              </w:rPr>
            </w:pPr>
            <w:ins w:id="139" w:author="Котлицкий Сергей Андреевич" w:date="2019-10-31T12:35:00Z">
              <w:r w:rsidRPr="001B644B">
                <w:rPr>
                  <w:rFonts w:eastAsia="Calibri"/>
                </w:rPr>
                <w:t>Функция</w:t>
              </w:r>
            </w:ins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54880E7B" w14:textId="77777777" w:rsidR="00561AC1" w:rsidRPr="001B644B" w:rsidRDefault="00561AC1" w:rsidP="00C61AEF">
            <w:pPr>
              <w:jc w:val="center"/>
              <w:rPr>
                <w:ins w:id="140" w:author="Котлицкий Сергей Андреевич" w:date="2019-10-31T12:35:00Z"/>
                <w:rFonts w:eastAsia="Calibri"/>
              </w:rPr>
            </w:pPr>
            <w:ins w:id="141" w:author="Котлицкий Сергей Андреевич" w:date="2019-10-31T12:35:00Z">
              <w:r w:rsidRPr="001B644B">
                <w:rPr>
                  <w:rFonts w:eastAsia="Calibri"/>
                </w:rPr>
                <w:t>Входные данные</w:t>
              </w:r>
            </w:ins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02A06DBD" w14:textId="77777777" w:rsidR="00561AC1" w:rsidRPr="001B644B" w:rsidRDefault="00561AC1" w:rsidP="00C61AEF">
            <w:pPr>
              <w:jc w:val="center"/>
              <w:rPr>
                <w:ins w:id="142" w:author="Котлицкий Сергей Андреевич" w:date="2019-10-31T12:35:00Z"/>
                <w:rFonts w:eastAsia="Calibri"/>
              </w:rPr>
            </w:pPr>
            <w:ins w:id="143" w:author="Котлицкий Сергей Андреевич" w:date="2019-10-31T12:35:00Z">
              <w:r w:rsidRPr="001B644B">
                <w:rPr>
                  <w:rFonts w:eastAsia="Calibri"/>
                </w:rPr>
                <w:t>Выходные данные</w:t>
              </w:r>
            </w:ins>
          </w:p>
        </w:tc>
      </w:tr>
      <w:tr w:rsidR="00561AC1" w:rsidRPr="001B644B" w14:paraId="7DD9E992" w14:textId="77777777" w:rsidTr="00C61AEF">
        <w:trPr>
          <w:trHeight w:val="330"/>
          <w:jc w:val="center"/>
          <w:ins w:id="144" w:author="Котлицкий Сергей Андреевич" w:date="2019-10-31T12:35:00Z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6157A9E4" w14:textId="77777777" w:rsidR="00561AC1" w:rsidRPr="001B644B" w:rsidRDefault="00561AC1" w:rsidP="00C61AEF">
            <w:pPr>
              <w:jc w:val="center"/>
              <w:rPr>
                <w:ins w:id="145" w:author="Котлицкий Сергей Андреевич" w:date="2019-10-31T12:35:00Z"/>
                <w:rFonts w:eastAsia="Calibri"/>
              </w:rPr>
            </w:pPr>
            <w:ins w:id="146" w:author="Котлицкий Сергей Андреевич" w:date="2019-10-31T12:35:00Z">
              <w:r w:rsidRPr="001B644B">
                <w:rPr>
                  <w:rFonts w:eastAsia="Calibri"/>
                </w:rPr>
                <w:t>1</w:t>
              </w:r>
            </w:ins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7B1D7461" w14:textId="77777777" w:rsidR="00561AC1" w:rsidRPr="001B644B" w:rsidRDefault="00561AC1" w:rsidP="00C61AEF">
            <w:pPr>
              <w:jc w:val="center"/>
              <w:rPr>
                <w:ins w:id="147" w:author="Котлицкий Сергей Андреевич" w:date="2019-10-31T12:35:00Z"/>
                <w:rFonts w:eastAsia="Calibri"/>
              </w:rPr>
            </w:pPr>
            <w:ins w:id="148" w:author="Котлицкий Сергей Андреевич" w:date="2019-10-31T12:35:00Z">
              <w:r w:rsidRPr="001B644B">
                <w:rPr>
                  <w:rFonts w:eastAsia="Calibri"/>
                </w:rPr>
                <w:t>2</w:t>
              </w:r>
            </w:ins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3406A44D" w14:textId="77777777" w:rsidR="00561AC1" w:rsidRPr="001B644B" w:rsidRDefault="00561AC1" w:rsidP="00C61AEF">
            <w:pPr>
              <w:jc w:val="center"/>
              <w:rPr>
                <w:ins w:id="149" w:author="Котлицкий Сергей Андреевич" w:date="2019-10-31T12:35:00Z"/>
                <w:rFonts w:eastAsia="Calibri"/>
              </w:rPr>
            </w:pPr>
            <w:ins w:id="150" w:author="Котлицкий Сергей Андреевич" w:date="2019-10-31T12:35:00Z">
              <w:r w:rsidRPr="001B644B">
                <w:rPr>
                  <w:rFonts w:eastAsia="Calibri"/>
                </w:rPr>
                <w:t>3</w:t>
              </w:r>
            </w:ins>
          </w:p>
        </w:tc>
      </w:tr>
      <w:tr w:rsidR="00561AC1" w:rsidRPr="001B644B" w14:paraId="089C7768" w14:textId="77777777" w:rsidTr="00C61AEF">
        <w:trPr>
          <w:trHeight w:val="150"/>
          <w:jc w:val="center"/>
          <w:ins w:id="151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BE290CF" w14:textId="77777777" w:rsidR="00561AC1" w:rsidRPr="001B644B" w:rsidRDefault="00561AC1" w:rsidP="00C61AEF">
            <w:pPr>
              <w:rPr>
                <w:ins w:id="152" w:author="Котлицкий Сергей Андреевич" w:date="2019-10-31T12:35:00Z"/>
                <w:rFonts w:eastAsia="Calibri"/>
                <w:iCs/>
              </w:rPr>
            </w:pPr>
            <w:ins w:id="153" w:author="Котлицкий Сергей Андреевич" w:date="2019-10-31T12:35:00Z">
              <w:r w:rsidRPr="001B644B">
                <w:rPr>
                  <w:rFonts w:eastAsia="Calibri"/>
                  <w:iCs/>
                </w:rPr>
                <w:t>Регистрация на ресурсе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2DDA17F6" w14:textId="77777777" w:rsidR="00561AC1" w:rsidRPr="00765833" w:rsidRDefault="00561AC1" w:rsidP="00C61AEF">
            <w:pPr>
              <w:pStyle w:val="a8"/>
              <w:spacing w:line="240" w:lineRule="auto"/>
              <w:ind w:firstLine="0"/>
              <w:jc w:val="left"/>
              <w:rPr>
                <w:ins w:id="154" w:author="Котлицкий Сергей Андреевич" w:date="2019-10-31T12:35:00Z"/>
                <w:rStyle w:val="Emphasis"/>
                <w:i w:val="0"/>
                <w:iCs w:val="0"/>
                <w:sz w:val="24"/>
              </w:rPr>
            </w:pPr>
            <w:ins w:id="155" w:author="Котлицкий Сергей Андреевич" w:date="2019-10-31T12:35:00Z">
              <w:r w:rsidRPr="00765833">
                <w:rPr>
                  <w:rStyle w:val="Emphasis"/>
                  <w:sz w:val="24"/>
                </w:rPr>
                <w:t>Фамилия, имя, логин, адрес электронной почты, пароль для доступа к ресурсу.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22D60C24" w14:textId="77777777" w:rsidR="00561AC1" w:rsidRPr="001B644B" w:rsidRDefault="00561AC1" w:rsidP="00C61AEF">
            <w:pPr>
              <w:rPr>
                <w:ins w:id="156" w:author="Котлицкий Сергей Андреевич" w:date="2019-10-31T12:35:00Z"/>
                <w:rFonts w:eastAsia="Calibri"/>
                <w:iCs/>
              </w:rPr>
            </w:pPr>
            <w:ins w:id="157" w:author="Котлицкий Сергей Андреевич" w:date="2019-10-31T12:35:00Z">
              <w:r>
                <w:rPr>
                  <w:rFonts w:eastAsia="Calibri"/>
                  <w:iCs/>
                </w:rPr>
                <w:t>А</w:t>
              </w:r>
              <w:r w:rsidRPr="001B644B">
                <w:rPr>
                  <w:rFonts w:eastAsia="Calibri"/>
                  <w:iCs/>
                </w:rPr>
                <w:t>ккаунт пользователя, идентификатор пользователя</w:t>
              </w:r>
            </w:ins>
          </w:p>
        </w:tc>
      </w:tr>
      <w:tr w:rsidR="00561AC1" w:rsidRPr="001B644B" w14:paraId="3F977085" w14:textId="77777777" w:rsidTr="00C61AEF">
        <w:trPr>
          <w:trHeight w:val="150"/>
          <w:jc w:val="center"/>
          <w:ins w:id="158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59D7857" w14:textId="77777777" w:rsidR="00561AC1" w:rsidRPr="001B644B" w:rsidRDefault="00561AC1" w:rsidP="00C61AEF">
            <w:pPr>
              <w:rPr>
                <w:ins w:id="159" w:author="Котлицкий Сергей Андреевич" w:date="2019-10-31T12:35:00Z"/>
                <w:rFonts w:eastAsia="Calibri"/>
                <w:iCs/>
              </w:rPr>
            </w:pPr>
            <w:ins w:id="160" w:author="Котлицкий Сергей Андреевич" w:date="2019-10-31T12:35:00Z">
              <w:r w:rsidRPr="001B644B">
                <w:rPr>
                  <w:rFonts w:eastAsia="Calibri"/>
                  <w:iCs/>
                </w:rPr>
                <w:t>Авторизация на ресурсе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351E9E36" w14:textId="77777777" w:rsidR="00561AC1" w:rsidRPr="001B644B" w:rsidRDefault="00561AC1" w:rsidP="00C61AEF">
            <w:pPr>
              <w:rPr>
                <w:ins w:id="161" w:author="Котлицкий Сергей Андреевич" w:date="2019-10-31T12:35:00Z"/>
                <w:rFonts w:eastAsia="Calibri"/>
                <w:iCs/>
              </w:rPr>
            </w:pPr>
            <w:ins w:id="162" w:author="Котлицкий Сергей Андреевич" w:date="2019-10-31T12:35:00Z">
              <w:r w:rsidRPr="00765833">
                <w:rPr>
                  <w:rFonts w:eastAsia="Calibri"/>
                  <w:iCs/>
                </w:rPr>
                <w:t>Логин, пароль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2A85A27" w14:textId="77777777" w:rsidR="00561AC1" w:rsidRPr="001B644B" w:rsidRDefault="00561AC1" w:rsidP="00C61AEF">
            <w:pPr>
              <w:rPr>
                <w:ins w:id="163" w:author="Котлицкий Сергей Андреевич" w:date="2019-10-31T12:35:00Z"/>
                <w:rFonts w:eastAsia="Calibri"/>
                <w:iCs/>
              </w:rPr>
            </w:pPr>
            <w:ins w:id="164" w:author="Котлицкий Сергей Андреевич" w:date="2019-10-31T12:35:00Z">
              <w:r>
                <w:rPr>
                  <w:rFonts w:eastAsia="Calibri"/>
                  <w:iCs/>
                </w:rPr>
                <w:t>П</w:t>
              </w:r>
              <w:r w:rsidRPr="001B644B">
                <w:rPr>
                  <w:rFonts w:eastAsia="Calibri"/>
                  <w:iCs/>
                </w:rPr>
                <w:t>рофиль пользователя</w:t>
              </w:r>
            </w:ins>
          </w:p>
        </w:tc>
      </w:tr>
      <w:tr w:rsidR="00561AC1" w:rsidRPr="001B644B" w14:paraId="7EEEE15B" w14:textId="77777777" w:rsidTr="00C61AEF">
        <w:trPr>
          <w:trHeight w:val="150"/>
          <w:jc w:val="center"/>
          <w:ins w:id="165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FC47CF4" w14:textId="77777777" w:rsidR="00561AC1" w:rsidRPr="00D933C2" w:rsidRDefault="00561AC1" w:rsidP="00C61AEF">
            <w:pPr>
              <w:rPr>
                <w:ins w:id="166" w:author="Котлицкий Сергей Андреевич" w:date="2019-10-31T12:35:00Z"/>
                <w:rFonts w:eastAsia="Calibri"/>
                <w:iCs/>
              </w:rPr>
            </w:pPr>
            <w:ins w:id="167" w:author="Котлицкий Сергей Андреевич" w:date="2019-10-31T12:35:00Z">
              <w:r>
                <w:rPr>
                  <w:rFonts w:eastAsia="Calibri"/>
                  <w:iCs/>
                </w:rPr>
                <w:t>Создание команды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FFA5FEE" w14:textId="77777777" w:rsidR="00561AC1" w:rsidRDefault="00561AC1" w:rsidP="00C61AEF">
            <w:pPr>
              <w:rPr>
                <w:ins w:id="168" w:author="Котлицкий Сергей Андреевич" w:date="2019-10-31T12:35:00Z"/>
                <w:rFonts w:eastAsia="Calibri"/>
                <w:iCs/>
              </w:rPr>
            </w:pPr>
            <w:ins w:id="169" w:author="Котлицкий Сергей Андреевич" w:date="2019-10-31T12:35:00Z">
              <w:r>
                <w:rPr>
                  <w:rFonts w:eastAsia="Calibri"/>
                  <w:iCs/>
                </w:rPr>
                <w:t>Название, описание, список участников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33EE548" w14:textId="77777777" w:rsidR="00561AC1" w:rsidRDefault="00561AC1" w:rsidP="00C61AEF">
            <w:pPr>
              <w:rPr>
                <w:ins w:id="170" w:author="Котлицкий Сергей Андреевич" w:date="2019-10-31T12:35:00Z"/>
                <w:rFonts w:eastAsia="Calibri"/>
                <w:iCs/>
              </w:rPr>
            </w:pPr>
            <w:ins w:id="171" w:author="Котлицкий Сергей Андреевич" w:date="2019-10-31T12:35:00Z">
              <w:r>
                <w:rPr>
                  <w:rFonts w:eastAsia="Calibri"/>
                  <w:iCs/>
                </w:rPr>
                <w:t>Объект команды</w:t>
              </w:r>
            </w:ins>
          </w:p>
        </w:tc>
      </w:tr>
      <w:tr w:rsidR="00561AC1" w:rsidRPr="001B644B" w14:paraId="145405A9" w14:textId="77777777" w:rsidTr="00C61AEF">
        <w:trPr>
          <w:trHeight w:val="150"/>
          <w:jc w:val="center"/>
          <w:ins w:id="172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D4856F9" w14:textId="77777777" w:rsidR="00561AC1" w:rsidRPr="001B644B" w:rsidRDefault="00561AC1" w:rsidP="00C61AEF">
            <w:pPr>
              <w:rPr>
                <w:ins w:id="173" w:author="Котлицкий Сергей Андреевич" w:date="2019-10-31T12:35:00Z"/>
                <w:rFonts w:eastAsia="Calibri"/>
                <w:iCs/>
              </w:rPr>
            </w:pPr>
            <w:ins w:id="174" w:author="Котлицкий Сергей Андреевич" w:date="2019-10-31T12:35:00Z">
              <w:r>
                <w:rPr>
                  <w:rFonts w:eastAsia="Calibri"/>
                  <w:iCs/>
                </w:rPr>
                <w:t>Добавление участника команды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B3D4C1F" w14:textId="77777777" w:rsidR="00561AC1" w:rsidRPr="001B644B" w:rsidRDefault="00561AC1" w:rsidP="00C61AEF">
            <w:pPr>
              <w:rPr>
                <w:ins w:id="175" w:author="Котлицкий Сергей Андреевич" w:date="2019-10-31T12:35:00Z"/>
                <w:rFonts w:eastAsia="Calibri"/>
                <w:iCs/>
              </w:rPr>
            </w:pPr>
            <w:ins w:id="176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пользователя, идентификатор команды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099E2DE9" w14:textId="77777777" w:rsidR="00561AC1" w:rsidRPr="001B644B" w:rsidRDefault="00561AC1" w:rsidP="00C61AEF">
            <w:pPr>
              <w:rPr>
                <w:ins w:id="177" w:author="Котлицкий Сергей Андреевич" w:date="2019-10-31T12:35:00Z"/>
                <w:rFonts w:eastAsia="Calibri"/>
                <w:iCs/>
              </w:rPr>
            </w:pPr>
            <w:ins w:id="178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об участниках команды</w:t>
              </w:r>
            </w:ins>
          </w:p>
        </w:tc>
      </w:tr>
      <w:tr w:rsidR="00561AC1" w:rsidRPr="001B644B" w14:paraId="62949D76" w14:textId="77777777" w:rsidTr="00C61AEF">
        <w:trPr>
          <w:trHeight w:val="150"/>
          <w:jc w:val="center"/>
          <w:ins w:id="179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669D8D7" w14:textId="77777777" w:rsidR="00561AC1" w:rsidRPr="001B644B" w:rsidRDefault="00561AC1" w:rsidP="00C61AEF">
            <w:pPr>
              <w:rPr>
                <w:ins w:id="180" w:author="Котлицкий Сергей Андреевич" w:date="2019-10-31T12:35:00Z"/>
                <w:rFonts w:eastAsia="Calibri"/>
                <w:iCs/>
              </w:rPr>
            </w:pPr>
            <w:ins w:id="181" w:author="Котлицкий Сергей Андреевич" w:date="2019-10-31T12:35:00Z">
              <w:r>
                <w:rPr>
                  <w:rFonts w:eastAsia="Calibri"/>
                  <w:iCs/>
                </w:rPr>
                <w:t>Удаление участника команды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5B0B600" w14:textId="77777777" w:rsidR="00561AC1" w:rsidRPr="001B644B" w:rsidRDefault="00561AC1" w:rsidP="00C61AEF">
            <w:pPr>
              <w:rPr>
                <w:ins w:id="182" w:author="Котлицкий Сергей Андреевич" w:date="2019-10-31T12:35:00Z"/>
                <w:rFonts w:eastAsia="Calibri"/>
                <w:iCs/>
              </w:rPr>
            </w:pPr>
            <w:ins w:id="183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пользователя, идентификатор команды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7430E9D" w14:textId="77777777" w:rsidR="00561AC1" w:rsidRPr="001B644B" w:rsidRDefault="00561AC1" w:rsidP="00C61AEF">
            <w:pPr>
              <w:rPr>
                <w:ins w:id="184" w:author="Котлицкий Сергей Андреевич" w:date="2019-10-31T12:35:00Z"/>
                <w:rFonts w:eastAsia="Calibri"/>
                <w:iCs/>
              </w:rPr>
            </w:pPr>
            <w:ins w:id="185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об участниках команды</w:t>
              </w:r>
            </w:ins>
          </w:p>
        </w:tc>
      </w:tr>
      <w:tr w:rsidR="00561AC1" w:rsidRPr="001B644B" w14:paraId="7F8D1EC0" w14:textId="77777777" w:rsidTr="00C61AEF">
        <w:trPr>
          <w:trHeight w:val="150"/>
          <w:jc w:val="center"/>
          <w:ins w:id="186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A699E97" w14:textId="77777777" w:rsidR="00561AC1" w:rsidRDefault="00561AC1" w:rsidP="00C61AEF">
            <w:pPr>
              <w:rPr>
                <w:ins w:id="187" w:author="Котлицкий Сергей Андреевич" w:date="2019-10-31T12:35:00Z"/>
                <w:rFonts w:eastAsia="Calibri"/>
                <w:iCs/>
              </w:rPr>
            </w:pPr>
            <w:ins w:id="188" w:author="Котлицкий Сергей Андреевич" w:date="2019-10-31T12:35:00Z">
              <w:r>
                <w:rPr>
                  <w:rFonts w:eastAsia="Calibri"/>
                  <w:iCs/>
                </w:rPr>
                <w:t>Изменение информации о команде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0F6082F" w14:textId="77777777" w:rsidR="00561AC1" w:rsidRDefault="00561AC1" w:rsidP="00C61AEF">
            <w:pPr>
              <w:rPr>
                <w:ins w:id="189" w:author="Котлицкий Сергей Андреевич" w:date="2019-10-31T12:35:00Z"/>
                <w:rFonts w:eastAsia="Calibri"/>
                <w:iCs/>
              </w:rPr>
            </w:pPr>
            <w:ins w:id="190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команды, название, описание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9A4BA55" w14:textId="77777777" w:rsidR="00561AC1" w:rsidRDefault="00561AC1" w:rsidP="00C61AEF">
            <w:pPr>
              <w:rPr>
                <w:ins w:id="191" w:author="Котлицкий Сергей Андреевич" w:date="2019-10-31T12:35:00Z"/>
                <w:rFonts w:eastAsia="Calibri"/>
                <w:iCs/>
              </w:rPr>
            </w:pPr>
            <w:ins w:id="192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об команде</w:t>
              </w:r>
            </w:ins>
          </w:p>
        </w:tc>
      </w:tr>
      <w:tr w:rsidR="00561AC1" w:rsidRPr="001B644B" w14:paraId="3DAB1ABB" w14:textId="77777777" w:rsidTr="00C61AEF">
        <w:trPr>
          <w:trHeight w:val="150"/>
          <w:jc w:val="center"/>
          <w:ins w:id="193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3E19DB7" w14:textId="77777777" w:rsidR="00561AC1" w:rsidRDefault="00561AC1" w:rsidP="00C61AEF">
            <w:pPr>
              <w:rPr>
                <w:ins w:id="194" w:author="Котлицкий Сергей Андреевич" w:date="2019-10-31T12:35:00Z"/>
                <w:rFonts w:eastAsia="Calibri"/>
                <w:iCs/>
              </w:rPr>
            </w:pPr>
            <w:ins w:id="195" w:author="Котлицкий Сергей Андреевич" w:date="2019-10-31T12:35:00Z">
              <w:r>
                <w:rPr>
                  <w:rFonts w:eastAsia="Calibri"/>
                  <w:iCs/>
                </w:rPr>
                <w:t>Добавление доски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16C59F5" w14:textId="77777777" w:rsidR="00561AC1" w:rsidRDefault="00561AC1" w:rsidP="00C61AEF">
            <w:pPr>
              <w:rPr>
                <w:ins w:id="196" w:author="Котлицкий Сергей Андреевич" w:date="2019-10-31T12:35:00Z"/>
                <w:rFonts w:eastAsia="Calibri"/>
                <w:iCs/>
              </w:rPr>
            </w:pPr>
            <w:ins w:id="197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команды, название доски, список участников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C3FC19" w14:textId="77777777" w:rsidR="00561AC1" w:rsidRPr="001B644B" w:rsidRDefault="00561AC1" w:rsidP="00C61AEF">
            <w:pPr>
              <w:rPr>
                <w:ins w:id="198" w:author="Котлицкий Сергей Андреевич" w:date="2019-10-31T12:35:00Z"/>
                <w:rFonts w:eastAsia="Calibri"/>
                <w:iCs/>
              </w:rPr>
            </w:pPr>
            <w:ins w:id="199" w:author="Котлицкий Сергей Андреевич" w:date="2019-10-31T12:35:00Z">
              <w:r>
                <w:rPr>
                  <w:rFonts w:eastAsia="Calibri"/>
                  <w:iCs/>
                </w:rPr>
                <w:t>Объект доски</w:t>
              </w:r>
            </w:ins>
          </w:p>
        </w:tc>
      </w:tr>
      <w:tr w:rsidR="00561AC1" w:rsidRPr="001B644B" w14:paraId="02F5FD31" w14:textId="77777777" w:rsidTr="00C61AEF">
        <w:trPr>
          <w:trHeight w:val="150"/>
          <w:jc w:val="center"/>
          <w:ins w:id="200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82D54FE" w14:textId="77777777" w:rsidR="00561AC1" w:rsidRPr="001B644B" w:rsidRDefault="00561AC1" w:rsidP="00C61AEF">
            <w:pPr>
              <w:rPr>
                <w:ins w:id="201" w:author="Котлицкий Сергей Андреевич" w:date="2019-10-31T12:35:00Z"/>
                <w:rFonts w:eastAsia="Calibri"/>
                <w:iCs/>
              </w:rPr>
            </w:pPr>
            <w:ins w:id="202" w:author="Котлицкий Сергей Андреевич" w:date="2019-10-31T12:35:00Z">
              <w:r>
                <w:rPr>
                  <w:rFonts w:eastAsia="Calibri"/>
                  <w:iCs/>
                </w:rPr>
                <w:lastRenderedPageBreak/>
                <w:t>Добавление участника доски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2E22850B" w14:textId="77777777" w:rsidR="00561AC1" w:rsidRPr="001B644B" w:rsidRDefault="00561AC1" w:rsidP="00C61AEF">
            <w:pPr>
              <w:rPr>
                <w:ins w:id="203" w:author="Котлицкий Сергей Андреевич" w:date="2019-10-31T12:35:00Z"/>
                <w:rFonts w:eastAsia="Calibri"/>
                <w:iCs/>
              </w:rPr>
            </w:pPr>
            <w:ins w:id="204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пользователя, идентификатор доски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D56B8A1" w14:textId="77777777" w:rsidR="00561AC1" w:rsidRPr="001B644B" w:rsidRDefault="00561AC1" w:rsidP="00C61AEF">
            <w:pPr>
              <w:rPr>
                <w:ins w:id="205" w:author="Котлицкий Сергей Андреевич" w:date="2019-10-31T12:35:00Z"/>
                <w:rFonts w:eastAsia="Calibri"/>
                <w:iCs/>
              </w:rPr>
            </w:pPr>
            <w:ins w:id="206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об участниках доски</w:t>
              </w:r>
            </w:ins>
          </w:p>
        </w:tc>
      </w:tr>
      <w:tr w:rsidR="00561AC1" w:rsidRPr="001B644B" w14:paraId="1D44D0D8" w14:textId="77777777" w:rsidTr="00C61AEF">
        <w:trPr>
          <w:trHeight w:val="150"/>
          <w:jc w:val="center"/>
          <w:ins w:id="207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31FEE84A" w14:textId="77777777" w:rsidR="00561AC1" w:rsidRPr="001B644B" w:rsidRDefault="00561AC1" w:rsidP="00C61AEF">
            <w:pPr>
              <w:rPr>
                <w:ins w:id="208" w:author="Котлицкий Сергей Андреевич" w:date="2019-10-31T12:35:00Z"/>
                <w:rFonts w:eastAsia="Calibri"/>
                <w:iCs/>
              </w:rPr>
            </w:pPr>
            <w:ins w:id="209" w:author="Котлицкий Сергей Андреевич" w:date="2019-10-31T12:35:00Z">
              <w:r>
                <w:rPr>
                  <w:rFonts w:eastAsia="Calibri"/>
                  <w:iCs/>
                </w:rPr>
                <w:t>Удаление участника доски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B222E29" w14:textId="77777777" w:rsidR="00561AC1" w:rsidRPr="001B644B" w:rsidRDefault="00561AC1" w:rsidP="00C61AEF">
            <w:pPr>
              <w:rPr>
                <w:ins w:id="210" w:author="Котлицкий Сергей Андреевич" w:date="2019-10-31T12:35:00Z"/>
                <w:rFonts w:eastAsia="Calibri"/>
                <w:iCs/>
              </w:rPr>
            </w:pPr>
            <w:ins w:id="211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пользователя, идентификатор доски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0951AC1F" w14:textId="77777777" w:rsidR="00561AC1" w:rsidRDefault="00561AC1" w:rsidP="00C61AEF">
            <w:pPr>
              <w:rPr>
                <w:ins w:id="212" w:author="Котлицкий Сергей Андреевич" w:date="2019-10-31T12:35:00Z"/>
                <w:rFonts w:eastAsia="Calibri"/>
                <w:iCs/>
              </w:rPr>
            </w:pPr>
            <w:ins w:id="213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об участниках доски</w:t>
              </w:r>
            </w:ins>
          </w:p>
        </w:tc>
      </w:tr>
      <w:tr w:rsidR="00561AC1" w:rsidRPr="001B644B" w14:paraId="0C9528AF" w14:textId="77777777" w:rsidTr="00C61AEF">
        <w:trPr>
          <w:trHeight w:val="150"/>
          <w:jc w:val="center"/>
          <w:ins w:id="214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40CAF0E" w14:textId="77777777" w:rsidR="00561AC1" w:rsidRPr="001B644B" w:rsidRDefault="00561AC1" w:rsidP="00C61AEF">
            <w:pPr>
              <w:rPr>
                <w:ins w:id="215" w:author="Котлицкий Сергей Андреевич" w:date="2019-10-31T12:35:00Z"/>
                <w:rFonts w:eastAsia="Calibri"/>
                <w:iCs/>
              </w:rPr>
            </w:pPr>
            <w:ins w:id="216" w:author="Котлицкий Сергей Андреевич" w:date="2019-10-31T12:35:00Z">
              <w:r>
                <w:rPr>
                  <w:rFonts w:eastAsia="Calibri"/>
                  <w:iCs/>
                </w:rPr>
                <w:t>Редактирование называния доски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25A49BF5" w14:textId="77777777" w:rsidR="00561AC1" w:rsidRPr="00765833" w:rsidRDefault="00561AC1" w:rsidP="00C61AEF">
            <w:pPr>
              <w:rPr>
                <w:ins w:id="217" w:author="Котлицкий Сергей Андреевич" w:date="2019-10-31T12:35:00Z"/>
                <w:rFonts w:eastAsia="Calibri"/>
                <w:iCs/>
              </w:rPr>
            </w:pPr>
            <w:ins w:id="218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доски, название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6FFC0D3" w14:textId="77777777" w:rsidR="00561AC1" w:rsidRDefault="00561AC1" w:rsidP="00C61AEF">
            <w:pPr>
              <w:rPr>
                <w:ins w:id="219" w:author="Котлицкий Сергей Андреевич" w:date="2019-10-31T12:35:00Z"/>
                <w:rFonts w:eastAsia="Calibri"/>
                <w:iCs/>
              </w:rPr>
            </w:pPr>
            <w:ins w:id="220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об доске</w:t>
              </w:r>
            </w:ins>
          </w:p>
        </w:tc>
      </w:tr>
      <w:tr w:rsidR="00561AC1" w:rsidRPr="001B644B" w14:paraId="18109CB6" w14:textId="77777777" w:rsidTr="00C61AEF">
        <w:trPr>
          <w:trHeight w:val="150"/>
          <w:jc w:val="center"/>
          <w:ins w:id="221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14686BB" w14:textId="77777777" w:rsidR="00561AC1" w:rsidRDefault="00561AC1" w:rsidP="00C61AEF">
            <w:pPr>
              <w:rPr>
                <w:ins w:id="222" w:author="Котлицкий Сергей Андреевич" w:date="2019-10-31T12:35:00Z"/>
                <w:rFonts w:eastAsia="Calibri"/>
                <w:iCs/>
              </w:rPr>
            </w:pPr>
            <w:ins w:id="223" w:author="Котлицкий Сергей Андреевич" w:date="2019-10-31T12:35:00Z">
              <w:r>
                <w:rPr>
                  <w:rFonts w:eastAsia="Calibri"/>
                  <w:iCs/>
                </w:rPr>
                <w:t>Получение информации о досках команды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9ABA6E0" w14:textId="77777777" w:rsidR="00561AC1" w:rsidRDefault="00561AC1" w:rsidP="00C61AEF">
            <w:pPr>
              <w:rPr>
                <w:ins w:id="224" w:author="Котлицкий Сергей Андреевич" w:date="2019-10-31T12:35:00Z"/>
                <w:rFonts w:eastAsia="Calibri"/>
                <w:iCs/>
              </w:rPr>
            </w:pPr>
            <w:ins w:id="225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команды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92DAB46" w14:textId="77777777" w:rsidR="00561AC1" w:rsidRDefault="00561AC1" w:rsidP="00C61AEF">
            <w:pPr>
              <w:rPr>
                <w:ins w:id="226" w:author="Котлицкий Сергей Андреевич" w:date="2019-10-31T12:35:00Z"/>
                <w:rFonts w:eastAsia="Calibri"/>
                <w:iCs/>
              </w:rPr>
            </w:pPr>
            <w:ins w:id="227" w:author="Котлицкий Сергей Андреевич" w:date="2019-10-31T12:35:00Z">
              <w:r>
                <w:rPr>
                  <w:rFonts w:eastAsia="Calibri"/>
                  <w:iCs/>
                </w:rPr>
                <w:t>Данные о досках команды</w:t>
              </w:r>
            </w:ins>
          </w:p>
        </w:tc>
      </w:tr>
      <w:tr w:rsidR="00561AC1" w:rsidRPr="001B644B" w14:paraId="10CA3467" w14:textId="77777777" w:rsidTr="00C61AEF">
        <w:trPr>
          <w:trHeight w:val="150"/>
          <w:jc w:val="center"/>
          <w:ins w:id="228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058A465" w14:textId="77777777" w:rsidR="00561AC1" w:rsidRDefault="00561AC1" w:rsidP="00C61AEF">
            <w:pPr>
              <w:rPr>
                <w:ins w:id="229" w:author="Котлицкий Сергей Андреевич" w:date="2019-10-31T12:35:00Z"/>
                <w:rFonts w:eastAsia="Calibri"/>
                <w:iCs/>
              </w:rPr>
            </w:pPr>
            <w:ins w:id="230" w:author="Котлицкий Сергей Андреевич" w:date="2019-10-31T12:35:00Z">
              <w:r>
                <w:rPr>
                  <w:rFonts w:eastAsia="Calibri"/>
                  <w:iCs/>
                </w:rPr>
                <w:t>Получение информации о досках участника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3A78BF5" w14:textId="77777777" w:rsidR="00561AC1" w:rsidRDefault="00561AC1" w:rsidP="00C61AEF">
            <w:pPr>
              <w:rPr>
                <w:ins w:id="231" w:author="Котлицкий Сергей Андреевич" w:date="2019-10-31T12:35:00Z"/>
                <w:rFonts w:eastAsia="Calibri"/>
                <w:iCs/>
              </w:rPr>
            </w:pPr>
            <w:ins w:id="232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пользователя, идентификатор команды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DB12AF7" w14:textId="77777777" w:rsidR="00561AC1" w:rsidRDefault="00561AC1" w:rsidP="00C61AEF">
            <w:pPr>
              <w:rPr>
                <w:ins w:id="233" w:author="Котлицкий Сергей Андреевич" w:date="2019-10-31T12:35:00Z"/>
                <w:rFonts w:eastAsia="Calibri"/>
                <w:iCs/>
              </w:rPr>
            </w:pPr>
            <w:ins w:id="234" w:author="Котлицкий Сергей Андреевич" w:date="2019-10-31T12:35:00Z">
              <w:r>
                <w:rPr>
                  <w:rFonts w:eastAsia="Calibri"/>
                  <w:iCs/>
                </w:rPr>
                <w:t>Данные о досках пользователя в команде</w:t>
              </w:r>
            </w:ins>
          </w:p>
        </w:tc>
      </w:tr>
      <w:tr w:rsidR="00561AC1" w:rsidRPr="001B644B" w14:paraId="494203AD" w14:textId="77777777" w:rsidTr="00C61AEF">
        <w:trPr>
          <w:trHeight w:val="150"/>
          <w:jc w:val="center"/>
          <w:ins w:id="235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384911D6" w14:textId="77777777" w:rsidR="00561AC1" w:rsidRDefault="00561AC1" w:rsidP="00C61AEF">
            <w:pPr>
              <w:rPr>
                <w:ins w:id="236" w:author="Котлицкий Сергей Андреевич" w:date="2019-10-31T12:35:00Z"/>
                <w:rFonts w:eastAsia="Calibri"/>
                <w:iCs/>
              </w:rPr>
            </w:pPr>
            <w:ins w:id="237" w:author="Котлицкий Сергей Андреевич" w:date="2019-10-31T12:35:00Z">
              <w:r>
                <w:rPr>
                  <w:rFonts w:eastAsia="Calibri"/>
                  <w:iCs/>
                </w:rPr>
                <w:t>Добавление столбца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63DFDFB" w14:textId="77777777" w:rsidR="00561AC1" w:rsidRDefault="00561AC1" w:rsidP="00C61AEF">
            <w:pPr>
              <w:rPr>
                <w:ins w:id="238" w:author="Котлицкий Сергей Андреевич" w:date="2019-10-31T12:35:00Z"/>
                <w:rFonts w:eastAsia="Calibri"/>
                <w:iCs/>
              </w:rPr>
            </w:pPr>
            <w:ins w:id="239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доски, название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3456BB5" w14:textId="77777777" w:rsidR="00561AC1" w:rsidRDefault="00561AC1" w:rsidP="00C61AEF">
            <w:pPr>
              <w:rPr>
                <w:ins w:id="240" w:author="Котлицкий Сергей Андреевич" w:date="2019-10-31T12:35:00Z"/>
                <w:rFonts w:eastAsia="Calibri"/>
                <w:iCs/>
              </w:rPr>
            </w:pPr>
            <w:ins w:id="241" w:author="Котлицкий Сергей Андреевич" w:date="2019-10-31T12:35:00Z">
              <w:r>
                <w:rPr>
                  <w:rFonts w:eastAsia="Calibri"/>
                  <w:iCs/>
                </w:rPr>
                <w:t>Объект столбца</w:t>
              </w:r>
            </w:ins>
          </w:p>
        </w:tc>
      </w:tr>
      <w:tr w:rsidR="00561AC1" w:rsidRPr="001B644B" w14:paraId="7617A85E" w14:textId="77777777" w:rsidTr="00C61AEF">
        <w:trPr>
          <w:trHeight w:val="150"/>
          <w:jc w:val="center"/>
          <w:ins w:id="242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493E6AF" w14:textId="77777777" w:rsidR="00561AC1" w:rsidRDefault="00561AC1" w:rsidP="00C61AEF">
            <w:pPr>
              <w:rPr>
                <w:ins w:id="243" w:author="Котлицкий Сергей Андреевич" w:date="2019-10-31T12:35:00Z"/>
                <w:rFonts w:eastAsia="Calibri"/>
                <w:iCs/>
              </w:rPr>
            </w:pPr>
            <w:ins w:id="244" w:author="Котлицкий Сергей Андреевич" w:date="2019-10-31T12:35:00Z">
              <w:r>
                <w:rPr>
                  <w:rFonts w:eastAsia="Calibri"/>
                  <w:iCs/>
                </w:rPr>
                <w:t>Удаление столбца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39056B17" w14:textId="77777777" w:rsidR="00561AC1" w:rsidRDefault="00561AC1" w:rsidP="00C61AEF">
            <w:pPr>
              <w:rPr>
                <w:ins w:id="245" w:author="Котлицкий Сергей Андреевич" w:date="2019-10-31T12:35:00Z"/>
                <w:rFonts w:eastAsia="Calibri"/>
                <w:iCs/>
              </w:rPr>
            </w:pPr>
            <w:ins w:id="246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столбца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FEA2EF1" w14:textId="77777777" w:rsidR="00561AC1" w:rsidRDefault="00561AC1" w:rsidP="00C61AEF">
            <w:pPr>
              <w:rPr>
                <w:ins w:id="247" w:author="Котлицкий Сергей Андреевич" w:date="2019-10-31T12:35:00Z"/>
                <w:rFonts w:eastAsia="Calibri"/>
                <w:iCs/>
              </w:rPr>
            </w:pPr>
            <w:ins w:id="248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 столбцах доски</w:t>
              </w:r>
            </w:ins>
          </w:p>
        </w:tc>
      </w:tr>
      <w:tr w:rsidR="00561AC1" w:rsidRPr="001B644B" w14:paraId="011A25A9" w14:textId="77777777" w:rsidTr="00C61AEF">
        <w:trPr>
          <w:trHeight w:val="150"/>
          <w:jc w:val="center"/>
          <w:ins w:id="249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4A30FAB" w14:textId="77777777" w:rsidR="00561AC1" w:rsidRDefault="00561AC1" w:rsidP="00C61AEF">
            <w:pPr>
              <w:rPr>
                <w:ins w:id="250" w:author="Котлицкий Сергей Андреевич" w:date="2019-10-31T12:35:00Z"/>
                <w:rFonts w:eastAsia="Calibri"/>
                <w:iCs/>
              </w:rPr>
            </w:pPr>
            <w:ins w:id="251" w:author="Котлицкий Сергей Андреевич" w:date="2019-10-31T12:35:00Z">
              <w:r>
                <w:rPr>
                  <w:rFonts w:eastAsia="Calibri"/>
                  <w:iCs/>
                </w:rPr>
                <w:t>Редактирование названия столбца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E9CCDC9" w14:textId="77777777" w:rsidR="00561AC1" w:rsidRDefault="00561AC1" w:rsidP="00C61AEF">
            <w:pPr>
              <w:rPr>
                <w:ins w:id="252" w:author="Котлицкий Сергей Андреевич" w:date="2019-10-31T12:35:00Z"/>
                <w:rFonts w:eastAsia="Calibri"/>
                <w:iCs/>
              </w:rPr>
            </w:pPr>
            <w:ins w:id="253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столбца, название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08FA0D6" w14:textId="77777777" w:rsidR="00561AC1" w:rsidRDefault="00561AC1" w:rsidP="00C61AEF">
            <w:pPr>
              <w:rPr>
                <w:ins w:id="254" w:author="Котлицкий Сергей Андреевич" w:date="2019-10-31T12:35:00Z"/>
                <w:rFonts w:eastAsia="Calibri"/>
                <w:iCs/>
              </w:rPr>
            </w:pPr>
            <w:ins w:id="255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 столбце</w:t>
              </w:r>
            </w:ins>
          </w:p>
        </w:tc>
      </w:tr>
      <w:tr w:rsidR="00561AC1" w:rsidRPr="001B644B" w14:paraId="3ABD46F7" w14:textId="77777777" w:rsidTr="00C61AEF">
        <w:trPr>
          <w:trHeight w:val="150"/>
          <w:jc w:val="center"/>
          <w:ins w:id="256" w:author="Котлицкий Сергей Андреевич" w:date="2019-10-31T12:35:00Z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32377CB" w14:textId="77777777" w:rsidR="00561AC1" w:rsidRDefault="00561AC1" w:rsidP="00C61AEF">
            <w:pPr>
              <w:rPr>
                <w:ins w:id="257" w:author="Котлицкий Сергей Андреевич" w:date="2019-10-31T12:35:00Z"/>
                <w:rFonts w:eastAsia="Calibri"/>
                <w:iCs/>
              </w:rPr>
            </w:pPr>
            <w:ins w:id="258" w:author="Котлицкий Сергей Андреевич" w:date="2019-10-31T12:35:00Z">
              <w:r>
                <w:rPr>
                  <w:rFonts w:eastAsia="Calibri"/>
                  <w:iCs/>
                </w:rPr>
                <w:t>Добавление карточки</w:t>
              </w:r>
            </w:ins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2B797D0" w14:textId="77777777" w:rsidR="00561AC1" w:rsidRDefault="00561AC1" w:rsidP="00C61AEF">
            <w:pPr>
              <w:rPr>
                <w:ins w:id="259" w:author="Котлицкий Сергей Андреевич" w:date="2019-10-31T12:35:00Z"/>
                <w:rFonts w:eastAsia="Calibri"/>
                <w:iCs/>
              </w:rPr>
            </w:pPr>
            <w:ins w:id="260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столбца, название</w:t>
              </w:r>
            </w:ins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847EF8A" w14:textId="77777777" w:rsidR="00561AC1" w:rsidRDefault="00561AC1" w:rsidP="00C61AEF">
            <w:pPr>
              <w:rPr>
                <w:ins w:id="261" w:author="Котлицкий Сергей Андреевич" w:date="2019-10-31T12:35:00Z"/>
                <w:rFonts w:eastAsia="Calibri"/>
                <w:iCs/>
              </w:rPr>
            </w:pPr>
            <w:ins w:id="262" w:author="Котлицкий Сергей Андреевич" w:date="2019-10-31T12:35:00Z">
              <w:r>
                <w:rPr>
                  <w:rFonts w:eastAsia="Calibri"/>
                  <w:iCs/>
                </w:rPr>
                <w:t>Объект карточки</w:t>
              </w:r>
            </w:ins>
          </w:p>
        </w:tc>
      </w:tr>
    </w:tbl>
    <w:p w14:paraId="0A5856AA" w14:textId="77777777" w:rsidR="00561AC1" w:rsidRDefault="00561AC1" w:rsidP="00561AC1">
      <w:pPr>
        <w:spacing w:line="360" w:lineRule="auto"/>
        <w:ind w:left="4956" w:firstLine="708"/>
        <w:rPr>
          <w:ins w:id="263" w:author="Котлицкий Сергей Андреевич" w:date="2019-10-31T12:35:00Z"/>
          <w:sz w:val="28"/>
          <w:szCs w:val="28"/>
          <w:lang w:eastAsia="ru-RU"/>
        </w:rPr>
      </w:pPr>
    </w:p>
    <w:p w14:paraId="7A015E91" w14:textId="77777777" w:rsidR="00561AC1" w:rsidRPr="001B644B" w:rsidRDefault="00561AC1" w:rsidP="00561AC1">
      <w:pPr>
        <w:spacing w:line="360" w:lineRule="auto"/>
        <w:ind w:left="4956" w:firstLine="708"/>
        <w:rPr>
          <w:ins w:id="264" w:author="Котлицкий Сергей Андреевич" w:date="2019-10-31T12:35:00Z"/>
          <w:sz w:val="28"/>
          <w:szCs w:val="28"/>
          <w:lang w:eastAsia="ru-RU"/>
        </w:rPr>
      </w:pPr>
      <w:ins w:id="265" w:author="Котлицкий Сергей Андреевич" w:date="2019-10-31T12:35:00Z">
        <w:r>
          <w:rPr>
            <w:sz w:val="28"/>
            <w:szCs w:val="28"/>
            <w:lang w:eastAsia="ru-RU"/>
          </w:rPr>
          <w:t xml:space="preserve">    </w:t>
        </w:r>
        <w:r w:rsidRPr="001B644B">
          <w:rPr>
            <w:sz w:val="28"/>
            <w:szCs w:val="28"/>
            <w:lang w:eastAsia="ru-RU"/>
          </w:rPr>
          <w:t>Продолжение</w:t>
        </w:r>
        <w:r w:rsidRPr="001B644B">
          <w:rPr>
            <w:i/>
            <w:lang w:eastAsia="ru-RU"/>
          </w:rPr>
          <w:t xml:space="preserve"> </w:t>
        </w:r>
        <w:r w:rsidRPr="001B644B">
          <w:rPr>
            <w:sz w:val="28"/>
            <w:szCs w:val="28"/>
            <w:lang w:eastAsia="ru-RU"/>
          </w:rPr>
          <w:t>таблицы П1.</w:t>
        </w:r>
        <w:r>
          <w:rPr>
            <w:sz w:val="28"/>
            <w:szCs w:val="28"/>
            <w:lang w:eastAsia="ru-RU"/>
          </w:rPr>
          <w:t>1</w:t>
        </w:r>
      </w:ins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5"/>
        <w:gridCol w:w="3505"/>
        <w:gridCol w:w="3269"/>
      </w:tblGrid>
      <w:tr w:rsidR="00561AC1" w:rsidRPr="001B644B" w14:paraId="013A3B37" w14:textId="77777777" w:rsidTr="00C61AEF">
        <w:trPr>
          <w:trHeight w:val="150"/>
          <w:jc w:val="center"/>
          <w:ins w:id="266" w:author="Котлицкий Сергей Андреевич" w:date="2019-10-31T12:35:00Z"/>
        </w:trPr>
        <w:tc>
          <w:tcPr>
            <w:tcW w:w="2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5E454" w14:textId="77777777" w:rsidR="00561AC1" w:rsidRPr="001B644B" w:rsidRDefault="00561AC1" w:rsidP="00C61AEF">
            <w:pPr>
              <w:jc w:val="center"/>
              <w:rPr>
                <w:ins w:id="267" w:author="Котлицкий Сергей Андреевич" w:date="2019-10-31T12:35:00Z"/>
                <w:rFonts w:eastAsia="Calibri"/>
              </w:rPr>
            </w:pPr>
            <w:ins w:id="268" w:author="Котлицкий Сергей Андреевич" w:date="2019-10-31T12:35:00Z">
              <w:r w:rsidRPr="001B644B">
                <w:rPr>
                  <w:rFonts w:eastAsia="Calibri"/>
                </w:rPr>
                <w:t>1</w:t>
              </w:r>
            </w:ins>
          </w:p>
        </w:tc>
        <w:tc>
          <w:tcPr>
            <w:tcW w:w="3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238A" w14:textId="77777777" w:rsidR="00561AC1" w:rsidRPr="001B644B" w:rsidRDefault="00561AC1" w:rsidP="00C61AEF">
            <w:pPr>
              <w:jc w:val="center"/>
              <w:rPr>
                <w:ins w:id="269" w:author="Котлицкий Сергей Андреевич" w:date="2019-10-31T12:35:00Z"/>
                <w:rFonts w:eastAsia="Calibri"/>
              </w:rPr>
            </w:pPr>
            <w:ins w:id="270" w:author="Котлицкий Сергей Андреевич" w:date="2019-10-31T12:35:00Z">
              <w:r w:rsidRPr="001B644B">
                <w:rPr>
                  <w:rFonts w:eastAsia="Calibri"/>
                </w:rPr>
                <w:t>2</w:t>
              </w:r>
            </w:ins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12160" w14:textId="77777777" w:rsidR="00561AC1" w:rsidRPr="001B644B" w:rsidRDefault="00561AC1" w:rsidP="00C61AEF">
            <w:pPr>
              <w:jc w:val="center"/>
              <w:rPr>
                <w:ins w:id="271" w:author="Котлицкий Сергей Андреевич" w:date="2019-10-31T12:35:00Z"/>
                <w:rFonts w:eastAsia="Calibri"/>
              </w:rPr>
            </w:pPr>
            <w:ins w:id="272" w:author="Котлицкий Сергей Андреевич" w:date="2019-10-31T12:35:00Z">
              <w:r w:rsidRPr="001B644B">
                <w:rPr>
                  <w:rFonts w:eastAsia="Calibri"/>
                </w:rPr>
                <w:t>3</w:t>
              </w:r>
            </w:ins>
          </w:p>
        </w:tc>
      </w:tr>
      <w:tr w:rsidR="00561AC1" w:rsidRPr="001B644B" w14:paraId="4EC01DA1" w14:textId="77777777" w:rsidTr="00C61AEF">
        <w:trPr>
          <w:trHeight w:val="150"/>
          <w:jc w:val="center"/>
          <w:ins w:id="273" w:author="Котлицкий Сергей Андреевич" w:date="2019-10-31T12:35:00Z"/>
        </w:trPr>
        <w:tc>
          <w:tcPr>
            <w:tcW w:w="2567" w:type="dxa"/>
            <w:tcBorders>
              <w:top w:val="single" w:sz="4" w:space="0" w:color="auto"/>
              <w:bottom w:val="single" w:sz="4" w:space="0" w:color="auto"/>
            </w:tcBorders>
          </w:tcPr>
          <w:p w14:paraId="31FE7091" w14:textId="77777777" w:rsidR="00561AC1" w:rsidRDefault="00561AC1" w:rsidP="00C61AEF">
            <w:pPr>
              <w:rPr>
                <w:ins w:id="274" w:author="Котлицкий Сергей Андреевич" w:date="2019-10-31T12:35:00Z"/>
                <w:rFonts w:eastAsia="Calibri"/>
                <w:iCs/>
              </w:rPr>
            </w:pPr>
            <w:ins w:id="275" w:author="Котлицкий Сергей Андреевич" w:date="2019-10-31T12:35:00Z">
              <w:r>
                <w:rPr>
                  <w:rFonts w:eastAsia="Calibri"/>
                  <w:iCs/>
                </w:rPr>
                <w:t>Редактирование карточки</w:t>
              </w:r>
            </w:ins>
          </w:p>
        </w:tc>
        <w:tc>
          <w:tcPr>
            <w:tcW w:w="3507" w:type="dxa"/>
            <w:tcBorders>
              <w:top w:val="single" w:sz="4" w:space="0" w:color="auto"/>
              <w:bottom w:val="single" w:sz="4" w:space="0" w:color="auto"/>
            </w:tcBorders>
          </w:tcPr>
          <w:p w14:paraId="09313E60" w14:textId="77777777" w:rsidR="00561AC1" w:rsidRDefault="00561AC1" w:rsidP="00C61AEF">
            <w:pPr>
              <w:rPr>
                <w:ins w:id="276" w:author="Котлицкий Сергей Андреевич" w:date="2019-10-31T12:35:00Z"/>
                <w:rFonts w:eastAsia="Calibri"/>
                <w:iCs/>
              </w:rPr>
            </w:pPr>
            <w:ins w:id="277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карточки, название</w:t>
              </w:r>
            </w:ins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</w:tcPr>
          <w:p w14:paraId="4132A3BB" w14:textId="77777777" w:rsidR="00561AC1" w:rsidRDefault="00561AC1" w:rsidP="00C61AEF">
            <w:pPr>
              <w:rPr>
                <w:ins w:id="278" w:author="Котлицкий Сергей Андреевич" w:date="2019-10-31T12:35:00Z"/>
                <w:rFonts w:eastAsia="Calibri"/>
                <w:iCs/>
              </w:rPr>
            </w:pPr>
            <w:ins w:id="279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 карточке</w:t>
              </w:r>
            </w:ins>
          </w:p>
        </w:tc>
      </w:tr>
      <w:tr w:rsidR="00561AC1" w:rsidRPr="001B644B" w14:paraId="2033B2B7" w14:textId="77777777" w:rsidTr="00C61AEF">
        <w:trPr>
          <w:trHeight w:val="150"/>
          <w:jc w:val="center"/>
          <w:ins w:id="280" w:author="Котлицкий Сергей Андреевич" w:date="2019-10-31T12:35:00Z"/>
        </w:trPr>
        <w:tc>
          <w:tcPr>
            <w:tcW w:w="2567" w:type="dxa"/>
            <w:tcBorders>
              <w:top w:val="single" w:sz="4" w:space="0" w:color="auto"/>
              <w:bottom w:val="single" w:sz="4" w:space="0" w:color="auto"/>
            </w:tcBorders>
          </w:tcPr>
          <w:p w14:paraId="3B3D7FCE" w14:textId="77777777" w:rsidR="00561AC1" w:rsidRDefault="00561AC1" w:rsidP="00C61AEF">
            <w:pPr>
              <w:rPr>
                <w:ins w:id="281" w:author="Котлицкий Сергей Андреевич" w:date="2019-10-31T12:35:00Z"/>
                <w:rFonts w:eastAsia="Calibri"/>
                <w:iCs/>
              </w:rPr>
            </w:pPr>
            <w:ins w:id="282" w:author="Котлицкий Сергей Андреевич" w:date="2019-10-31T12:35:00Z">
              <w:r>
                <w:rPr>
                  <w:rFonts w:eastAsia="Calibri"/>
                  <w:iCs/>
                </w:rPr>
                <w:t>Удаление карточки</w:t>
              </w:r>
            </w:ins>
          </w:p>
        </w:tc>
        <w:tc>
          <w:tcPr>
            <w:tcW w:w="3507" w:type="dxa"/>
            <w:tcBorders>
              <w:top w:val="single" w:sz="4" w:space="0" w:color="auto"/>
              <w:bottom w:val="single" w:sz="4" w:space="0" w:color="auto"/>
            </w:tcBorders>
          </w:tcPr>
          <w:p w14:paraId="415CE544" w14:textId="77777777" w:rsidR="00561AC1" w:rsidRDefault="00561AC1" w:rsidP="00C61AEF">
            <w:pPr>
              <w:rPr>
                <w:ins w:id="283" w:author="Котлицкий Сергей Андреевич" w:date="2019-10-31T12:35:00Z"/>
                <w:rFonts w:eastAsia="Calibri"/>
                <w:iCs/>
              </w:rPr>
            </w:pPr>
            <w:ins w:id="284" w:author="Котлицкий Сергей Андреевич" w:date="2019-10-31T12:35:00Z">
              <w:r>
                <w:rPr>
                  <w:rFonts w:eastAsia="Calibri"/>
                  <w:iCs/>
                </w:rPr>
                <w:t>Идентификатор карточки</w:t>
              </w:r>
            </w:ins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</w:tcPr>
          <w:p w14:paraId="23D43CF8" w14:textId="77777777" w:rsidR="00561AC1" w:rsidRDefault="00561AC1" w:rsidP="00C61AEF">
            <w:pPr>
              <w:rPr>
                <w:ins w:id="285" w:author="Котлицкий Сергей Андреевич" w:date="2019-10-31T12:35:00Z"/>
                <w:rFonts w:eastAsia="Calibri"/>
                <w:iCs/>
              </w:rPr>
            </w:pPr>
            <w:ins w:id="286" w:author="Котлицкий Сергей Андреевич" w:date="2019-10-31T12:35:00Z">
              <w:r>
                <w:rPr>
                  <w:rFonts w:eastAsia="Calibri"/>
                  <w:iCs/>
                </w:rPr>
                <w:t>Обновленные данные о карточках столбца</w:t>
              </w:r>
            </w:ins>
          </w:p>
        </w:tc>
      </w:tr>
    </w:tbl>
    <w:p w14:paraId="7A5BC7EE" w14:textId="77777777" w:rsidR="00561AC1" w:rsidRPr="00BD68D3" w:rsidRDefault="00561AC1" w:rsidP="00561AC1">
      <w:pPr>
        <w:spacing w:before="240" w:line="276" w:lineRule="auto"/>
        <w:rPr>
          <w:ins w:id="287" w:author="Котлицкий Сергей Андреевич" w:date="2019-10-31T12:35:00Z"/>
          <w:rFonts w:ascii="Arial" w:hAnsi="Arial" w:cs="Arial"/>
          <w:sz w:val="28"/>
        </w:rPr>
      </w:pPr>
    </w:p>
    <w:p w14:paraId="59C45FEC" w14:textId="77777777" w:rsidR="00561AC1" w:rsidRDefault="00561AC1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bookmarkStart w:id="288" w:name="_GoBack"/>
      <w:bookmarkEnd w:id="288"/>
    </w:p>
    <w:p w14:paraId="764A22B4" w14:textId="77777777" w:rsidR="001F2CE4" w:rsidRPr="001F2CE4" w:rsidRDefault="001F2CE4" w:rsidP="000E7BCC">
      <w:pPr>
        <w:spacing w:before="240" w:after="240"/>
        <w:jc w:val="center"/>
        <w:rPr>
          <w:sz w:val="28"/>
          <w:szCs w:val="28"/>
        </w:rPr>
      </w:pPr>
    </w:p>
    <w:sectPr w:rsidR="001F2CE4" w:rsidRPr="001F2CE4" w:rsidSect="00F152E0">
      <w:pgSz w:w="11900" w:h="16820"/>
      <w:pgMar w:top="1134" w:right="850" w:bottom="1134" w:left="1701" w:header="708" w:footer="708" w:gutter="0"/>
      <w:cols w:space="708"/>
      <w:titlePg/>
      <w:docGrid w:linePitch="360"/>
      <w:sectPrChange w:id="289" w:author="Котлицкий Сергей Андреевич" w:date="2019-10-29T23:15:00Z">
        <w:sectPr w:rsidR="001F2CE4" w:rsidRPr="001F2CE4" w:rsidSect="00F152E0">
          <w:pgSz w:w="11906" w:h="16838"/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71ED" w14:textId="77777777" w:rsidR="00AE6852" w:rsidRDefault="00AE6852" w:rsidP="009F38CD">
      <w:r>
        <w:separator/>
      </w:r>
    </w:p>
  </w:endnote>
  <w:endnote w:type="continuationSeparator" w:id="0">
    <w:p w14:paraId="3754A825" w14:textId="77777777" w:rsidR="00AE6852" w:rsidRDefault="00AE6852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52047"/>
      <w:docPartObj>
        <w:docPartGallery w:val="Page Numbers (Bottom of Page)"/>
        <w:docPartUnique/>
      </w:docPartObj>
    </w:sdtPr>
    <w:sdtEndPr/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06DC4" w14:textId="77777777" w:rsidR="00AE6852" w:rsidRDefault="00AE6852" w:rsidP="009F38CD">
      <w:r>
        <w:separator/>
      </w:r>
    </w:p>
  </w:footnote>
  <w:footnote w:type="continuationSeparator" w:id="0">
    <w:p w14:paraId="59CC806E" w14:textId="77777777" w:rsidR="00AE6852" w:rsidRDefault="00AE6852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7519B"/>
    <w:multiLevelType w:val="hybridMultilevel"/>
    <w:tmpl w:val="953EFBD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26E9408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9"/>
  </w:num>
  <w:num w:numId="8">
    <w:abstractNumId w:val="5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  <w:num w:numId="13">
    <w:abstractNumId w:val="22"/>
  </w:num>
  <w:num w:numId="14">
    <w:abstractNumId w:val="13"/>
  </w:num>
  <w:num w:numId="15">
    <w:abstractNumId w:val="4"/>
  </w:num>
  <w:num w:numId="16">
    <w:abstractNumId w:val="18"/>
  </w:num>
  <w:num w:numId="17">
    <w:abstractNumId w:val="0"/>
  </w:num>
  <w:num w:numId="18">
    <w:abstractNumId w:val="15"/>
  </w:num>
  <w:num w:numId="19">
    <w:abstractNumId w:val="2"/>
  </w:num>
  <w:num w:numId="20">
    <w:abstractNumId w:val="8"/>
  </w:num>
  <w:num w:numId="21">
    <w:abstractNumId w:val="17"/>
  </w:num>
  <w:num w:numId="22">
    <w:abstractNumId w:val="14"/>
  </w:num>
  <w:num w:numId="2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539D9"/>
    <w:rsid w:val="00063071"/>
    <w:rsid w:val="00067816"/>
    <w:rsid w:val="000838EF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E03BF"/>
    <w:rsid w:val="001E2148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765"/>
    <w:rsid w:val="00304A2D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017D4"/>
    <w:rsid w:val="004167E2"/>
    <w:rsid w:val="00421AAB"/>
    <w:rsid w:val="00425772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31344"/>
    <w:rsid w:val="00531C4D"/>
    <w:rsid w:val="00532B42"/>
    <w:rsid w:val="00541937"/>
    <w:rsid w:val="005437FE"/>
    <w:rsid w:val="00544DDE"/>
    <w:rsid w:val="0054626E"/>
    <w:rsid w:val="00546925"/>
    <w:rsid w:val="00561AC1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5F1680"/>
    <w:rsid w:val="00603B00"/>
    <w:rsid w:val="00617273"/>
    <w:rsid w:val="00627FE8"/>
    <w:rsid w:val="0064032A"/>
    <w:rsid w:val="006624DD"/>
    <w:rsid w:val="0066761A"/>
    <w:rsid w:val="0069688F"/>
    <w:rsid w:val="006A4297"/>
    <w:rsid w:val="006B0F8A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2EF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05C65"/>
    <w:rsid w:val="00935294"/>
    <w:rsid w:val="009635A7"/>
    <w:rsid w:val="00973A95"/>
    <w:rsid w:val="009A7978"/>
    <w:rsid w:val="009B0395"/>
    <w:rsid w:val="009B177A"/>
    <w:rsid w:val="009C0101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E6852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87CE6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1F24"/>
    <w:rsid w:val="00F02367"/>
    <w:rsid w:val="00F10681"/>
    <w:rsid w:val="00F152E0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0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1">
    <w:name w:val="ФСПО заголовки"/>
    <w:basedOn w:val="Normal"/>
    <w:link w:val="a2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2">
    <w:name w:val="ФСПО заголовки Знак"/>
    <w:basedOn w:val="DefaultParagraphFont"/>
    <w:link w:val="a1"/>
    <w:rsid w:val="0020770A"/>
    <w:rPr>
      <w:rFonts w:ascii="Arial" w:hAnsi="Arial" w:cs="Arial"/>
      <w:bCs/>
      <w:sz w:val="28"/>
      <w:szCs w:val="28"/>
    </w:rPr>
  </w:style>
  <w:style w:type="paragraph" w:customStyle="1" w:styleId="a3">
    <w:name w:val="ФСПО основной текст"/>
    <w:basedOn w:val="Normal"/>
    <w:link w:val="a4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4">
    <w:name w:val="ФСПО основной текст Знак"/>
    <w:basedOn w:val="DefaultParagraphFont"/>
    <w:link w:val="a3"/>
    <w:rsid w:val="0020770A"/>
    <w:rPr>
      <w:color w:val="333333"/>
      <w:sz w:val="24"/>
      <w:szCs w:val="24"/>
      <w:lang w:val="en-US"/>
    </w:rPr>
  </w:style>
  <w:style w:type="paragraph" w:customStyle="1" w:styleId="a5">
    <w:name w:val="ФСПО таблицы"/>
    <w:basedOn w:val="Normal"/>
    <w:link w:val="a6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6">
    <w:name w:val="ФСПО таблицы Знак"/>
    <w:basedOn w:val="DefaultParagraphFont"/>
    <w:link w:val="a5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  <w:style w:type="paragraph" w:customStyle="1" w:styleId="a">
    <w:name w:val="Диплом_марк_список"/>
    <w:basedOn w:val="Normal"/>
    <w:link w:val="a7"/>
    <w:qFormat/>
    <w:rsid w:val="000539D9"/>
    <w:pPr>
      <w:numPr>
        <w:ilvl w:val="1"/>
        <w:numId w:val="23"/>
      </w:numPr>
      <w:spacing w:line="360" w:lineRule="auto"/>
      <w:ind w:left="1134" w:hanging="283"/>
      <w:jc w:val="both"/>
    </w:pPr>
    <w:rPr>
      <w:color w:val="000000"/>
      <w:sz w:val="28"/>
      <w:szCs w:val="28"/>
      <w:lang w:eastAsia="ru-RU"/>
    </w:rPr>
  </w:style>
  <w:style w:type="character" w:customStyle="1" w:styleId="a7">
    <w:name w:val="Диплом_марк_список Знак"/>
    <w:basedOn w:val="DefaultParagraphFont"/>
    <w:link w:val="a"/>
    <w:rsid w:val="000539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ain">
    <w:name w:val="Main"/>
    <w:basedOn w:val="Normal"/>
    <w:link w:val="Main0"/>
    <w:qFormat/>
    <w:rsid w:val="000539D9"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rsid w:val="000539D9"/>
    <w:rPr>
      <w:rFonts w:ascii="Times New Roman" w:eastAsiaTheme="minorEastAsia" w:hAnsi="Times New Roman"/>
      <w:sz w:val="28"/>
      <w:szCs w:val="32"/>
      <w:lang w:eastAsia="ru-RU"/>
    </w:rPr>
  </w:style>
  <w:style w:type="character" w:styleId="Emphasis">
    <w:name w:val="Emphasis"/>
    <w:basedOn w:val="DefaultParagraphFont"/>
    <w:qFormat/>
    <w:rsid w:val="00561AC1"/>
    <w:rPr>
      <w:i/>
      <w:iCs/>
    </w:rPr>
  </w:style>
  <w:style w:type="paragraph" w:customStyle="1" w:styleId="a8">
    <w:name w:val="!ТЕКСТ"/>
    <w:basedOn w:val="Normal"/>
    <w:link w:val="a9"/>
    <w:qFormat/>
    <w:rsid w:val="00561AC1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character" w:customStyle="1" w:styleId="a9">
    <w:name w:val="!ТЕКСТ Знак"/>
    <w:basedOn w:val="DefaultParagraphFont"/>
    <w:link w:val="a8"/>
    <w:rsid w:val="00561AC1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C9D1-CACF-1446-BC8F-E74C9294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16</Pages>
  <Words>2412</Words>
  <Characters>15853</Characters>
  <Application>Microsoft Office Word</Application>
  <DocSecurity>0</DocSecurity>
  <Lines>1056</Lines>
  <Paragraphs>869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154</cp:revision>
  <dcterms:created xsi:type="dcterms:W3CDTF">2018-10-27T07:16:00Z</dcterms:created>
  <dcterms:modified xsi:type="dcterms:W3CDTF">2019-10-31T09:35:00Z</dcterms:modified>
</cp:coreProperties>
</file>